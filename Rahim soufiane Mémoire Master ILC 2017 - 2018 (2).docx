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horzAnchor="margin" w:tblpXSpec="center" w:tblpY="-853"/>
        <w:tblW w:w="10773" w:type="dxa"/>
        <w:tblLayout w:type="fixed"/>
        <w:tblLook w:val="04A0"/>
      </w:tblPr>
      <w:tblGrid>
        <w:gridCol w:w="4679"/>
        <w:gridCol w:w="1701"/>
        <w:gridCol w:w="4393"/>
      </w:tblGrid>
      <w:tr w:rsidR="00C61A25">
        <w:tc>
          <w:tcPr>
            <w:tcW w:w="4679" w:type="dxa"/>
            <w:shd w:val="clear" w:color="auto" w:fill="auto"/>
            <w:vAlign w:val="center"/>
          </w:tcPr>
          <w:p w:rsidR="00C61A25" w:rsidRDefault="00D20F43">
            <w:pPr>
              <w:widowControl w:val="0"/>
              <w:rPr>
                <w:rFonts w:ascii="Tahoma" w:hAnsi="Tahoma"/>
                <w:b/>
                <w:bCs/>
                <w:smallCaps/>
                <w:color w:val="17365D"/>
                <w:sz w:val="26"/>
                <w:szCs w:val="26"/>
                <w:lang w:bidi="ar-DZ"/>
              </w:rPr>
            </w:pPr>
            <w:r>
              <w:rPr>
                <w:rFonts w:ascii="Tahoma" w:hAnsi="Tahoma"/>
                <w:b/>
                <w:bCs/>
                <w:smallCaps/>
                <w:color w:val="17365D"/>
                <w:sz w:val="26"/>
                <w:szCs w:val="26"/>
                <w:lang w:bidi="ar-DZ"/>
              </w:rPr>
              <w:t>Université Badji Mokhtar-Annaba</w:t>
            </w:r>
          </w:p>
          <w:p w:rsidR="00C61A25" w:rsidRDefault="00D20F43">
            <w:pPr>
              <w:widowControl w:val="0"/>
              <w:rPr>
                <w:rFonts w:ascii="Tahoma" w:hAnsi="Tahoma"/>
                <w:smallCaps/>
                <w:color w:val="17365D"/>
                <w:lang w:bidi="ar-DZ"/>
              </w:rPr>
            </w:pPr>
            <w:r>
              <w:rPr>
                <w:rFonts w:ascii="Tahoma" w:hAnsi="Tahoma"/>
                <w:smallCaps/>
                <w:color w:val="17365D"/>
                <w:lang w:bidi="ar-DZ"/>
              </w:rPr>
              <w:t>Faculté des Sciences de l’Ingeniorat</w:t>
            </w:r>
          </w:p>
          <w:p w:rsidR="00C61A25" w:rsidRDefault="00D20F43">
            <w:pPr>
              <w:widowControl w:val="0"/>
              <w:rPr>
                <w:rFonts w:ascii="Tahoma" w:hAnsi="Tahoma"/>
                <w:color w:val="17365D"/>
                <w:sz w:val="36"/>
                <w:szCs w:val="36"/>
                <w:lang w:bidi="ar-DZ"/>
              </w:rPr>
            </w:pPr>
            <w:r>
              <w:rPr>
                <w:rFonts w:ascii="Tahoma" w:hAnsi="Tahoma"/>
                <w:smallCaps/>
                <w:color w:val="17365D"/>
                <w:sz w:val="22"/>
                <w:szCs w:val="22"/>
                <w:lang w:bidi="ar-DZ"/>
              </w:rPr>
              <w:t>Département d’Informatique</w:t>
            </w:r>
          </w:p>
        </w:tc>
        <w:tc>
          <w:tcPr>
            <w:tcW w:w="1701" w:type="dxa"/>
            <w:shd w:val="clear" w:color="auto" w:fill="auto"/>
            <w:tcMar>
              <w:left w:w="0" w:type="dxa"/>
              <w:right w:w="0" w:type="dxa"/>
            </w:tcMar>
            <w:vAlign w:val="center"/>
          </w:tcPr>
          <w:p w:rsidR="00C61A25" w:rsidRDefault="00C61A25">
            <w:pPr>
              <w:widowControl w:val="0"/>
              <w:ind w:left="-720" w:right="-650"/>
              <w:jc w:val="center"/>
              <w:rPr>
                <w:rFonts w:ascii="Tahoma" w:hAnsi="Tahoma"/>
                <w:i/>
                <w:iCs/>
                <w:color w:val="17365D"/>
                <w:sz w:val="16"/>
                <w:szCs w:val="16"/>
                <w:lang w:bidi="ar-DZ"/>
              </w:rPr>
            </w:pPr>
            <w:r w:rsidRPr="00C61A25">
              <w:rPr>
                <w:rFonts w:ascii="Tahoma" w:hAnsi="Tahoma"/>
                <w:i/>
                <w:iCs/>
                <w:color w:val="17365D"/>
                <w:sz w:val="36"/>
                <w:szCs w:val="36"/>
                <w:lang w:bidi="ar-DZ"/>
              </w:rPr>
              <w:object w:dxaOrig="1665" w:dyaOrig="12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62pt" o:ole="">
                  <v:imagedata r:id="rId9" o:title=""/>
                </v:shape>
                <o:OLEObject Type="Embed" ProgID="Word.Picture.8" ShapeID="_x0000_i1025" DrawAspect="Content" ObjectID="_1590319244" r:id="rId10"/>
              </w:object>
            </w:r>
          </w:p>
        </w:tc>
        <w:tc>
          <w:tcPr>
            <w:tcW w:w="4393" w:type="dxa"/>
            <w:shd w:val="clear" w:color="auto" w:fill="auto"/>
            <w:vAlign w:val="center"/>
          </w:tcPr>
          <w:p w:rsidR="00C61A25" w:rsidRDefault="00D20F43">
            <w:pPr>
              <w:widowControl w:val="0"/>
              <w:ind w:left="-45" w:right="-63"/>
              <w:jc w:val="right"/>
              <w:rPr>
                <w:rFonts w:ascii="Tahoma" w:hAnsi="Tahoma"/>
                <w:b/>
                <w:bCs/>
                <w:color w:val="17365D"/>
                <w:sz w:val="26"/>
                <w:szCs w:val="26"/>
                <w:lang w:bidi="ar-DZ"/>
              </w:rPr>
            </w:pPr>
            <w:r>
              <w:rPr>
                <w:rFonts w:ascii="Tahoma" w:hAnsi="Tahoma"/>
                <w:b/>
                <w:bCs/>
                <w:color w:val="17365D"/>
                <w:sz w:val="36"/>
                <w:szCs w:val="36"/>
                <w:rtl/>
                <w:lang w:bidi="ar-DZ"/>
              </w:rPr>
              <w:t>جامعة باجي مختار – عنابـــــــــــــــة</w:t>
            </w:r>
          </w:p>
          <w:p w:rsidR="00C61A25" w:rsidRDefault="00D20F43">
            <w:pPr>
              <w:widowControl w:val="0"/>
              <w:ind w:left="-45" w:right="-63"/>
              <w:jc w:val="right"/>
              <w:rPr>
                <w:rFonts w:ascii="Tahoma" w:hAnsi="Tahoma"/>
                <w:color w:val="17365D"/>
                <w:sz w:val="28"/>
                <w:szCs w:val="28"/>
                <w:lang w:bidi="ar-DZ"/>
              </w:rPr>
            </w:pPr>
            <w:r>
              <w:rPr>
                <w:rFonts w:ascii="Tahoma" w:hAnsi="Tahoma"/>
                <w:color w:val="17365D"/>
                <w:sz w:val="32"/>
                <w:szCs w:val="32"/>
                <w:rtl/>
                <w:lang w:bidi="ar-DZ"/>
              </w:rPr>
              <w:t>كلية علــــــــــــوم الهندســـــــــة</w:t>
            </w:r>
          </w:p>
          <w:p w:rsidR="00C61A25" w:rsidRDefault="00D20F43">
            <w:pPr>
              <w:widowControl w:val="0"/>
              <w:ind w:left="-45" w:right="-63"/>
              <w:jc w:val="right"/>
              <w:rPr>
                <w:rFonts w:ascii="Tahoma" w:hAnsi="Tahoma"/>
                <w:color w:val="17365D"/>
                <w:sz w:val="28"/>
                <w:szCs w:val="28"/>
                <w:rtl/>
                <w:lang w:bidi="ar-DZ"/>
              </w:rPr>
            </w:pPr>
            <w:r>
              <w:rPr>
                <w:rFonts w:ascii="Tahoma" w:hAnsi="Tahoma"/>
                <w:color w:val="17365D"/>
                <w:sz w:val="28"/>
                <w:szCs w:val="28"/>
                <w:rtl/>
                <w:lang w:bidi="ar-DZ"/>
              </w:rPr>
              <w:t>قسم الإعــــــــــــــلام الآلــــــــــــــي</w:t>
            </w:r>
          </w:p>
        </w:tc>
      </w:tr>
    </w:tbl>
    <w:p w:rsidR="00C61A25" w:rsidRDefault="00292CDB">
      <w:pPr>
        <w:rPr>
          <w:color w:val="17365D"/>
        </w:rPr>
      </w:pPr>
      <w:r w:rsidRPr="00292CDB">
        <w:rPr>
          <w:rFonts w:ascii="Tahoma" w:hAnsi="Tahoma"/>
          <w:b/>
          <w:bCs/>
          <w:color w:val="000000"/>
          <w:sz w:val="36"/>
          <w:szCs w:val="36"/>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47" type="#_x0000_t19" style="position:absolute;margin-left:-56.9pt;margin-top:53.35pt;width:568.25pt;height:208.95pt;rotation:-540;flip:y;z-index:251657216;mso-position-horizontal-relative:text;mso-position-vertical-relative:text" coordsize="20676,21600" adj="-5954820,-1283246,325" path="wr-21275,,21925,43200,,2,20676,14361nfewr-21275,,21925,43200,,2,20676,14361l325,21600nsxe" strokecolor="#943634" strokeweight="4.5pt">
            <v:path o:connectlocs="0,2;20676,14361;325,21600"/>
          </v:shape>
        </w:pict>
      </w:r>
      <w:r w:rsidRPr="00292CDB">
        <w:rPr>
          <w:rFonts w:ascii="Tahoma" w:hAnsi="Tahoma"/>
          <w:b/>
          <w:bCs/>
          <w:color w:val="000000"/>
          <w:sz w:val="36"/>
          <w:szCs w:val="36"/>
        </w:rPr>
        <w:pict>
          <v:rect id="_x0000_s1052" style="position:absolute;margin-left:319.15pt;margin-top:-63.85pt;width:209.7pt;height:833.4pt;z-index:-251656192;mso-position-horizontal-relative:text;mso-position-vertical-relative:text" fillcolor="#fbd4b4" strokecolor="white">
            <v:textbox>
              <w:txbxContent>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Pr>
                    <w:rPr>
                      <w:color w:val="632423"/>
                      <w:sz w:val="40"/>
                      <w:szCs w:val="40"/>
                    </w:rPr>
                  </w:pPr>
                  <w:r>
                    <w:rPr>
                      <w:color w:val="632423"/>
                      <w:sz w:val="40"/>
                      <w:szCs w:val="40"/>
                    </w:rPr>
                    <w:t>Année  2017-2018</w:t>
                  </w:r>
                </w:p>
              </w:txbxContent>
            </v:textbox>
          </v:rect>
        </w:pict>
      </w:r>
      <w:r w:rsidRPr="00292CDB">
        <w:rPr>
          <w:rFonts w:ascii="Tahoma" w:hAnsi="Tahoma"/>
          <w:b/>
          <w:bCs/>
          <w:color w:val="000000"/>
          <w:sz w:val="36"/>
          <w:szCs w:val="36"/>
        </w:rPr>
        <w:pict>
          <v:rect id="_x0000_s1046" style="position:absolute;margin-left:319.15pt;margin-top:-49.85pt;width:209.7pt;height:819.4pt;z-index:-251660288;mso-position-horizontal-relative:text;mso-position-vertical-relative:text" fillcolor="#fbd4b4" strokecolor="white">
            <v:textbox>
              <w:txbxContent>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Pr>
                    <w:rPr>
                      <w:color w:val="632423"/>
                      <w:sz w:val="40"/>
                      <w:szCs w:val="40"/>
                    </w:rPr>
                  </w:pPr>
                  <w:r>
                    <w:rPr>
                      <w:color w:val="632423"/>
                      <w:sz w:val="40"/>
                      <w:szCs w:val="40"/>
                    </w:rPr>
                    <w:t>Année  2008-2009</w:t>
                  </w:r>
                </w:p>
              </w:txbxContent>
            </v:textbox>
          </v:rect>
        </w:pict>
      </w:r>
    </w:p>
    <w:p w:rsidR="00C61A25" w:rsidRDefault="00C61A25">
      <w:pPr>
        <w:pStyle w:val="Textenormal"/>
        <w:ind w:left="709"/>
        <w:rPr>
          <w:color w:val="17365D"/>
        </w:rPr>
      </w:pPr>
    </w:p>
    <w:p w:rsidR="00C61A25" w:rsidRDefault="00C61A25">
      <w:pPr>
        <w:pStyle w:val="Textenormal"/>
        <w:ind w:left="709"/>
        <w:rPr>
          <w:color w:val="17365D"/>
        </w:rPr>
      </w:pPr>
    </w:p>
    <w:p w:rsidR="00C61A25" w:rsidRDefault="00C61A25">
      <w:pPr>
        <w:pStyle w:val="Textenormal"/>
        <w:ind w:left="709"/>
        <w:rPr>
          <w:color w:val="17365D"/>
        </w:rPr>
      </w:pPr>
    </w:p>
    <w:p w:rsidR="00C61A25" w:rsidRDefault="00C61A25">
      <w:pPr>
        <w:pStyle w:val="Textenormal"/>
        <w:ind w:left="709"/>
        <w:rPr>
          <w:color w:val="17365D"/>
        </w:rPr>
      </w:pPr>
    </w:p>
    <w:p w:rsidR="00C61A25" w:rsidRDefault="00C61A25">
      <w:pPr>
        <w:pStyle w:val="Textenormal"/>
        <w:ind w:left="709"/>
        <w:rPr>
          <w:color w:val="17365D"/>
        </w:rPr>
      </w:pPr>
    </w:p>
    <w:p w:rsidR="00C61A25" w:rsidRDefault="00C61A25">
      <w:pPr>
        <w:pStyle w:val="Textenormal"/>
        <w:ind w:left="709"/>
        <w:rPr>
          <w:color w:val="17365D"/>
        </w:rPr>
      </w:pPr>
    </w:p>
    <w:p w:rsidR="00C61A25" w:rsidRDefault="00D20F43">
      <w:pPr>
        <w:pStyle w:val="Textenormal"/>
        <w:ind w:left="709"/>
        <w:jc w:val="left"/>
        <w:rPr>
          <w:rFonts w:ascii="Calibri" w:hAnsi="Calibri"/>
          <w:b/>
          <w:bCs/>
          <w:color w:val="17365D"/>
          <w:sz w:val="36"/>
          <w:szCs w:val="40"/>
        </w:rPr>
      </w:pPr>
      <w:r>
        <w:rPr>
          <w:rFonts w:ascii="Calibri" w:hAnsi="Calibri"/>
          <w:b/>
          <w:bCs/>
          <w:color w:val="17365D"/>
          <w:sz w:val="36"/>
          <w:szCs w:val="40"/>
        </w:rPr>
        <w:t>Mémoire présenté en vue</w:t>
      </w:r>
    </w:p>
    <w:p w:rsidR="00C61A25" w:rsidRDefault="00D20F43">
      <w:pPr>
        <w:pStyle w:val="Textenormal"/>
        <w:ind w:left="709"/>
        <w:jc w:val="left"/>
        <w:rPr>
          <w:rFonts w:ascii="Calibri" w:hAnsi="Calibri"/>
          <w:b/>
          <w:bCs/>
          <w:color w:val="17365D"/>
          <w:sz w:val="36"/>
          <w:szCs w:val="40"/>
        </w:rPr>
      </w:pPr>
      <w:r>
        <w:rPr>
          <w:rFonts w:ascii="Calibri" w:hAnsi="Calibri"/>
          <w:b/>
          <w:bCs/>
          <w:color w:val="17365D"/>
          <w:sz w:val="36"/>
          <w:szCs w:val="40"/>
        </w:rPr>
        <w:t>de l’obtention du diplôme de Master</w:t>
      </w:r>
    </w:p>
    <w:p w:rsidR="00C61A25" w:rsidRDefault="00C61A25">
      <w:pPr>
        <w:pStyle w:val="Textenormal"/>
        <w:ind w:left="709"/>
        <w:jc w:val="left"/>
        <w:rPr>
          <w:rFonts w:ascii="Calibri" w:hAnsi="Calibri"/>
          <w:b/>
          <w:bCs/>
          <w:color w:val="17365D"/>
          <w:sz w:val="32"/>
          <w:szCs w:val="36"/>
        </w:rPr>
      </w:pPr>
    </w:p>
    <w:tbl>
      <w:tblPr>
        <w:tblpPr w:leftFromText="142" w:rightFromText="142" w:vertAnchor="text" w:horzAnchor="margin" w:tblpXSpec="center" w:tblpY="-246"/>
        <w:tblOverlap w:val="never"/>
        <w:tblW w:w="12259" w:type="dxa"/>
        <w:tblLayout w:type="fixed"/>
        <w:tblLook w:val="04A0"/>
      </w:tblPr>
      <w:tblGrid>
        <w:gridCol w:w="12259"/>
      </w:tblGrid>
      <w:tr w:rsidR="00C61A25">
        <w:trPr>
          <w:trHeight w:val="2118"/>
        </w:trPr>
        <w:tc>
          <w:tcPr>
            <w:tcW w:w="12259" w:type="dxa"/>
            <w:shd w:val="clear" w:color="auto" w:fill="C8E1F8"/>
            <w:vAlign w:val="center"/>
          </w:tcPr>
          <w:p w:rsidR="00C61A25" w:rsidRDefault="00D20F43">
            <w:pPr>
              <w:pStyle w:val="Sansinterligne"/>
              <w:ind w:left="1843" w:right="844"/>
              <w:rPr>
                <w:rFonts w:cs="Times New Roman"/>
                <w:b/>
                <w:bCs/>
                <w:smallCaps/>
                <w:color w:val="17365D"/>
                <w:sz w:val="72"/>
                <w:szCs w:val="72"/>
              </w:rPr>
            </w:pPr>
            <w:r>
              <w:rPr>
                <w:rFonts w:cs="Times New Roman"/>
                <w:b/>
                <w:bCs/>
                <w:smallCaps/>
                <w:color w:val="17365D"/>
                <w:sz w:val="44"/>
                <w:szCs w:val="44"/>
              </w:rPr>
              <w:t>Étude comparative de construction d'une application distribuée avec RMI et JCSP net</w:t>
            </w:r>
          </w:p>
        </w:tc>
      </w:tr>
    </w:tbl>
    <w:p w:rsidR="00C61A25" w:rsidRDefault="00D20F43">
      <w:pPr>
        <w:pStyle w:val="Textenormal"/>
        <w:tabs>
          <w:tab w:val="left" w:pos="2552"/>
        </w:tabs>
        <w:spacing w:before="0" w:after="0" w:line="240" w:lineRule="auto"/>
        <w:ind w:left="709" w:right="-283"/>
        <w:jc w:val="left"/>
        <w:rPr>
          <w:rFonts w:ascii="Calibri" w:hAnsi="Calibri"/>
          <w:b/>
          <w:bCs/>
          <w:color w:val="17365D"/>
          <w:sz w:val="30"/>
          <w:szCs w:val="30"/>
        </w:rPr>
      </w:pPr>
      <w:r>
        <w:rPr>
          <w:rFonts w:ascii="Calibri" w:hAnsi="Calibri"/>
          <w:b/>
          <w:bCs/>
          <w:color w:val="17365D"/>
          <w:sz w:val="36"/>
          <w:szCs w:val="40"/>
        </w:rPr>
        <w:t xml:space="preserve">Domaine : </w:t>
      </w:r>
      <w:r>
        <w:rPr>
          <w:rFonts w:ascii="Calibri" w:hAnsi="Calibri"/>
          <w:b/>
          <w:bCs/>
          <w:color w:val="17365D"/>
          <w:sz w:val="36"/>
          <w:szCs w:val="40"/>
        </w:rPr>
        <w:tab/>
      </w:r>
      <w:r>
        <w:rPr>
          <w:rFonts w:ascii="Calibri" w:hAnsi="Calibri"/>
          <w:color w:val="17365D"/>
          <w:sz w:val="30"/>
          <w:szCs w:val="30"/>
        </w:rPr>
        <w:t>Mathématiques, Informatique et Applications aux Sciences</w:t>
      </w:r>
    </w:p>
    <w:p w:rsidR="00C61A25" w:rsidRDefault="00D20F43">
      <w:pPr>
        <w:pStyle w:val="Textenormal"/>
        <w:tabs>
          <w:tab w:val="left" w:pos="2552"/>
        </w:tabs>
        <w:spacing w:before="0" w:after="0" w:line="240" w:lineRule="auto"/>
        <w:ind w:left="709" w:right="1"/>
        <w:jc w:val="left"/>
        <w:rPr>
          <w:rFonts w:ascii="Calibri" w:hAnsi="Calibri"/>
          <w:b/>
          <w:bCs/>
          <w:color w:val="17365D"/>
          <w:sz w:val="36"/>
          <w:szCs w:val="40"/>
        </w:rPr>
      </w:pPr>
      <w:r>
        <w:rPr>
          <w:rFonts w:ascii="Calibri" w:hAnsi="Calibri"/>
          <w:b/>
          <w:bCs/>
          <w:color w:val="17365D"/>
          <w:sz w:val="36"/>
          <w:szCs w:val="40"/>
        </w:rPr>
        <w:t xml:space="preserve">Filière : </w:t>
      </w:r>
      <w:r>
        <w:rPr>
          <w:rFonts w:ascii="Calibri" w:hAnsi="Calibri"/>
          <w:b/>
          <w:bCs/>
          <w:color w:val="17365D"/>
          <w:sz w:val="36"/>
          <w:szCs w:val="40"/>
        </w:rPr>
        <w:tab/>
      </w:r>
      <w:r>
        <w:rPr>
          <w:rFonts w:ascii="Calibri" w:hAnsi="Calibri"/>
          <w:color w:val="17365D"/>
          <w:sz w:val="32"/>
          <w:szCs w:val="36"/>
        </w:rPr>
        <w:t>Informatique</w:t>
      </w:r>
    </w:p>
    <w:p w:rsidR="00C61A25" w:rsidRDefault="00D20F43">
      <w:pPr>
        <w:pStyle w:val="Textenormal"/>
        <w:tabs>
          <w:tab w:val="left" w:pos="2552"/>
        </w:tabs>
        <w:spacing w:before="0" w:line="240" w:lineRule="auto"/>
        <w:ind w:left="709"/>
        <w:jc w:val="left"/>
        <w:rPr>
          <w:rFonts w:ascii="Calibri" w:hAnsi="Calibri"/>
          <w:color w:val="17365D"/>
          <w:sz w:val="32"/>
          <w:szCs w:val="36"/>
        </w:rPr>
      </w:pPr>
      <w:r>
        <w:rPr>
          <w:rFonts w:ascii="Calibri" w:hAnsi="Calibri"/>
          <w:b/>
          <w:bCs/>
          <w:color w:val="17365D"/>
          <w:sz w:val="36"/>
          <w:szCs w:val="40"/>
        </w:rPr>
        <w:t xml:space="preserve">Spécialité : </w:t>
      </w:r>
      <w:r>
        <w:rPr>
          <w:rFonts w:ascii="Calibri" w:hAnsi="Calibri"/>
          <w:b/>
          <w:bCs/>
          <w:color w:val="17365D"/>
          <w:sz w:val="36"/>
          <w:szCs w:val="40"/>
        </w:rPr>
        <w:tab/>
      </w:r>
      <w:r>
        <w:rPr>
          <w:rFonts w:ascii="Calibri" w:hAnsi="Calibri"/>
          <w:color w:val="17365D"/>
          <w:sz w:val="32"/>
          <w:szCs w:val="36"/>
        </w:rPr>
        <w:t>Ingénierie des Logiciels Complexes</w:t>
      </w:r>
    </w:p>
    <w:p w:rsidR="00C61A25" w:rsidRDefault="00D20F43" w:rsidP="002750C8">
      <w:pPr>
        <w:pStyle w:val="Textenormal"/>
        <w:tabs>
          <w:tab w:val="left" w:pos="2552"/>
        </w:tabs>
        <w:spacing w:before="240"/>
        <w:ind w:left="709"/>
        <w:jc w:val="left"/>
        <w:rPr>
          <w:rFonts w:ascii="Calibri" w:hAnsi="Calibri"/>
          <w:b/>
          <w:bCs/>
          <w:color w:val="17365D"/>
          <w:sz w:val="40"/>
          <w:szCs w:val="44"/>
        </w:rPr>
      </w:pPr>
      <w:r>
        <w:rPr>
          <w:rFonts w:ascii="Calibri" w:hAnsi="Calibri"/>
          <w:b/>
          <w:bCs/>
          <w:color w:val="17365D"/>
          <w:sz w:val="40"/>
          <w:szCs w:val="44"/>
        </w:rPr>
        <w:t>Par :</w:t>
      </w:r>
      <w:r w:rsidR="002750C8">
        <w:rPr>
          <w:rFonts w:ascii="Calibri" w:hAnsi="Calibri"/>
          <w:b/>
          <w:bCs/>
          <w:color w:val="17365D"/>
          <w:sz w:val="40"/>
          <w:szCs w:val="44"/>
        </w:rPr>
        <w:t xml:space="preserve"> </w:t>
      </w:r>
      <w:r>
        <w:rPr>
          <w:rFonts w:ascii="Calibri" w:hAnsi="Calibri"/>
          <w:b/>
          <w:bCs/>
          <w:color w:val="17365D"/>
          <w:sz w:val="40"/>
          <w:szCs w:val="44"/>
        </w:rPr>
        <w:t>M</w:t>
      </w:r>
      <w:r w:rsidR="002750C8">
        <w:rPr>
          <w:rFonts w:ascii="Calibri" w:hAnsi="Calibri"/>
          <w:b/>
          <w:bCs/>
          <w:color w:val="17365D"/>
          <w:sz w:val="40"/>
          <w:szCs w:val="44"/>
        </w:rPr>
        <w:t>.</w:t>
      </w:r>
      <w:r>
        <w:rPr>
          <w:rFonts w:ascii="Calibri" w:hAnsi="Calibri"/>
          <w:b/>
          <w:bCs/>
          <w:color w:val="17365D"/>
          <w:sz w:val="40"/>
          <w:szCs w:val="44"/>
        </w:rPr>
        <w:t xml:space="preserve"> Rahim soufiane</w:t>
      </w:r>
    </w:p>
    <w:p w:rsidR="00C61A25" w:rsidRDefault="00C61A25">
      <w:pPr>
        <w:pStyle w:val="Textenormal"/>
        <w:tabs>
          <w:tab w:val="left" w:pos="2552"/>
        </w:tabs>
        <w:spacing w:after="0" w:line="240" w:lineRule="auto"/>
        <w:ind w:left="-284"/>
        <w:jc w:val="left"/>
        <w:rPr>
          <w:rFonts w:ascii="Calibri" w:hAnsi="Calibri"/>
          <w:b/>
          <w:bCs/>
          <w:color w:val="17365D"/>
          <w:sz w:val="20"/>
          <w:szCs w:val="22"/>
        </w:rPr>
      </w:pPr>
    </w:p>
    <w:p w:rsidR="00C61A25" w:rsidRDefault="00D20F43">
      <w:pPr>
        <w:pStyle w:val="Textenormal"/>
        <w:tabs>
          <w:tab w:val="left" w:pos="2552"/>
        </w:tabs>
        <w:spacing w:after="0" w:line="240" w:lineRule="auto"/>
        <w:ind w:left="-284"/>
        <w:jc w:val="left"/>
        <w:rPr>
          <w:rFonts w:ascii="Calibri" w:hAnsi="Calibri"/>
          <w:b/>
          <w:bCs/>
          <w:color w:val="17365D"/>
          <w:sz w:val="40"/>
          <w:szCs w:val="44"/>
        </w:rPr>
      </w:pPr>
      <w:r>
        <w:rPr>
          <w:rFonts w:ascii="Calibri" w:hAnsi="Calibri"/>
          <w:b/>
          <w:bCs/>
          <w:color w:val="17365D"/>
          <w:sz w:val="40"/>
          <w:szCs w:val="44"/>
        </w:rPr>
        <w:t>Jury d’évaluation</w:t>
      </w:r>
    </w:p>
    <w:tbl>
      <w:tblPr>
        <w:tblpPr w:leftFromText="141" w:rightFromText="141" w:vertAnchor="text" w:horzAnchor="margin" w:tblpX="-176" w:tblpY="86"/>
        <w:tblW w:w="10207" w:type="dxa"/>
        <w:tblLayout w:type="fixed"/>
        <w:tblLook w:val="04A0"/>
      </w:tblPr>
      <w:tblGrid>
        <w:gridCol w:w="1951"/>
        <w:gridCol w:w="3686"/>
        <w:gridCol w:w="1230"/>
        <w:gridCol w:w="3340"/>
      </w:tblGrid>
      <w:tr w:rsidR="00C61A25">
        <w:trPr>
          <w:trHeight w:val="339"/>
        </w:trPr>
        <w:tc>
          <w:tcPr>
            <w:tcW w:w="1951" w:type="dxa"/>
            <w:vAlign w:val="center"/>
          </w:tcPr>
          <w:p w:rsidR="00C61A25" w:rsidRDefault="00D20F43">
            <w:pPr>
              <w:keepNext/>
              <w:tabs>
                <w:tab w:val="left" w:pos="1513"/>
              </w:tabs>
              <w:rPr>
                <w:rFonts w:ascii="Calibri" w:hAnsi="Calibri" w:cs="Tahoma"/>
                <w:b/>
                <w:bCs/>
                <w:color w:val="17365D"/>
                <w:sz w:val="28"/>
                <w:szCs w:val="28"/>
              </w:rPr>
            </w:pPr>
            <w:r>
              <w:rPr>
                <w:rFonts w:ascii="Calibri" w:hAnsi="Calibri" w:cs="Tahoma"/>
                <w:b/>
                <w:bCs/>
                <w:color w:val="17365D"/>
                <w:sz w:val="28"/>
                <w:szCs w:val="28"/>
              </w:rPr>
              <w:t>Qualité</w:t>
            </w:r>
          </w:p>
        </w:tc>
        <w:tc>
          <w:tcPr>
            <w:tcW w:w="3686" w:type="dxa"/>
            <w:vAlign w:val="center"/>
          </w:tcPr>
          <w:p w:rsidR="00C61A25" w:rsidRDefault="00D20F43">
            <w:pPr>
              <w:keepNext/>
              <w:tabs>
                <w:tab w:val="left" w:pos="1513"/>
              </w:tabs>
              <w:rPr>
                <w:rFonts w:ascii="Calibri" w:hAnsi="Calibri" w:cs="Tahoma"/>
                <w:b/>
                <w:bCs/>
                <w:color w:val="17365D"/>
                <w:sz w:val="28"/>
                <w:szCs w:val="28"/>
              </w:rPr>
            </w:pPr>
            <w:r>
              <w:rPr>
                <w:rFonts w:ascii="Calibri" w:hAnsi="Calibri" w:cs="Tahoma"/>
                <w:b/>
                <w:bCs/>
                <w:color w:val="17365D"/>
                <w:sz w:val="28"/>
                <w:szCs w:val="28"/>
              </w:rPr>
              <w:t>Nom et Prénom</w:t>
            </w:r>
          </w:p>
        </w:tc>
        <w:tc>
          <w:tcPr>
            <w:tcW w:w="1230" w:type="dxa"/>
            <w:vAlign w:val="center"/>
          </w:tcPr>
          <w:p w:rsidR="00C61A25" w:rsidRDefault="00D20F43">
            <w:pPr>
              <w:keepNext/>
              <w:tabs>
                <w:tab w:val="left" w:pos="1513"/>
              </w:tabs>
              <w:rPr>
                <w:rFonts w:ascii="Calibri" w:hAnsi="Calibri" w:cs="Tahoma"/>
                <w:b/>
                <w:bCs/>
                <w:color w:val="17365D"/>
                <w:sz w:val="28"/>
                <w:szCs w:val="28"/>
              </w:rPr>
            </w:pPr>
            <w:r>
              <w:rPr>
                <w:rFonts w:ascii="Calibri" w:hAnsi="Calibri" w:cs="Tahoma"/>
                <w:b/>
                <w:bCs/>
                <w:color w:val="17365D"/>
                <w:sz w:val="28"/>
                <w:szCs w:val="28"/>
              </w:rPr>
              <w:t>Grade</w:t>
            </w:r>
          </w:p>
        </w:tc>
        <w:tc>
          <w:tcPr>
            <w:tcW w:w="3340" w:type="dxa"/>
            <w:vAlign w:val="center"/>
          </w:tcPr>
          <w:p w:rsidR="00C61A25" w:rsidRDefault="00D20F43">
            <w:pPr>
              <w:keepNext/>
              <w:rPr>
                <w:rFonts w:ascii="Calibri" w:hAnsi="Calibri" w:cs="Tahoma"/>
                <w:b/>
                <w:bCs/>
                <w:color w:val="17365D"/>
                <w:sz w:val="28"/>
                <w:szCs w:val="28"/>
              </w:rPr>
            </w:pPr>
            <w:r>
              <w:rPr>
                <w:rFonts w:ascii="Calibri" w:hAnsi="Calibri" w:cs="Tahoma"/>
                <w:b/>
                <w:bCs/>
                <w:color w:val="17365D"/>
                <w:sz w:val="28"/>
                <w:szCs w:val="28"/>
              </w:rPr>
              <w:t>Université</w:t>
            </w:r>
          </w:p>
        </w:tc>
      </w:tr>
      <w:tr w:rsidR="00C61A25">
        <w:trPr>
          <w:trHeight w:val="157"/>
        </w:trPr>
        <w:tc>
          <w:tcPr>
            <w:tcW w:w="1951" w:type="dxa"/>
          </w:tcPr>
          <w:p w:rsidR="00C61A25" w:rsidRDefault="00C61A25">
            <w:pPr>
              <w:keepNext/>
              <w:tabs>
                <w:tab w:val="left" w:pos="1513"/>
              </w:tabs>
              <w:spacing w:before="20" w:after="20"/>
              <w:rPr>
                <w:rFonts w:ascii="Calibri" w:hAnsi="Calibri" w:cs="Tahoma"/>
                <w:color w:val="17365D"/>
                <w:sz w:val="28"/>
                <w:szCs w:val="28"/>
              </w:rPr>
            </w:pPr>
          </w:p>
        </w:tc>
        <w:tc>
          <w:tcPr>
            <w:tcW w:w="3686" w:type="dxa"/>
          </w:tcPr>
          <w:p w:rsidR="00C61A25" w:rsidRDefault="00C61A25">
            <w:pPr>
              <w:keepNext/>
              <w:tabs>
                <w:tab w:val="left" w:pos="1513"/>
              </w:tabs>
              <w:spacing w:before="20" w:after="20"/>
              <w:rPr>
                <w:rFonts w:ascii="Calibri" w:hAnsi="Calibri" w:cs="Tahoma"/>
                <w:color w:val="17365D"/>
                <w:sz w:val="28"/>
                <w:szCs w:val="28"/>
              </w:rPr>
            </w:pPr>
          </w:p>
        </w:tc>
        <w:tc>
          <w:tcPr>
            <w:tcW w:w="1230" w:type="dxa"/>
          </w:tcPr>
          <w:p w:rsidR="00C61A25" w:rsidRDefault="00C61A25">
            <w:pPr>
              <w:keepNext/>
              <w:tabs>
                <w:tab w:val="left" w:pos="1513"/>
              </w:tabs>
              <w:spacing w:before="20" w:after="20"/>
              <w:rPr>
                <w:rFonts w:ascii="Calibri" w:hAnsi="Calibri" w:cs="Tahoma"/>
                <w:color w:val="17365D"/>
                <w:sz w:val="28"/>
                <w:szCs w:val="28"/>
              </w:rPr>
            </w:pPr>
          </w:p>
        </w:tc>
        <w:tc>
          <w:tcPr>
            <w:tcW w:w="3340" w:type="dxa"/>
          </w:tcPr>
          <w:p w:rsidR="00C61A25" w:rsidRDefault="00C61A25">
            <w:pPr>
              <w:keepNext/>
              <w:tabs>
                <w:tab w:val="left" w:pos="1513"/>
              </w:tabs>
              <w:spacing w:before="20" w:after="20"/>
              <w:rPr>
                <w:rFonts w:ascii="Calibri" w:hAnsi="Calibri" w:cs="Tahoma"/>
                <w:color w:val="17365D"/>
                <w:sz w:val="28"/>
                <w:szCs w:val="28"/>
              </w:rPr>
            </w:pPr>
          </w:p>
        </w:tc>
      </w:tr>
      <w:tr w:rsidR="00C61A25">
        <w:trPr>
          <w:trHeight w:val="149"/>
        </w:trPr>
        <w:tc>
          <w:tcPr>
            <w:tcW w:w="1951" w:type="dxa"/>
          </w:tcPr>
          <w:p w:rsidR="00C61A25" w:rsidRDefault="00C61A25">
            <w:pPr>
              <w:keepNext/>
              <w:tabs>
                <w:tab w:val="left" w:pos="1513"/>
              </w:tabs>
              <w:spacing w:before="20" w:after="20"/>
              <w:rPr>
                <w:rFonts w:ascii="Calibri" w:hAnsi="Calibri" w:cs="Tahoma"/>
                <w:color w:val="17365D"/>
                <w:sz w:val="28"/>
                <w:szCs w:val="28"/>
              </w:rPr>
            </w:pPr>
          </w:p>
        </w:tc>
        <w:tc>
          <w:tcPr>
            <w:tcW w:w="3686" w:type="dxa"/>
          </w:tcPr>
          <w:p w:rsidR="00C61A25" w:rsidRDefault="00C61A25">
            <w:pPr>
              <w:keepNext/>
              <w:tabs>
                <w:tab w:val="left" w:pos="1513"/>
              </w:tabs>
              <w:spacing w:before="20" w:after="20"/>
              <w:rPr>
                <w:rFonts w:ascii="Calibri" w:hAnsi="Calibri" w:cs="Tahoma"/>
                <w:color w:val="17365D"/>
                <w:sz w:val="28"/>
                <w:szCs w:val="28"/>
              </w:rPr>
            </w:pPr>
          </w:p>
        </w:tc>
        <w:tc>
          <w:tcPr>
            <w:tcW w:w="1230" w:type="dxa"/>
          </w:tcPr>
          <w:p w:rsidR="00C61A25" w:rsidRDefault="00C61A25">
            <w:pPr>
              <w:keepNext/>
              <w:tabs>
                <w:tab w:val="left" w:pos="1513"/>
              </w:tabs>
              <w:spacing w:before="20" w:after="20"/>
              <w:rPr>
                <w:rFonts w:ascii="Calibri" w:hAnsi="Calibri" w:cs="Tahoma"/>
                <w:color w:val="17365D"/>
                <w:sz w:val="28"/>
                <w:szCs w:val="28"/>
              </w:rPr>
            </w:pPr>
          </w:p>
        </w:tc>
        <w:tc>
          <w:tcPr>
            <w:tcW w:w="3340" w:type="dxa"/>
          </w:tcPr>
          <w:p w:rsidR="00C61A25" w:rsidRDefault="00C61A25">
            <w:pPr>
              <w:keepNext/>
              <w:tabs>
                <w:tab w:val="left" w:pos="1513"/>
              </w:tabs>
              <w:spacing w:before="20" w:after="20"/>
              <w:rPr>
                <w:rFonts w:ascii="Calibri" w:hAnsi="Calibri" w:cs="Tahoma"/>
                <w:color w:val="17365D"/>
                <w:sz w:val="28"/>
                <w:szCs w:val="28"/>
              </w:rPr>
            </w:pPr>
          </w:p>
        </w:tc>
      </w:tr>
      <w:tr w:rsidR="00C61A25">
        <w:trPr>
          <w:trHeight w:val="180"/>
        </w:trPr>
        <w:tc>
          <w:tcPr>
            <w:tcW w:w="1951" w:type="dxa"/>
          </w:tcPr>
          <w:p w:rsidR="00C61A25" w:rsidRDefault="00C61A25">
            <w:pPr>
              <w:keepNext/>
              <w:tabs>
                <w:tab w:val="left" w:pos="1513"/>
              </w:tabs>
              <w:spacing w:before="20" w:after="20"/>
              <w:rPr>
                <w:rFonts w:ascii="Calibri" w:hAnsi="Calibri" w:cs="Tahoma"/>
                <w:color w:val="17365D"/>
                <w:sz w:val="28"/>
                <w:szCs w:val="28"/>
              </w:rPr>
            </w:pPr>
          </w:p>
        </w:tc>
        <w:tc>
          <w:tcPr>
            <w:tcW w:w="3686" w:type="dxa"/>
          </w:tcPr>
          <w:p w:rsidR="00C61A25" w:rsidRDefault="00C61A25">
            <w:pPr>
              <w:keepNext/>
              <w:tabs>
                <w:tab w:val="left" w:pos="1513"/>
              </w:tabs>
              <w:spacing w:before="20" w:after="20"/>
              <w:rPr>
                <w:rFonts w:ascii="Calibri" w:hAnsi="Calibri" w:cs="Tahoma"/>
                <w:color w:val="17365D"/>
                <w:sz w:val="28"/>
                <w:szCs w:val="28"/>
              </w:rPr>
            </w:pPr>
          </w:p>
        </w:tc>
        <w:tc>
          <w:tcPr>
            <w:tcW w:w="1230" w:type="dxa"/>
          </w:tcPr>
          <w:p w:rsidR="00C61A25" w:rsidRDefault="00C61A25">
            <w:pPr>
              <w:keepNext/>
              <w:tabs>
                <w:tab w:val="left" w:pos="1513"/>
              </w:tabs>
              <w:spacing w:before="20" w:after="20"/>
              <w:rPr>
                <w:rFonts w:ascii="Calibri" w:hAnsi="Calibri" w:cs="Tahoma"/>
                <w:color w:val="17365D"/>
                <w:sz w:val="28"/>
                <w:szCs w:val="28"/>
              </w:rPr>
            </w:pPr>
          </w:p>
        </w:tc>
        <w:tc>
          <w:tcPr>
            <w:tcW w:w="3340" w:type="dxa"/>
          </w:tcPr>
          <w:p w:rsidR="00C61A25" w:rsidRDefault="00C61A25">
            <w:pPr>
              <w:keepNext/>
              <w:tabs>
                <w:tab w:val="left" w:pos="1513"/>
              </w:tabs>
              <w:spacing w:before="20" w:after="20"/>
              <w:rPr>
                <w:rFonts w:ascii="Calibri" w:hAnsi="Calibri" w:cs="Tahoma"/>
                <w:color w:val="17365D"/>
                <w:sz w:val="28"/>
                <w:szCs w:val="28"/>
              </w:rPr>
            </w:pPr>
          </w:p>
        </w:tc>
      </w:tr>
      <w:tr w:rsidR="00C61A25">
        <w:trPr>
          <w:trHeight w:val="99"/>
        </w:trPr>
        <w:tc>
          <w:tcPr>
            <w:tcW w:w="1951" w:type="dxa"/>
          </w:tcPr>
          <w:p w:rsidR="00C61A25" w:rsidRDefault="00C61A25">
            <w:pPr>
              <w:keepNext/>
              <w:tabs>
                <w:tab w:val="left" w:pos="1513"/>
              </w:tabs>
              <w:spacing w:before="20" w:after="20"/>
              <w:rPr>
                <w:rFonts w:ascii="Calibri" w:hAnsi="Calibri" w:cs="Tahoma"/>
                <w:color w:val="17365D"/>
                <w:sz w:val="28"/>
                <w:szCs w:val="28"/>
              </w:rPr>
            </w:pPr>
          </w:p>
        </w:tc>
        <w:tc>
          <w:tcPr>
            <w:tcW w:w="3686" w:type="dxa"/>
          </w:tcPr>
          <w:p w:rsidR="00C61A25" w:rsidRDefault="00C61A25">
            <w:pPr>
              <w:keepNext/>
              <w:tabs>
                <w:tab w:val="left" w:pos="1513"/>
              </w:tabs>
              <w:spacing w:before="20" w:after="20"/>
              <w:rPr>
                <w:rFonts w:ascii="Calibri" w:hAnsi="Calibri" w:cs="Tahoma"/>
                <w:color w:val="17365D"/>
                <w:sz w:val="28"/>
                <w:szCs w:val="28"/>
              </w:rPr>
            </w:pPr>
          </w:p>
        </w:tc>
        <w:tc>
          <w:tcPr>
            <w:tcW w:w="1230" w:type="dxa"/>
          </w:tcPr>
          <w:p w:rsidR="00C61A25" w:rsidRDefault="00C61A25">
            <w:pPr>
              <w:keepNext/>
              <w:tabs>
                <w:tab w:val="left" w:pos="1513"/>
              </w:tabs>
              <w:spacing w:before="20" w:after="20"/>
              <w:rPr>
                <w:rFonts w:ascii="Calibri" w:hAnsi="Calibri" w:cs="Tahoma"/>
                <w:color w:val="17365D"/>
                <w:sz w:val="28"/>
                <w:szCs w:val="28"/>
              </w:rPr>
            </w:pPr>
          </w:p>
        </w:tc>
        <w:tc>
          <w:tcPr>
            <w:tcW w:w="3340" w:type="dxa"/>
          </w:tcPr>
          <w:p w:rsidR="00C61A25" w:rsidRDefault="00C61A25">
            <w:pPr>
              <w:keepNext/>
              <w:tabs>
                <w:tab w:val="left" w:pos="1513"/>
              </w:tabs>
              <w:spacing w:before="20" w:after="20"/>
              <w:rPr>
                <w:rFonts w:ascii="Calibri" w:hAnsi="Calibri" w:cs="Tahoma"/>
                <w:color w:val="17365D"/>
                <w:sz w:val="28"/>
                <w:szCs w:val="28"/>
              </w:rPr>
            </w:pPr>
          </w:p>
        </w:tc>
      </w:tr>
      <w:tr w:rsidR="00C61A25">
        <w:trPr>
          <w:trHeight w:val="99"/>
        </w:trPr>
        <w:tc>
          <w:tcPr>
            <w:tcW w:w="1951" w:type="dxa"/>
          </w:tcPr>
          <w:p w:rsidR="00C61A25" w:rsidRDefault="00C61A25">
            <w:pPr>
              <w:keepNext/>
              <w:tabs>
                <w:tab w:val="left" w:pos="1513"/>
              </w:tabs>
              <w:spacing w:before="20" w:after="20"/>
              <w:rPr>
                <w:rFonts w:ascii="Calibri" w:hAnsi="Calibri"/>
                <w:b/>
                <w:bCs/>
                <w:color w:val="17365D"/>
                <w:sz w:val="28"/>
                <w:szCs w:val="28"/>
              </w:rPr>
            </w:pPr>
          </w:p>
        </w:tc>
        <w:tc>
          <w:tcPr>
            <w:tcW w:w="3686" w:type="dxa"/>
          </w:tcPr>
          <w:p w:rsidR="00C61A25" w:rsidRDefault="00C61A25">
            <w:pPr>
              <w:keepNext/>
              <w:tabs>
                <w:tab w:val="left" w:pos="1513"/>
              </w:tabs>
              <w:spacing w:before="20" w:after="20"/>
              <w:rPr>
                <w:rFonts w:ascii="Calibri" w:hAnsi="Calibri" w:cs="Tahoma"/>
                <w:color w:val="17365D"/>
                <w:sz w:val="28"/>
                <w:szCs w:val="28"/>
              </w:rPr>
            </w:pPr>
          </w:p>
        </w:tc>
        <w:tc>
          <w:tcPr>
            <w:tcW w:w="1230" w:type="dxa"/>
          </w:tcPr>
          <w:p w:rsidR="00C61A25" w:rsidRDefault="00C61A25">
            <w:pPr>
              <w:keepNext/>
              <w:tabs>
                <w:tab w:val="left" w:pos="1513"/>
              </w:tabs>
              <w:spacing w:before="20" w:after="20"/>
              <w:rPr>
                <w:rFonts w:ascii="Calibri" w:hAnsi="Calibri" w:cs="Tahoma"/>
                <w:color w:val="17365D"/>
                <w:sz w:val="28"/>
                <w:szCs w:val="28"/>
              </w:rPr>
            </w:pPr>
          </w:p>
        </w:tc>
        <w:tc>
          <w:tcPr>
            <w:tcW w:w="3340" w:type="dxa"/>
          </w:tcPr>
          <w:p w:rsidR="00C61A25" w:rsidRDefault="00C61A25">
            <w:pPr>
              <w:keepNext/>
              <w:tabs>
                <w:tab w:val="left" w:pos="1513"/>
              </w:tabs>
              <w:spacing w:before="20" w:after="20"/>
              <w:rPr>
                <w:rFonts w:ascii="Calibri" w:hAnsi="Calibri" w:cs="Tahoma"/>
                <w:color w:val="17365D"/>
                <w:sz w:val="28"/>
                <w:szCs w:val="28"/>
              </w:rPr>
            </w:pPr>
          </w:p>
        </w:tc>
      </w:tr>
      <w:tr w:rsidR="00C61A25">
        <w:trPr>
          <w:trHeight w:val="99"/>
        </w:trPr>
        <w:tc>
          <w:tcPr>
            <w:tcW w:w="1951" w:type="dxa"/>
          </w:tcPr>
          <w:p w:rsidR="00C61A25" w:rsidRDefault="00C61A25">
            <w:pPr>
              <w:keepNext/>
              <w:tabs>
                <w:tab w:val="left" w:pos="1513"/>
              </w:tabs>
              <w:spacing w:before="20" w:after="20"/>
              <w:rPr>
                <w:rFonts w:ascii="Calibri" w:hAnsi="Calibri"/>
                <w:b/>
                <w:bCs/>
                <w:color w:val="17365D"/>
                <w:sz w:val="28"/>
                <w:szCs w:val="28"/>
              </w:rPr>
            </w:pPr>
          </w:p>
        </w:tc>
        <w:tc>
          <w:tcPr>
            <w:tcW w:w="3686" w:type="dxa"/>
          </w:tcPr>
          <w:p w:rsidR="00C61A25" w:rsidRDefault="00C61A25">
            <w:pPr>
              <w:keepNext/>
              <w:tabs>
                <w:tab w:val="left" w:pos="1513"/>
              </w:tabs>
              <w:spacing w:before="20" w:after="20"/>
              <w:rPr>
                <w:rFonts w:ascii="Calibri" w:hAnsi="Calibri" w:cs="Tahoma"/>
                <w:color w:val="17365D"/>
                <w:sz w:val="28"/>
                <w:szCs w:val="28"/>
              </w:rPr>
            </w:pPr>
          </w:p>
        </w:tc>
        <w:tc>
          <w:tcPr>
            <w:tcW w:w="1230" w:type="dxa"/>
          </w:tcPr>
          <w:p w:rsidR="00C61A25" w:rsidRDefault="00C61A25">
            <w:pPr>
              <w:keepNext/>
              <w:tabs>
                <w:tab w:val="left" w:pos="1513"/>
              </w:tabs>
              <w:spacing w:before="20" w:after="20"/>
              <w:rPr>
                <w:rFonts w:ascii="Calibri" w:hAnsi="Calibri" w:cs="Tahoma"/>
                <w:color w:val="17365D"/>
                <w:sz w:val="28"/>
                <w:szCs w:val="28"/>
              </w:rPr>
            </w:pPr>
          </w:p>
        </w:tc>
        <w:tc>
          <w:tcPr>
            <w:tcW w:w="3340" w:type="dxa"/>
          </w:tcPr>
          <w:p w:rsidR="00C61A25" w:rsidRDefault="00C61A25">
            <w:pPr>
              <w:keepNext/>
              <w:tabs>
                <w:tab w:val="left" w:pos="1513"/>
              </w:tabs>
              <w:spacing w:before="20" w:after="20"/>
              <w:rPr>
                <w:rFonts w:ascii="Calibri" w:hAnsi="Calibri" w:cs="Tahoma"/>
                <w:color w:val="17365D"/>
                <w:sz w:val="28"/>
                <w:szCs w:val="28"/>
              </w:rPr>
            </w:pPr>
          </w:p>
        </w:tc>
      </w:tr>
      <w:tr w:rsidR="00C61A25">
        <w:trPr>
          <w:trHeight w:val="99"/>
        </w:trPr>
        <w:tc>
          <w:tcPr>
            <w:tcW w:w="1951" w:type="dxa"/>
          </w:tcPr>
          <w:p w:rsidR="00C61A25" w:rsidRDefault="00C61A25">
            <w:pPr>
              <w:keepNext/>
              <w:tabs>
                <w:tab w:val="left" w:pos="1513"/>
              </w:tabs>
              <w:spacing w:before="20" w:after="20"/>
              <w:rPr>
                <w:rFonts w:ascii="Calibri" w:hAnsi="Calibri" w:cs="Tahoma"/>
                <w:color w:val="17365D"/>
                <w:sz w:val="28"/>
                <w:szCs w:val="28"/>
              </w:rPr>
            </w:pPr>
          </w:p>
        </w:tc>
        <w:tc>
          <w:tcPr>
            <w:tcW w:w="3686" w:type="dxa"/>
          </w:tcPr>
          <w:p w:rsidR="00C61A25" w:rsidRDefault="00C61A25">
            <w:pPr>
              <w:keepNext/>
              <w:tabs>
                <w:tab w:val="left" w:pos="1513"/>
              </w:tabs>
              <w:spacing w:before="20" w:after="20"/>
              <w:rPr>
                <w:rFonts w:ascii="Calibri" w:hAnsi="Calibri" w:cs="Tahoma"/>
                <w:color w:val="17365D"/>
                <w:sz w:val="28"/>
                <w:szCs w:val="28"/>
              </w:rPr>
            </w:pPr>
          </w:p>
        </w:tc>
        <w:tc>
          <w:tcPr>
            <w:tcW w:w="1230" w:type="dxa"/>
          </w:tcPr>
          <w:p w:rsidR="00C61A25" w:rsidRDefault="00C61A25">
            <w:pPr>
              <w:keepNext/>
              <w:tabs>
                <w:tab w:val="left" w:pos="1513"/>
              </w:tabs>
              <w:spacing w:before="20" w:after="20"/>
              <w:rPr>
                <w:rFonts w:ascii="Calibri" w:hAnsi="Calibri" w:cs="Tahoma"/>
                <w:color w:val="17365D"/>
                <w:sz w:val="28"/>
                <w:szCs w:val="28"/>
              </w:rPr>
            </w:pPr>
          </w:p>
        </w:tc>
        <w:tc>
          <w:tcPr>
            <w:tcW w:w="3340" w:type="dxa"/>
          </w:tcPr>
          <w:p w:rsidR="00C61A25" w:rsidRDefault="00C61A25">
            <w:pPr>
              <w:keepNext/>
              <w:tabs>
                <w:tab w:val="left" w:pos="1513"/>
              </w:tabs>
              <w:spacing w:before="20" w:after="20"/>
              <w:rPr>
                <w:rFonts w:ascii="Calibri" w:hAnsi="Calibri" w:cs="Tahoma"/>
                <w:color w:val="17365D"/>
                <w:sz w:val="28"/>
                <w:szCs w:val="28"/>
              </w:rPr>
            </w:pPr>
          </w:p>
        </w:tc>
      </w:tr>
    </w:tbl>
    <w:p w:rsidR="00C61A25" w:rsidRDefault="00292CDB">
      <w:pPr>
        <w:pStyle w:val="Textenormal"/>
      </w:pPr>
      <w:r>
        <w:pict>
          <v:rect id="_x0000_s1048" style="position:absolute;left:0;text-align:left;margin-left:-26.85pt;margin-top:777.05pt;width:524pt;height:49pt;z-index:251658240;mso-position-horizontal-relative:text;mso-position-vertical-relative:page" strokecolor="white">
            <w10:wrap anchory="page"/>
          </v:rect>
        </w:pict>
      </w:r>
    </w:p>
    <w:p w:rsidR="00C61A25" w:rsidRDefault="00D20F43">
      <w:pPr>
        <w:pStyle w:val="TitreChapitre"/>
      </w:pPr>
      <w:bookmarkStart w:id="0" w:name="_Toc277979718"/>
      <w:r>
        <w:t>Remerciements</w:t>
      </w:r>
      <w:bookmarkEnd w:id="0"/>
    </w:p>
    <w:p w:rsidR="00C61A25" w:rsidRDefault="00D20F43" w:rsidP="002750C8">
      <w:pPr>
        <w:pStyle w:val="Paragraphe"/>
      </w:pPr>
      <w:r>
        <w:t>J’ai l’honneur de remerci</w:t>
      </w:r>
      <w:r w:rsidR="002750C8">
        <w:t>er</w:t>
      </w:r>
      <w:r>
        <w:t xml:space="preserve"> le dieu qui m’a aid</w:t>
      </w:r>
      <w:r w:rsidR="002750C8">
        <w:t>é</w:t>
      </w:r>
      <w:r>
        <w:t xml:space="preserve"> pour cont</w:t>
      </w:r>
      <w:r w:rsidR="002750C8">
        <w:t>i</w:t>
      </w:r>
      <w:r>
        <w:t>nue</w:t>
      </w:r>
      <w:r w:rsidR="002750C8">
        <w:t>r</w:t>
      </w:r>
      <w:r>
        <w:t xml:space="preserve"> mes études et qui m</w:t>
      </w:r>
      <w:r w:rsidR="002750C8">
        <w:t>’</w:t>
      </w:r>
      <w:r>
        <w:t>a</w:t>
      </w:r>
      <w:r w:rsidR="002750C8">
        <w:t xml:space="preserve"> </w:t>
      </w:r>
      <w:r>
        <w:t>donn</w:t>
      </w:r>
      <w:r w:rsidR="002750C8">
        <w:t>é</w:t>
      </w:r>
      <w:r>
        <w:t xml:space="preserve"> les aptitudes pour faire les efforts</w:t>
      </w:r>
      <w:r w:rsidR="002750C8">
        <w:t>.</w:t>
      </w:r>
      <w:r>
        <w:t xml:space="preserve"> </w:t>
      </w:r>
      <w:r w:rsidR="002750C8">
        <w:t>J</w:t>
      </w:r>
      <w:r>
        <w:t>e ne remercier</w:t>
      </w:r>
      <w:r w:rsidR="002750C8">
        <w:t>ai</w:t>
      </w:r>
      <w:r>
        <w:t xml:space="preserve"> pas Allah si je </w:t>
      </w:r>
      <w:r w:rsidR="002750C8">
        <w:t xml:space="preserve">ne </w:t>
      </w:r>
      <w:r>
        <w:t>remerci</w:t>
      </w:r>
      <w:r w:rsidR="002750C8">
        <w:t>e</w:t>
      </w:r>
      <w:r>
        <w:t xml:space="preserve"> pas mes enseignants et de plus pr</w:t>
      </w:r>
      <w:r w:rsidR="002750C8">
        <w:t>è</w:t>
      </w:r>
      <w:r>
        <w:t>s Mr Ben</w:t>
      </w:r>
      <w:r w:rsidR="002750C8">
        <w:t>o</w:t>
      </w:r>
      <w:r>
        <w:t>uhiba mon encadr</w:t>
      </w:r>
      <w:r w:rsidR="002750C8">
        <w:t>ant</w:t>
      </w:r>
      <w:r>
        <w:t xml:space="preserve">, qui m’a </w:t>
      </w:r>
      <w:r w:rsidR="002750C8">
        <w:t xml:space="preserve">beaucoup </w:t>
      </w:r>
      <w:r>
        <w:t>aid</w:t>
      </w:r>
      <w:r w:rsidR="002750C8">
        <w:t>é</w:t>
      </w:r>
      <w:r>
        <w:t xml:space="preserve"> au cours de ma formation et au cours de ma préparation d</w:t>
      </w:r>
      <w:r w:rsidR="002750C8">
        <w:t>u</w:t>
      </w:r>
      <w:r>
        <w:t xml:space="preserve"> mémoire</w:t>
      </w:r>
      <w:r w:rsidR="002750C8">
        <w:t>.</w:t>
      </w:r>
      <w:r>
        <w:t xml:space="preserve"> </w:t>
      </w:r>
      <w:r w:rsidR="002750C8">
        <w:t>S</w:t>
      </w:r>
      <w:r>
        <w:t xml:space="preserve">ans oublier </w:t>
      </w:r>
      <w:r w:rsidR="002750C8">
        <w:t xml:space="preserve">aussi </w:t>
      </w:r>
      <w:r>
        <w:t>tout</w:t>
      </w:r>
      <w:r w:rsidR="002750C8">
        <w:t>e</w:t>
      </w:r>
      <w:r>
        <w:t xml:space="preserve"> l’équipe ILC qui est une équipe très sérieu</w:t>
      </w:r>
      <w:r w:rsidR="002750C8">
        <w:t>ses</w:t>
      </w:r>
      <w:r>
        <w:t xml:space="preserve">, et c’est </w:t>
      </w:r>
      <w:r w:rsidR="002750C8">
        <w:t>ce qui</w:t>
      </w:r>
      <w:r>
        <w:t xml:space="preserve"> m</w:t>
      </w:r>
      <w:r w:rsidR="002750C8">
        <w:t>’</w:t>
      </w:r>
      <w:r>
        <w:t>a encourag</w:t>
      </w:r>
      <w:r w:rsidR="002750C8">
        <w:t>é</w:t>
      </w:r>
      <w:r>
        <w:t xml:space="preserve"> a cont</w:t>
      </w:r>
      <w:r w:rsidR="002750C8">
        <w:t>i</w:t>
      </w:r>
      <w:r>
        <w:t>nue</w:t>
      </w:r>
      <w:r w:rsidR="002750C8">
        <w:t>r</w:t>
      </w:r>
      <w:r>
        <w:t xml:space="preserve"> après avoir </w:t>
      </w:r>
      <w:r w:rsidR="002750C8">
        <w:t xml:space="preserve">eu </w:t>
      </w:r>
      <w:r>
        <w:t>la licence</w:t>
      </w:r>
      <w:r w:rsidR="002750C8">
        <w:t>.</w:t>
      </w:r>
    </w:p>
    <w:p w:rsidR="00C61A25" w:rsidRDefault="002750C8" w:rsidP="002750C8">
      <w:pPr>
        <w:pStyle w:val="Paragraphe"/>
      </w:pPr>
      <w:r>
        <w:t>J</w:t>
      </w:r>
      <w:r w:rsidR="00D20F43">
        <w:t xml:space="preserve">e remercie </w:t>
      </w:r>
      <w:r>
        <w:t xml:space="preserve">le </w:t>
      </w:r>
      <w:r w:rsidR="00D20F43">
        <w:t>jur</w:t>
      </w:r>
      <w:r>
        <w:t>y</w:t>
      </w:r>
      <w:r w:rsidR="00D20F43">
        <w:t xml:space="preserve"> pour accepter à évaluer mon travail</w:t>
      </w:r>
      <w:r>
        <w:t>.</w:t>
      </w:r>
    </w:p>
    <w:p w:rsidR="00C61A25" w:rsidRDefault="00D20F43">
      <w:pPr>
        <w:pStyle w:val="Paragraphe"/>
      </w:pPr>
      <w:r>
        <w:t>Et sans oublier ma famille et mes am</w:t>
      </w:r>
      <w:r w:rsidR="002750C8">
        <w:t>i</w:t>
      </w:r>
      <w:r>
        <w:t xml:space="preserve">s qui </w:t>
      </w:r>
      <w:r w:rsidR="002750C8">
        <w:t>m’</w:t>
      </w:r>
      <w:r>
        <w:t>ont encouragé pour cont</w:t>
      </w:r>
      <w:r w:rsidR="002750C8">
        <w:t>i</w:t>
      </w:r>
      <w:r>
        <w:t>nue</w:t>
      </w:r>
      <w:r w:rsidR="002750C8">
        <w:t>r</w:t>
      </w:r>
      <w:r>
        <w:t xml:space="preserve"> mes étude</w:t>
      </w:r>
      <w:r w:rsidR="002750C8">
        <w:t>s.</w:t>
      </w:r>
      <w:r>
        <w:t xml:space="preserve"> </w:t>
      </w:r>
    </w:p>
    <w:p w:rsidR="00C61A25" w:rsidRDefault="00D20F43" w:rsidP="002750C8">
      <w:pPr>
        <w:pStyle w:val="Paragraphe"/>
      </w:pPr>
      <w:r>
        <w:t xml:space="preserve">Et sans oublier mes collèges </w:t>
      </w:r>
      <w:r w:rsidR="002750C8">
        <w:t xml:space="preserve">avec </w:t>
      </w:r>
      <w:r>
        <w:t>qui j’ai passé de bons moments.</w:t>
      </w:r>
    </w:p>
    <w:p w:rsidR="00C61A25" w:rsidRDefault="00D20F43">
      <w:pPr>
        <w:pStyle w:val="Paragraphe"/>
      </w:pPr>
      <w:r>
        <w:br w:type="page"/>
      </w:r>
      <w:bookmarkStart w:id="1" w:name="_Toc277979719"/>
      <w:r>
        <w:lastRenderedPageBreak/>
        <w:t>Dédicaces</w:t>
      </w:r>
      <w:bookmarkEnd w:id="1"/>
    </w:p>
    <w:p w:rsidR="00C61A25" w:rsidRDefault="00D20F43">
      <w:pPr>
        <w:pStyle w:val="Paragraphe"/>
      </w:pPr>
      <w:r>
        <w:t>Les plus brèves possibles</w:t>
      </w:r>
    </w:p>
    <w:p w:rsidR="00C61A25" w:rsidRDefault="00D20F43">
      <w:pPr>
        <w:pStyle w:val="TitreChapitre"/>
      </w:pPr>
      <w:r>
        <w:br w:type="page"/>
      </w:r>
      <w:bookmarkStart w:id="2" w:name="_Toc277979720"/>
      <w:r>
        <w:lastRenderedPageBreak/>
        <w:t>Table des Matières</w:t>
      </w:r>
      <w:bookmarkEnd w:id="2"/>
    </w:p>
    <w:p w:rsidR="00C61A25" w:rsidRDefault="00C61A25"/>
    <w:p w:rsidR="00C61A25" w:rsidRDefault="00D20F43">
      <w:pPr>
        <w:pStyle w:val="Paragraphe"/>
        <w:rPr>
          <w:color w:val="FF0000"/>
          <w:sz w:val="28"/>
          <w:szCs w:val="32"/>
        </w:rPr>
      </w:pPr>
      <w:r>
        <w:rPr>
          <w:color w:val="FF0000"/>
          <w:sz w:val="28"/>
          <w:szCs w:val="32"/>
        </w:rPr>
        <w:t>A générer automatiquement</w:t>
      </w:r>
    </w:p>
    <w:p w:rsidR="00C61A25" w:rsidRDefault="00D20F43">
      <w:pPr>
        <w:pStyle w:val="TitreChapitre"/>
      </w:pPr>
      <w:r>
        <w:br w:type="page"/>
      </w:r>
      <w:bookmarkStart w:id="3" w:name="_Toc277979721"/>
      <w:r>
        <w:lastRenderedPageBreak/>
        <w:t>Table des Illustrations</w:t>
      </w:r>
      <w:bookmarkEnd w:id="3"/>
    </w:p>
    <w:p w:rsidR="00C61A25" w:rsidRDefault="00D20F43">
      <w:pPr>
        <w:pStyle w:val="Paragraphe"/>
      </w:pPr>
      <w:r>
        <w:t>A générer automatiquement</w:t>
      </w:r>
    </w:p>
    <w:p w:rsidR="00C61A25" w:rsidRDefault="00D20F43">
      <w:pPr>
        <w:pStyle w:val="TitreChapitre"/>
      </w:pPr>
      <w:r>
        <w:br w:type="page"/>
      </w:r>
      <w:bookmarkStart w:id="4" w:name="_Toc277979722"/>
      <w:r>
        <w:lastRenderedPageBreak/>
        <w:t>Table des Programmes</w:t>
      </w:r>
      <w:bookmarkEnd w:id="4"/>
    </w:p>
    <w:p w:rsidR="00C61A25" w:rsidRDefault="00D20F43">
      <w:pPr>
        <w:pStyle w:val="Paragraphe"/>
      </w:pPr>
      <w:r>
        <w:t>A générer automatiquement (Cette table est facultative)</w:t>
      </w:r>
    </w:p>
    <w:p w:rsidR="00C61A25" w:rsidRDefault="00D20F43">
      <w:pPr>
        <w:pStyle w:val="TitreChapitre"/>
      </w:pPr>
      <w:r>
        <w:br w:type="page"/>
      </w:r>
      <w:bookmarkStart w:id="5" w:name="_Toc277979723"/>
      <w:bookmarkStart w:id="6" w:name="_Toc36232670"/>
      <w:bookmarkStart w:id="7" w:name="_Toc34836723"/>
      <w:bookmarkStart w:id="8" w:name="_Toc33957402"/>
      <w:bookmarkStart w:id="9" w:name="_Toc85432506"/>
      <w:r>
        <w:lastRenderedPageBreak/>
        <w:t>Introduction</w:t>
      </w:r>
      <w:bookmarkEnd w:id="5"/>
    </w:p>
    <w:p w:rsidR="00C61A25" w:rsidRDefault="00D20F43">
      <w:pPr>
        <w:pStyle w:val="Titreniveau1"/>
      </w:pPr>
      <w:bookmarkStart w:id="10" w:name="_Toc277979724"/>
      <w:r>
        <w:t>Contexte de recherche</w:t>
      </w:r>
      <w:bookmarkEnd w:id="10"/>
    </w:p>
    <w:p w:rsidR="00C61A25" w:rsidRDefault="00D20F43" w:rsidP="00B93847">
      <w:pPr>
        <w:pStyle w:val="Paragraphe"/>
      </w:pPr>
      <w:r>
        <w:t xml:space="preserve">De nous jour les systèmes distribués </w:t>
      </w:r>
      <w:r w:rsidR="00B93847">
        <w:t xml:space="preserve">ont </w:t>
      </w:r>
      <w:r>
        <w:t>une grande importance dans les solutions informatiques</w:t>
      </w:r>
      <w:r w:rsidR="00B93847">
        <w:t>. Si</w:t>
      </w:r>
      <w:r w:rsidR="00A83CFB">
        <w:t xml:space="preserve"> </w:t>
      </w:r>
      <w:r>
        <w:t>la théorie est bien spécifi</w:t>
      </w:r>
      <w:r w:rsidR="00B93847">
        <w:t>ée,</w:t>
      </w:r>
      <w:r>
        <w:t xml:space="preserve"> il reste l’aspect technique qui se traduit par l’utilisation des machine virtuelle</w:t>
      </w:r>
      <w:r w:rsidR="00B93847">
        <w:t>, de</w:t>
      </w:r>
      <w:r>
        <w:t xml:space="preserve"> middlewares et </w:t>
      </w:r>
      <w:r w:rsidR="00B93847">
        <w:t>de</w:t>
      </w:r>
      <w:r>
        <w:t xml:space="preserve"> plateformes sophistiquée</w:t>
      </w:r>
      <w:r w:rsidR="00B93847">
        <w:t>s afin de</w:t>
      </w:r>
      <w:r>
        <w:t xml:space="preserve"> faciliter l’implémentation des solutions</w:t>
      </w:r>
      <w:r w:rsidR="00B93847">
        <w:t>.</w:t>
      </w:r>
    </w:p>
    <w:p w:rsidR="00C61A25" w:rsidRDefault="00B93847" w:rsidP="00B93847">
      <w:pPr>
        <w:pStyle w:val="Paragraphe"/>
        <w:rPr>
          <w:ins w:id="11" w:author="soufiane" w:date="2018-06-10T14:48:00Z"/>
        </w:rPr>
      </w:pPr>
      <w:r>
        <w:t>L</w:t>
      </w:r>
      <w:r w:rsidR="00D20F43">
        <w:t xml:space="preserve">es grandes firmes de l’informatique comme Microsoft et </w:t>
      </w:r>
      <w:r>
        <w:t xml:space="preserve">IBM </w:t>
      </w:r>
      <w:r w:rsidR="00D20F43">
        <w:t xml:space="preserve">et </w:t>
      </w:r>
      <w:r>
        <w:t xml:space="preserve">bien </w:t>
      </w:r>
      <w:r w:rsidR="00D20F43">
        <w:t>d’autre</w:t>
      </w:r>
      <w:r>
        <w:t>s</w:t>
      </w:r>
      <w:r w:rsidR="00D20F43">
        <w:t xml:space="preserve"> </w:t>
      </w:r>
      <w:r>
        <w:t>ont</w:t>
      </w:r>
      <w:r w:rsidR="00D20F43">
        <w:t xml:space="preserve"> mis </w:t>
      </w:r>
      <w:r>
        <w:t>au</w:t>
      </w:r>
      <w:r w:rsidR="00D20F43">
        <w:t xml:space="preserve"> point des technique</w:t>
      </w:r>
      <w:r>
        <w:t>s</w:t>
      </w:r>
      <w:r w:rsidR="00D20F43">
        <w:t xml:space="preserve"> d’échange des donn</w:t>
      </w:r>
      <w:r>
        <w:t>ées</w:t>
      </w:r>
      <w:r w:rsidR="00D20F43">
        <w:t xml:space="preserve"> comme DCOM de Microsoft</w:t>
      </w:r>
      <w:r>
        <w:t xml:space="preserve">, </w:t>
      </w:r>
      <w:r w:rsidR="00D20F43">
        <w:t xml:space="preserve">RMI de Sun </w:t>
      </w:r>
      <w:r>
        <w:t>M</w:t>
      </w:r>
      <w:r w:rsidR="00D20F43">
        <w:t>icrosyst</w:t>
      </w:r>
      <w:r>
        <w:t>e</w:t>
      </w:r>
      <w:r w:rsidR="00D20F43">
        <w:t>m</w:t>
      </w:r>
      <w:r>
        <w:t xml:space="preserve">s (actuellement Oracle), </w:t>
      </w:r>
      <w:r w:rsidR="00D20F43">
        <w:t>CORBA</w:t>
      </w:r>
      <w:r>
        <w:t xml:space="preserve"> de l’OMG, etc.</w:t>
      </w:r>
    </w:p>
    <w:p w:rsidR="005817E2" w:rsidRDefault="00B1197C" w:rsidP="00B1197C">
      <w:pPr>
        <w:pStyle w:val="Paragraphe"/>
        <w:rPr>
          <w:ins w:id="12" w:author="soufiane" w:date="2018-06-10T15:39:00Z"/>
        </w:rPr>
      </w:pPr>
      <w:ins w:id="13" w:author="soufiane" w:date="2018-06-10T15:35:00Z">
        <w:r>
          <w:t xml:space="preserve">Certains peuvent se demander pourquoi ses firmes </w:t>
        </w:r>
      </w:ins>
      <w:ins w:id="14" w:author="soufiane" w:date="2018-06-10T15:55:00Z">
        <w:r w:rsidR="00DB3C41">
          <w:t>développent</w:t>
        </w:r>
      </w:ins>
      <w:ins w:id="15" w:author="soufiane" w:date="2018-06-10T15:35:00Z">
        <w:r>
          <w:t xml:space="preserve"> un système distribué, bien que nous nous trouvions plus en sécurité</w:t>
        </w:r>
      </w:ins>
      <w:ins w:id="16" w:author="soufiane" w:date="2018-06-10T15:38:00Z">
        <w:r>
          <w:t xml:space="preserve"> et plus à l'aise</w:t>
        </w:r>
      </w:ins>
      <w:ins w:id="17" w:author="soufiane" w:date="2018-06-10T15:35:00Z">
        <w:r>
          <w:t xml:space="preserve"> avec les systèmes centraux</w:t>
        </w:r>
      </w:ins>
      <w:ins w:id="18" w:author="soufiane" w:date="2018-06-10T15:38:00Z">
        <w:r>
          <w:t>.</w:t>
        </w:r>
      </w:ins>
    </w:p>
    <w:p w:rsidR="00B1197C" w:rsidRDefault="00DB3C41" w:rsidP="00B1197C">
      <w:pPr>
        <w:pStyle w:val="Paragraphe"/>
        <w:rPr>
          <w:ins w:id="19" w:author="soufiane" w:date="2018-06-10T15:42:00Z"/>
        </w:rPr>
      </w:pPr>
      <w:ins w:id="20" w:author="soufiane" w:date="2018-06-10T15:55:00Z">
        <w:r>
          <w:t>Enfaite,</w:t>
        </w:r>
      </w:ins>
      <w:ins w:id="21" w:author="soufiane" w:date="2018-06-10T15:42:00Z">
        <w:r w:rsidR="00B1197C">
          <w:t xml:space="preserve"> le recours à ces systèmes distribués présente des  avantages.</w:t>
        </w:r>
      </w:ins>
    </w:p>
    <w:p w:rsidR="00B1197C" w:rsidRDefault="00B1197C" w:rsidP="002B19AE">
      <w:pPr>
        <w:pStyle w:val="Paragraphe"/>
        <w:rPr>
          <w:ins w:id="22" w:author="soufiane" w:date="2018-06-10T15:42:00Z"/>
        </w:rPr>
      </w:pPr>
      <w:ins w:id="23" w:author="soufiane" w:date="2018-06-10T15:42:00Z">
        <w:r>
          <w:t xml:space="preserve">Les systèmes distribués n'ont pas besoin d'un composant central pour survivre et </w:t>
        </w:r>
      </w:ins>
      <w:ins w:id="24" w:author="soufiane" w:date="2018-06-10T15:43:00Z">
        <w:r>
          <w:t xml:space="preserve">si </w:t>
        </w:r>
      </w:ins>
      <w:ins w:id="25" w:author="soufiane" w:date="2018-06-10T15:42:00Z">
        <w:r>
          <w:t xml:space="preserve">une partie du système est perturbée le système n'arrête pas </w:t>
        </w:r>
      </w:ins>
      <w:ins w:id="26" w:author="soufiane" w:date="2018-06-10T20:31:00Z">
        <w:r w:rsidR="002B19AE">
          <w:t xml:space="preserve">l’exmple le plus conforme a cette regle est </w:t>
        </w:r>
      </w:ins>
      <w:ins w:id="27" w:author="soufiane" w:date="2018-06-10T15:44:00Z">
        <w:r>
          <w:t xml:space="preserve">le reseaux </w:t>
        </w:r>
      </w:ins>
      <w:ins w:id="28" w:author="soufiane" w:date="2018-06-10T15:42:00Z">
        <w:r>
          <w:t>Internet.</w:t>
        </w:r>
      </w:ins>
    </w:p>
    <w:p w:rsidR="00B1197C" w:rsidRDefault="00B1197C" w:rsidP="00B1197C">
      <w:pPr>
        <w:pStyle w:val="Paragraphe"/>
        <w:rPr>
          <w:ins w:id="29" w:author="soufiane" w:date="2018-06-10T15:42:00Z"/>
        </w:rPr>
      </w:pPr>
      <w:ins w:id="30" w:author="soufiane" w:date="2018-06-10T15:42:00Z">
        <w:r>
          <w:t>Le partitionnement facilite l'étude des éléments individuels</w:t>
        </w:r>
      </w:ins>
    </w:p>
    <w:p w:rsidR="00B1197C" w:rsidRDefault="002B19AE" w:rsidP="00183410">
      <w:pPr>
        <w:pStyle w:val="Paragraphe"/>
        <w:rPr>
          <w:ins w:id="31" w:author="soufiane" w:date="2018-06-10T15:42:00Z"/>
        </w:rPr>
      </w:pPr>
      <w:ins w:id="32" w:author="soufiane" w:date="2018-06-10T20:32:00Z">
        <w:r>
          <w:t>« </w:t>
        </w:r>
      </w:ins>
      <w:ins w:id="33" w:author="soufiane" w:date="2018-06-10T16:07:00Z">
        <w:r w:rsidR="00EF29E0" w:rsidRPr="00EF29E0">
          <w:t>le tout est plus grand que la somme de ses parties</w:t>
        </w:r>
      </w:ins>
      <w:ins w:id="34" w:author="soufiane" w:date="2018-06-10T20:32:00Z">
        <w:r>
          <w:t> »</w:t>
        </w:r>
      </w:ins>
      <w:ins w:id="35" w:author="soufiane" w:date="2018-06-10T15:42:00Z">
        <w:r w:rsidR="00B1197C">
          <w:t>, il y a toujours une valeur</w:t>
        </w:r>
      </w:ins>
      <w:ins w:id="36" w:author="soufiane" w:date="2018-06-10T15:44:00Z">
        <w:r w:rsidR="00B1197C">
          <w:t xml:space="preserve"> ajoutée</w:t>
        </w:r>
      </w:ins>
      <w:ins w:id="37" w:author="soufiane" w:date="2018-06-10T15:42:00Z">
        <w:r w:rsidR="00B1197C">
          <w:t xml:space="preserve"> </w:t>
        </w:r>
      </w:ins>
      <w:ins w:id="38" w:author="soufiane" w:date="2018-06-10T15:45:00Z">
        <w:r w:rsidR="00B1197C">
          <w:t xml:space="preserve">par l’assemblage des partie et le plus interissant </w:t>
        </w:r>
      </w:ins>
      <w:ins w:id="39" w:author="soufiane" w:date="2018-06-11T00:15:00Z">
        <w:r w:rsidR="00183410">
          <w:t>c’est</w:t>
        </w:r>
      </w:ins>
      <w:ins w:id="40" w:author="soufiane" w:date="2018-06-10T15:45:00Z">
        <w:r w:rsidR="00B1197C">
          <w:t xml:space="preserve"> que cette valuer et en plus de</w:t>
        </w:r>
        <w:r w:rsidR="00DB3C41">
          <w:t>s fonctionnalités des neud assemblée.</w:t>
        </w:r>
      </w:ins>
    </w:p>
    <w:p w:rsidR="00B1197C" w:rsidDel="00B1197C" w:rsidRDefault="00B1197C" w:rsidP="00DB3C41">
      <w:pPr>
        <w:pStyle w:val="Paragraphe"/>
        <w:rPr>
          <w:del w:id="41" w:author="soufiane" w:date="2018-06-10T15:42:00Z"/>
        </w:rPr>
        <w:pPrChange w:id="42" w:author="soufiane" w:date="2018-06-10T15:49:00Z">
          <w:pPr>
            <w:pStyle w:val="Paragraphe"/>
          </w:pPr>
        </w:pPrChange>
      </w:pPr>
    </w:p>
    <w:p w:rsidR="00C61A25" w:rsidDel="00183410" w:rsidRDefault="00D20F43">
      <w:pPr>
        <w:pStyle w:val="Paragraphe"/>
        <w:rPr>
          <w:del w:id="43" w:author="soufiane" w:date="2018-06-11T00:17:00Z"/>
        </w:rPr>
      </w:pPr>
      <w:commentRangeStart w:id="44"/>
      <w:del w:id="45" w:author="soufiane" w:date="2018-06-11T00:17:00Z">
        <w:r w:rsidDel="00183410">
          <w:delText xml:space="preserve">Et en remarque l’aspect distribuée des applications qui est très rependue, et en pose la question </w:delText>
        </w:r>
        <w:commentRangeEnd w:id="44"/>
        <w:r w:rsidR="00A83CFB" w:rsidDel="00183410">
          <w:rPr>
            <w:rStyle w:val="Marquedecommentaire"/>
            <w:rFonts w:ascii="Times New Roman" w:hAnsi="Times New Roman"/>
            <w:color w:val="auto"/>
          </w:rPr>
          <w:commentReference w:id="44"/>
        </w:r>
      </w:del>
    </w:p>
    <w:p w:rsidR="00C61A25" w:rsidRDefault="00C61A25">
      <w:pPr>
        <w:pStyle w:val="Paragraphe"/>
      </w:pPr>
    </w:p>
    <w:p w:rsidR="00C61A25" w:rsidRDefault="00D20F43">
      <w:pPr>
        <w:pStyle w:val="Titreniveau1"/>
      </w:pPr>
      <w:bookmarkStart w:id="46" w:name="_Toc277979725"/>
      <w:r>
        <w:t>Problématique</w:t>
      </w:r>
      <w:bookmarkEnd w:id="46"/>
    </w:p>
    <w:p w:rsidR="00183410" w:rsidRDefault="00183410" w:rsidP="001D484D">
      <w:pPr>
        <w:pStyle w:val="Paragraphe"/>
        <w:rPr>
          <w:ins w:id="47" w:author="soufiane" w:date="2018-06-11T00:35:00Z"/>
        </w:rPr>
      </w:pPr>
      <w:ins w:id="48" w:author="soufiane" w:date="2018-06-11T00:17:00Z">
        <w:r>
          <w:t>Par contre cette division</w:t>
        </w:r>
      </w:ins>
      <w:ins w:id="49" w:author="soufiane" w:date="2018-06-11T00:20:00Z">
        <w:r>
          <w:t xml:space="preserve"> de </w:t>
        </w:r>
      </w:ins>
      <w:ins w:id="50" w:author="soufiane" w:date="2018-06-11T00:33:00Z">
        <w:r w:rsidR="000E437D">
          <w:t>système</w:t>
        </w:r>
      </w:ins>
      <w:ins w:id="51" w:author="soufiane" w:date="2018-06-11T00:20:00Z">
        <w:r>
          <w:t xml:space="preserve"> en </w:t>
        </w:r>
      </w:ins>
      <w:ins w:id="52" w:author="soufiane" w:date="2018-06-11T00:33:00Z">
        <w:r w:rsidR="000E437D">
          <w:t>systèmes</w:t>
        </w:r>
      </w:ins>
      <w:ins w:id="53" w:author="soufiane" w:date="2018-06-11T00:21:00Z">
        <w:r>
          <w:t xml:space="preserve"> </w:t>
        </w:r>
      </w:ins>
      <w:ins w:id="54" w:author="soufiane" w:date="2018-06-11T00:33:00Z">
        <w:r w:rsidR="000E437D">
          <w:t>élémentaires</w:t>
        </w:r>
      </w:ins>
      <w:ins w:id="55" w:author="soufiane" w:date="2018-06-11T00:17:00Z">
        <w:r>
          <w:t xml:space="preserve"> </w:t>
        </w:r>
      </w:ins>
      <w:ins w:id="56" w:author="soufiane" w:date="2018-06-11T00:33:00Z">
        <w:r w:rsidR="000E437D">
          <w:t>faire</w:t>
        </w:r>
      </w:ins>
      <w:ins w:id="57" w:author="soufiane" w:date="2018-06-11T00:17:00Z">
        <w:r>
          <w:t xml:space="preserve"> apparaitre des problèmes </w:t>
        </w:r>
      </w:ins>
      <w:ins w:id="58" w:author="soufiane" w:date="2018-06-11T00:20:00Z">
        <w:r>
          <w:t>de verification et validation</w:t>
        </w:r>
      </w:ins>
      <w:ins w:id="59" w:author="soufiane" w:date="2018-06-11T00:23:00Z">
        <w:r>
          <w:t xml:space="preserve">, </w:t>
        </w:r>
      </w:ins>
      <w:ins w:id="60" w:author="soufiane" w:date="2018-06-11T01:10:00Z">
        <w:r w:rsidR="001D484D">
          <w:t xml:space="preserve">liés a la mise en interaction  de ses éléments, se que l’en  apelle le problème, </w:t>
        </w:r>
      </w:ins>
      <w:ins w:id="61" w:author="soufiane" w:date="2018-06-11T00:23:00Z">
        <w:r>
          <w:t xml:space="preserve">dailleur </w:t>
        </w:r>
      </w:ins>
      <w:ins w:id="62" w:author="soufiane" w:date="2018-06-11T01:06:00Z">
        <w:r w:rsidR="0096309F" w:rsidRPr="0096309F">
          <w:t xml:space="preserve">C'est pourquoi </w:t>
        </w:r>
      </w:ins>
      <w:ins w:id="63" w:author="soufiane" w:date="2018-06-11T01:07:00Z">
        <w:r w:rsidR="001D484D">
          <w:t>les premier version des protocoles de communication</w:t>
        </w:r>
        <w:r w:rsidR="001D484D" w:rsidRPr="0096309F">
          <w:t xml:space="preserve"> </w:t>
        </w:r>
        <w:r w:rsidR="001D484D">
          <w:t>ent</w:t>
        </w:r>
      </w:ins>
      <w:ins w:id="64" w:author="soufiane" w:date="2018-06-11T01:06:00Z">
        <w:r w:rsidR="0096309F" w:rsidRPr="0096309F">
          <w:t xml:space="preserve"> des problèmes de sécurité dans</w:t>
        </w:r>
      </w:ins>
      <w:ins w:id="65" w:author="soufiane" w:date="2018-06-11T00:35:00Z">
        <w:r w:rsidR="000E437D">
          <w:t>,</w:t>
        </w:r>
      </w:ins>
      <w:ins w:id="66" w:author="soufiane" w:date="2018-06-11T01:07:00Z">
        <w:r w:rsidR="001D484D">
          <w:t xml:space="preserve"> en fait </w:t>
        </w:r>
      </w:ins>
      <w:ins w:id="67" w:author="soufiane" w:date="2018-06-11T01:08:00Z">
        <w:r w:rsidR="001D484D">
          <w:t xml:space="preserve">cette deféculter de mise en euvre des système destrubue riside dans le faite </w:t>
        </w:r>
      </w:ins>
      <w:ins w:id="68" w:author="soufiane" w:date="2018-06-11T00:22:00Z">
        <w:r>
          <w:t>que notre esprs n est pas abutuee a des systemme destrubuee</w:t>
        </w:r>
      </w:ins>
      <w:ins w:id="69" w:author="soufiane" w:date="2018-06-11T00:24:00Z">
        <w:r>
          <w:t xml:space="preserve"> mais a des sytemme centralisee</w:t>
        </w:r>
      </w:ins>
      <w:ins w:id="70" w:author="soufiane" w:date="2018-06-11T00:17:00Z">
        <w:r>
          <w:t>.</w:t>
        </w:r>
      </w:ins>
    </w:p>
    <w:p w:rsidR="00527542" w:rsidRDefault="00183410" w:rsidP="00183410">
      <w:pPr>
        <w:pStyle w:val="Paragraphe"/>
      </w:pPr>
      <w:ins w:id="71" w:author="soufiane" w:date="2018-06-11T00:17:00Z">
        <w:r>
          <w:t xml:space="preserve">En plus </w:t>
        </w:r>
      </w:ins>
      <w:del w:id="72" w:author="soufiane" w:date="2018-06-11T00:17:00Z">
        <w:r w:rsidR="00D20F43" w:rsidDel="00183410">
          <w:delText>F</w:delText>
        </w:r>
      </w:del>
      <w:ins w:id="73" w:author="soufiane" w:date="2018-06-11T00:17:00Z">
        <w:r>
          <w:t>f</w:t>
        </w:r>
      </w:ins>
      <w:r w:rsidR="00D20F43">
        <w:t xml:space="preserve">ace </w:t>
      </w:r>
      <w:r w:rsidR="00A83CFB">
        <w:t>à</w:t>
      </w:r>
      <w:r w:rsidR="00D20F43">
        <w:t xml:space="preserve"> ces avanc</w:t>
      </w:r>
      <w:r w:rsidR="00A83CFB">
        <w:t>ées</w:t>
      </w:r>
      <w:r w:rsidR="00D20F43">
        <w:t xml:space="preserve"> technologique très d</w:t>
      </w:r>
      <w:r w:rsidR="00A83CFB">
        <w:t>i</w:t>
      </w:r>
      <w:r w:rsidR="00D20F43">
        <w:t>vers</w:t>
      </w:r>
      <w:r w:rsidR="00A83CFB">
        <w:t>es</w:t>
      </w:r>
      <w:r w:rsidR="00D20F43">
        <w:t xml:space="preserve"> et très avantageuse</w:t>
      </w:r>
      <w:r w:rsidR="00A83CFB">
        <w:t>s</w:t>
      </w:r>
      <w:r w:rsidR="00D20F43">
        <w:t xml:space="preserve"> l</w:t>
      </w:r>
      <w:r w:rsidR="00A83CFB">
        <w:t>es</w:t>
      </w:r>
      <w:r w:rsidR="00D20F43">
        <w:t xml:space="preserve"> une</w:t>
      </w:r>
      <w:r w:rsidR="00A83CFB">
        <w:t>s</w:t>
      </w:r>
      <w:r w:rsidR="00D20F43">
        <w:t xml:space="preserve"> par </w:t>
      </w:r>
      <w:r w:rsidR="00A83CFB">
        <w:t>à</w:t>
      </w:r>
      <w:r w:rsidR="00D20F43">
        <w:t xml:space="preserve"> </w:t>
      </w:r>
      <w:r w:rsidR="00A83CFB">
        <w:t>rap</w:t>
      </w:r>
      <w:r w:rsidR="00D20F43">
        <w:t xml:space="preserve">port </w:t>
      </w:r>
      <w:r w:rsidR="00A83CFB">
        <w:t>aux</w:t>
      </w:r>
      <w:r w:rsidR="00D20F43">
        <w:t xml:space="preserve"> autre</w:t>
      </w:r>
      <w:r w:rsidR="00A83CFB">
        <w:t>s,</w:t>
      </w:r>
      <w:r w:rsidR="00D20F43">
        <w:t xml:space="preserve"> le concepteur et l</w:t>
      </w:r>
      <w:r w:rsidR="00142588">
        <w:t>‘</w:t>
      </w:r>
      <w:r w:rsidR="00D20F43">
        <w:t xml:space="preserve">architecte des systèmes </w:t>
      </w:r>
      <w:r w:rsidR="00527542">
        <w:t>peut rester perplexes devant la multitude de</w:t>
      </w:r>
      <w:ins w:id="74" w:author="soufiane" w:date="2018-06-11T00:36:00Z">
        <w:r w:rsidR="00DD2580">
          <w:t>s</w:t>
        </w:r>
      </w:ins>
      <w:r w:rsidR="00527542">
        <w:t xml:space="preserve"> techniques et de plateformes existantes pour implémenter des systèmes distribués (solutions basées web, RMI, CORBA, JCSP.net, etc)</w:t>
      </w:r>
      <w:r w:rsidR="003F686D">
        <w:t>.</w:t>
      </w:r>
    </w:p>
    <w:p w:rsidR="003F686D" w:rsidDel="00DD2580" w:rsidRDefault="003F686D" w:rsidP="00142588">
      <w:pPr>
        <w:pStyle w:val="Paragraphe"/>
        <w:rPr>
          <w:del w:id="75" w:author="soufiane" w:date="2018-06-11T00:36:00Z"/>
        </w:rPr>
      </w:pPr>
      <w:del w:id="76" w:author="soufiane" w:date="2018-06-11T00:36:00Z">
        <w:r w:rsidDel="00DD2580">
          <w:lastRenderedPageBreak/>
          <w:delText xml:space="preserve">De pluse le problème de vérification et validation des sytemes </w:delText>
        </w:r>
      </w:del>
    </w:p>
    <w:p w:rsidR="00C61A25" w:rsidRDefault="00D20F43" w:rsidP="00527542">
      <w:pPr>
        <w:pStyle w:val="Paragraphe"/>
      </w:pPr>
      <w:commentRangeStart w:id="77"/>
      <w:r>
        <w:t xml:space="preserve">Parmi les </w:t>
      </w:r>
      <w:commentRangeStart w:id="78"/>
      <w:r>
        <w:t xml:space="preserve">problèmes de comparaisons </w:t>
      </w:r>
      <w:commentRangeEnd w:id="78"/>
      <w:r w:rsidR="00A83CFB">
        <w:rPr>
          <w:rStyle w:val="Marquedecommentaire"/>
          <w:rFonts w:ascii="Times New Roman" w:hAnsi="Times New Roman"/>
          <w:color w:val="auto"/>
        </w:rPr>
        <w:commentReference w:id="78"/>
      </w:r>
      <w:r>
        <w:t>qui sont apparu</w:t>
      </w:r>
      <w:r w:rsidR="00A83CFB">
        <w:t>s,</w:t>
      </w:r>
      <w:r>
        <w:t xml:space="preserve"> </w:t>
      </w:r>
      <w:r w:rsidR="00A83CFB">
        <w:t>o</w:t>
      </w:r>
      <w:r>
        <w:t xml:space="preserve">n </w:t>
      </w:r>
      <w:r w:rsidR="00A83CFB">
        <w:t xml:space="preserve">peut </w:t>
      </w:r>
      <w:r>
        <w:t>cit</w:t>
      </w:r>
      <w:r w:rsidR="00A83CFB">
        <w:t>r</w:t>
      </w:r>
      <w:r>
        <w:t>e la comparaison entre RMI et JCSP.net qui sont des techniques de communication entre des applications distantes qui s’exécutent sur des machines distants</w:t>
      </w:r>
      <w:commentRangeEnd w:id="77"/>
      <w:r w:rsidR="00A83CFB">
        <w:rPr>
          <w:rStyle w:val="Marquedecommentaire"/>
          <w:rFonts w:ascii="Times New Roman" w:hAnsi="Times New Roman"/>
          <w:color w:val="auto"/>
        </w:rPr>
        <w:commentReference w:id="77"/>
      </w:r>
    </w:p>
    <w:p w:rsidR="00C61A25" w:rsidRDefault="00D20F43">
      <w:pPr>
        <w:pStyle w:val="Titreniveau1"/>
      </w:pPr>
      <w:bookmarkStart w:id="79" w:name="_Toc277979726"/>
      <w:r>
        <w:t>Motivations</w:t>
      </w:r>
      <w:bookmarkEnd w:id="79"/>
    </w:p>
    <w:p w:rsidR="001D484D" w:rsidRDefault="001D484D" w:rsidP="008C3CB5">
      <w:pPr>
        <w:pStyle w:val="Paragraphe"/>
        <w:rPr>
          <w:ins w:id="80" w:author="soufiane" w:date="2018-06-11T01:14:00Z"/>
        </w:rPr>
      </w:pPr>
      <w:ins w:id="81" w:author="soufiane" w:date="2018-06-11T01:12:00Z">
        <w:r>
          <w:t xml:space="preserve">Pour le premier problème j’usque a present il a un cout important dans la phase de develloppement il </w:t>
        </w:r>
      </w:ins>
      <w:ins w:id="82" w:author="soufiane" w:date="2018-06-11T01:13:00Z">
        <w:r>
          <w:t xml:space="preserve">est le source des problème majors des boite de develloppement, malgris que la therrier de verification et validation </w:t>
        </w:r>
      </w:ins>
      <w:ins w:id="83" w:author="soufiane" w:date="2018-06-11T01:14:00Z">
        <w:r>
          <w:t>dit que en a trois type de verification et validation a faire :</w:t>
        </w:r>
      </w:ins>
    </w:p>
    <w:p w:rsidR="001D484D" w:rsidRDefault="001D484D" w:rsidP="0073457C">
      <w:pPr>
        <w:pStyle w:val="Paragraphe"/>
        <w:numPr>
          <w:ilvl w:val="0"/>
          <w:numId w:val="10"/>
        </w:numPr>
        <w:rPr>
          <w:ins w:id="84" w:author="soufiane" w:date="2018-06-11T01:16:00Z"/>
        </w:rPr>
        <w:pPrChange w:id="85" w:author="soufiane" w:date="2018-06-11T08:08:00Z">
          <w:pPr>
            <w:pStyle w:val="Paragraphe"/>
          </w:pPr>
        </w:pPrChange>
      </w:pPr>
      <w:ins w:id="86" w:author="soufiane" w:date="2018-06-11T01:14:00Z">
        <w:r>
          <w:t xml:space="preserve">Les </w:t>
        </w:r>
      </w:ins>
      <w:ins w:id="87" w:author="soufiane" w:date="2018-06-11T08:08:00Z">
        <w:r w:rsidR="0073457C" w:rsidRPr="0073457C">
          <w:t>Tests</w:t>
        </w:r>
        <w:r w:rsidR="0073457C">
          <w:t xml:space="preserve"> </w:t>
        </w:r>
      </w:ins>
      <w:ins w:id="88" w:author="soufiane" w:date="2018-06-11T01:14:00Z">
        <w:r>
          <w:t>,</w:t>
        </w:r>
      </w:ins>
      <w:ins w:id="89" w:author="soufiane" w:date="2018-06-11T01:15:00Z">
        <w:r>
          <w:t>qui conciste a faire le maximume des test au ssyteme pour essayer de summuler les plus gran</w:t>
        </w:r>
      </w:ins>
      <w:ins w:id="90" w:author="soufiane" w:date="2018-06-11T01:16:00Z">
        <w:r>
          <w:t>d nombre  des cas que le système pout rencontre dans la mise en service</w:t>
        </w:r>
      </w:ins>
      <w:ins w:id="91" w:author="soufiane" w:date="2018-06-11T01:19:00Z">
        <w:r w:rsidR="0088072B">
          <w:t xml:space="preserve">, mais la pratique dit que les test ne montre pas le non existance de buge mais par contre il fait apparaitre les </w:t>
        </w:r>
      </w:ins>
      <w:ins w:id="92" w:author="soufiane" w:date="2018-06-11T01:20:00Z">
        <w:r w:rsidR="0088072B">
          <w:t xml:space="preserve">buge, sa c’est chause sure, a moi,s que en peut mettre en teste tout les cas posible, mais sa ne est pas pratique dans un systemme </w:t>
        </w:r>
      </w:ins>
      <w:ins w:id="93" w:author="soufiane" w:date="2018-06-11T01:21:00Z">
        <w:r w:rsidR="0088072B">
          <w:t>qui comporte u n nombre infinie d’etat dailleur si le cas majour des system reele.</w:t>
        </w:r>
      </w:ins>
    </w:p>
    <w:p w:rsidR="001D484D" w:rsidRDefault="0073457C" w:rsidP="0073457C">
      <w:pPr>
        <w:pStyle w:val="Paragraphe"/>
        <w:numPr>
          <w:ilvl w:val="0"/>
          <w:numId w:val="10"/>
        </w:numPr>
        <w:rPr>
          <w:ins w:id="94" w:author="soufiane" w:date="2018-06-11T01:18:00Z"/>
        </w:rPr>
        <w:pPrChange w:id="95" w:author="soufiane" w:date="2018-06-11T01:14:00Z">
          <w:pPr>
            <w:pStyle w:val="Paragraphe"/>
          </w:pPr>
        </w:pPrChange>
      </w:pPr>
      <w:ins w:id="96" w:author="soufiane" w:date="2018-06-11T08:08:00Z">
        <w:r w:rsidRPr="0073457C">
          <w:t>Preuve de théorèmes</w:t>
        </w:r>
        <w:r>
          <w:t xml:space="preserve"> </w:t>
        </w:r>
      </w:ins>
      <w:ins w:id="97" w:author="soufiane" w:date="2018-06-11T01:16:00Z">
        <w:r w:rsidR="001D484D">
          <w:t xml:space="preserve">en essaie dns ssetrte methode de throver demarche mathematiqque </w:t>
        </w:r>
      </w:ins>
      <w:ins w:id="98" w:author="soufiane" w:date="2018-06-11T01:17:00Z">
        <w:r w:rsidR="001D484D">
          <w:t xml:space="preserve">pour </w:t>
        </w:r>
        <w:r w:rsidR="0088072B">
          <w:t xml:space="preserve">dire que le code ecrite ne conforme au </w:t>
        </w:r>
      </w:ins>
      <w:ins w:id="99" w:author="soufiane" w:date="2018-06-11T01:18:00Z">
        <w:r w:rsidR="0088072B">
          <w:t>exigance</w:t>
        </w:r>
      </w:ins>
    </w:p>
    <w:p w:rsidR="001D484D" w:rsidRDefault="0073457C" w:rsidP="0073457C">
      <w:pPr>
        <w:pStyle w:val="Paragraphe"/>
        <w:numPr>
          <w:ilvl w:val="0"/>
          <w:numId w:val="10"/>
        </w:numPr>
        <w:rPr>
          <w:ins w:id="100" w:author="soufiane" w:date="2018-06-11T01:21:00Z"/>
        </w:rPr>
        <w:pPrChange w:id="101" w:author="soufiane" w:date="2018-06-11T01:21:00Z">
          <w:pPr>
            <w:pStyle w:val="Paragraphe"/>
            <w:ind w:left="0"/>
          </w:pPr>
        </w:pPrChange>
      </w:pPr>
      <w:ins w:id="102" w:author="soufiane" w:date="2018-06-11T08:08:00Z">
        <w:r w:rsidRPr="0073457C">
          <w:t>Vérification de modèles</w:t>
        </w:r>
        <w:r>
          <w:t xml:space="preserve"> </w:t>
        </w:r>
      </w:ins>
      <w:ins w:id="103" w:author="soufiane" w:date="2018-06-11T01:18:00Z">
        <w:r w:rsidR="0088072B">
          <w:t xml:space="preserve">consiste a mettre en plce un modelle equivalent au système ce medelle doit etre un modelle mathematique exacte qui en peut interoger pour </w:t>
        </w:r>
      </w:ins>
      <w:ins w:id="104" w:author="soufiane" w:date="2018-06-11T01:19:00Z">
        <w:r w:rsidR="0088072B">
          <w:t>teste le s propritee</w:t>
        </w:r>
      </w:ins>
    </w:p>
    <w:p w:rsidR="0088072B" w:rsidRDefault="0088072B" w:rsidP="0088072B">
      <w:pPr>
        <w:pStyle w:val="Paragraphe"/>
        <w:rPr>
          <w:ins w:id="105" w:author="soufiane" w:date="2018-06-11T01:23:00Z"/>
        </w:rPr>
        <w:pPrChange w:id="106" w:author="soufiane" w:date="2018-06-11T01:21:00Z">
          <w:pPr>
            <w:pStyle w:val="Paragraphe"/>
            <w:ind w:left="0"/>
          </w:pPr>
        </w:pPrChange>
      </w:pPr>
      <w:ins w:id="107" w:author="soufiane" w:date="2018-06-11T01:22:00Z">
        <w:r>
          <w:t xml:space="preserve">En peut dir que en a des soulution partielle a ce jonre de probleme mais pas une methode </w:t>
        </w:r>
      </w:ins>
      <w:ins w:id="108" w:author="soufiane" w:date="2018-06-11T01:23:00Z">
        <w:r>
          <w:t>definitife quelque soit la platformme utiliser alors en vas baser sur le deuxieme problème.</w:t>
        </w:r>
      </w:ins>
    </w:p>
    <w:p w:rsidR="0088072B" w:rsidRDefault="0088072B" w:rsidP="0088072B">
      <w:pPr>
        <w:pStyle w:val="Paragraphe"/>
        <w:rPr>
          <w:ins w:id="109" w:author="soufiane" w:date="2018-06-11T01:12:00Z"/>
        </w:rPr>
        <w:pPrChange w:id="110" w:author="soufiane" w:date="2018-06-11T01:21:00Z">
          <w:pPr>
            <w:pStyle w:val="Paragraphe"/>
            <w:ind w:left="0"/>
          </w:pPr>
        </w:pPrChange>
      </w:pPr>
      <w:ins w:id="111" w:author="soufiane" w:date="2018-06-11T01:23:00Z">
        <w:r>
          <w:t>C’est de savoire quelle est la platforme ou le midelwe</w:t>
        </w:r>
      </w:ins>
      <w:ins w:id="112" w:author="soufiane" w:date="2018-06-11T01:24:00Z">
        <w:r>
          <w:t>r la moins contrainte par rapporte a ce problème de verification, de plus les autre fase de developpemment a savoire la conception et l’im</w:t>
        </w:r>
      </w:ins>
      <w:ins w:id="113" w:author="soufiane" w:date="2018-06-11T01:25:00Z">
        <w:r>
          <w:t>plimentation</w:t>
        </w:r>
      </w:ins>
    </w:p>
    <w:p w:rsidR="00C61A25" w:rsidRDefault="00D20F43" w:rsidP="008C3CB5">
      <w:pPr>
        <w:pStyle w:val="Paragraphe"/>
      </w:pPr>
      <w:r>
        <w:t>C</w:t>
      </w:r>
      <w:r w:rsidR="008C3CB5">
        <w:t>’</w:t>
      </w:r>
      <w:r>
        <w:t xml:space="preserve">est pour ca que les comparaisons entre </w:t>
      </w:r>
      <w:r w:rsidR="008C3CB5">
        <w:t>c</w:t>
      </w:r>
      <w:r>
        <w:t>es système</w:t>
      </w:r>
      <w:r w:rsidR="008C3CB5">
        <w:t>s</w:t>
      </w:r>
      <w:r>
        <w:t xml:space="preserve"> trouve </w:t>
      </w:r>
      <w:r w:rsidR="008C3CB5">
        <w:t xml:space="preserve">son </w:t>
      </w:r>
      <w:r>
        <w:t xml:space="preserve">impotence, parce que la comparaison </w:t>
      </w:r>
      <w:r w:rsidR="008C3CB5">
        <w:t xml:space="preserve">rest </w:t>
      </w:r>
      <w:r>
        <w:t>un retour d’expérience qui raccourci</w:t>
      </w:r>
      <w:r w:rsidR="008C3CB5">
        <w:t>t</w:t>
      </w:r>
      <w:r>
        <w:t xml:space="preserve"> le chemin face au problème et donne une vision </w:t>
      </w:r>
      <w:r w:rsidR="008C3CB5">
        <w:t xml:space="preserve">plus </w:t>
      </w:r>
      <w:r>
        <w:t>claire</w:t>
      </w:r>
      <w:r w:rsidR="008C3CB5">
        <w:t>,</w:t>
      </w:r>
      <w:r>
        <w:t xml:space="preserve"> rapide et économ</w:t>
      </w:r>
      <w:r w:rsidR="008C3CB5">
        <w:t>ique</w:t>
      </w:r>
      <w:r>
        <w:t xml:space="preserve">e </w:t>
      </w:r>
      <w:r w:rsidR="008C3CB5">
        <w:t>d</w:t>
      </w:r>
      <w:r>
        <w:t>es efforts et diminue le redéveloppement des applications</w:t>
      </w:r>
      <w:r w:rsidR="008C3CB5">
        <w:t>.</w:t>
      </w:r>
    </w:p>
    <w:p w:rsidR="00C61A25" w:rsidRDefault="00C61A25">
      <w:pPr>
        <w:pStyle w:val="Paragraphe"/>
      </w:pPr>
    </w:p>
    <w:p w:rsidR="00C61A25" w:rsidRDefault="00D20F43">
      <w:pPr>
        <w:pStyle w:val="Titreniveau1"/>
      </w:pPr>
      <w:bookmarkStart w:id="114" w:name="_Toc277979727"/>
      <w:r>
        <w:t>Objectifs</w:t>
      </w:r>
      <w:bookmarkEnd w:id="114"/>
    </w:p>
    <w:p w:rsidR="00C61A25" w:rsidRDefault="00D20F43" w:rsidP="0088072B">
      <w:pPr>
        <w:pStyle w:val="Paragraphe"/>
      </w:pPr>
      <w:r>
        <w:t>Dans ce travail</w:t>
      </w:r>
      <w:r w:rsidR="008C3CB5">
        <w:t>,</w:t>
      </w:r>
      <w:r>
        <w:t xml:space="preserve"> </w:t>
      </w:r>
      <w:r w:rsidR="008C3CB5">
        <w:t>o</w:t>
      </w:r>
      <w:r>
        <w:t xml:space="preserve">n va comparer </w:t>
      </w:r>
      <w:del w:id="115" w:author="soufiane" w:date="2018-06-11T01:26:00Z">
        <w:r w:rsidDel="0088072B">
          <w:delText xml:space="preserve">les </w:delText>
        </w:r>
      </w:del>
      <w:r>
        <w:t xml:space="preserve">deux méthodes de communication </w:t>
      </w:r>
      <w:ins w:id="116" w:author="soufiane" w:date="2018-06-11T01:27:00Z">
        <w:r w:rsidR="005E1062">
          <w:t xml:space="preserve">a savoire RMI et JCSP.net, </w:t>
        </w:r>
      </w:ins>
      <w:r>
        <w:t>de point de vue conceptuelle et d</w:t>
      </w:r>
      <w:r w:rsidR="008C3CB5">
        <w:t>u</w:t>
      </w:r>
      <w:r>
        <w:t xml:space="preserve"> point de vu</w:t>
      </w:r>
      <w:r w:rsidR="008C3CB5">
        <w:t>e</w:t>
      </w:r>
      <w:r>
        <w:t xml:space="preserve"> implémentation</w:t>
      </w:r>
      <w:r w:rsidR="008C3CB5">
        <w:t xml:space="preserve">, ainsi que de </w:t>
      </w:r>
      <w:r>
        <w:t>tout autre point technique</w:t>
      </w:r>
      <w:r w:rsidR="008C3CB5">
        <w:t xml:space="preserve">. Nous cherchons à proposer </w:t>
      </w:r>
      <w:r>
        <w:t>une vision claire sur l’apport de chaque technique</w:t>
      </w:r>
      <w:r w:rsidR="008C3CB5">
        <w:t>.</w:t>
      </w:r>
    </w:p>
    <w:p w:rsidR="00C61A25" w:rsidRDefault="00D20F43">
      <w:pPr>
        <w:pStyle w:val="Titreniveau1"/>
      </w:pPr>
      <w:bookmarkStart w:id="117" w:name="_Toc277979728"/>
      <w:r>
        <w:lastRenderedPageBreak/>
        <w:t>Contenu du mémoire</w:t>
      </w:r>
      <w:bookmarkEnd w:id="117"/>
    </w:p>
    <w:p w:rsidR="00C61A25" w:rsidRDefault="001D5287" w:rsidP="001D5287">
      <w:pPr>
        <w:pStyle w:val="Paragraphe"/>
      </w:pPr>
      <w:r>
        <w:t xml:space="preserve">Le premier chapitre du mémoire est consacré à la présentation de RMI. </w:t>
      </w:r>
      <w:r w:rsidR="00D20F43">
        <w:t>Ensuit</w:t>
      </w:r>
      <w:r>
        <w:t>e,</w:t>
      </w:r>
      <w:r w:rsidR="00D20F43">
        <w:t xml:space="preserve"> </w:t>
      </w:r>
      <w:r>
        <w:t>le deuxième</w:t>
      </w:r>
      <w:r w:rsidR="00D20F43">
        <w:t xml:space="preserve"> chapitre </w:t>
      </w:r>
      <w:r>
        <w:t>présente l’algèbre de processus CSP et les bibliothèques sous-jacentes JCSP et JCSP.net.</w:t>
      </w:r>
    </w:p>
    <w:p w:rsidR="00C61A25" w:rsidRDefault="00D27E0E" w:rsidP="00D27E0E">
      <w:pPr>
        <w:pStyle w:val="Paragraphe"/>
      </w:pPr>
      <w:r>
        <w:t>La</w:t>
      </w:r>
      <w:r w:rsidR="00D20F43">
        <w:t xml:space="preserve"> deuxième partie </w:t>
      </w:r>
      <w:r>
        <w:t xml:space="preserve">du mémoire </w:t>
      </w:r>
      <w:r w:rsidR="00D20F43">
        <w:t>à faire la conception d’une application distribuée intitul</w:t>
      </w:r>
      <w:r>
        <w:t>ée</w:t>
      </w:r>
      <w:r w:rsidR="00D20F43">
        <w:t xml:space="preserve"> </w:t>
      </w:r>
      <w:r>
        <w:t>« </w:t>
      </w:r>
      <w:r w:rsidR="00D20F43">
        <w:t>MiniIsante</w:t>
      </w:r>
      <w:r>
        <w:t> »</w:t>
      </w:r>
      <w:r w:rsidR="00D20F43">
        <w:t xml:space="preserve"> qui consiste à échanger les informations médical</w:t>
      </w:r>
      <w:r>
        <w:t>es</w:t>
      </w:r>
      <w:r w:rsidR="00D20F43">
        <w:t xml:space="preserve"> des patients entre les médecines </w:t>
      </w:r>
      <w:r>
        <w:t>en utilisant les</w:t>
      </w:r>
      <w:r w:rsidR="00D20F43">
        <w:t xml:space="preserve"> deux technique</w:t>
      </w:r>
      <w:r>
        <w:t>s</w:t>
      </w:r>
      <w:r w:rsidR="00D20F43">
        <w:t xml:space="preserve"> RMI et JCSP.net</w:t>
      </w:r>
      <w:r>
        <w:t>.</w:t>
      </w:r>
    </w:p>
    <w:p w:rsidR="005E1062" w:rsidRDefault="00D27E0E" w:rsidP="005E1062">
      <w:pPr>
        <w:pStyle w:val="Paragraphe"/>
        <w:rPr>
          <w:ins w:id="118" w:author="soufiane" w:date="2018-06-12T14:06:00Z"/>
        </w:rPr>
      </w:pPr>
      <w:r>
        <w:t>On parlera ensuite de l’aspect</w:t>
      </w:r>
      <w:r w:rsidR="00D20F43">
        <w:t xml:space="preserve"> implémentation de cette application avec les deux technique RMI et JCSP.net</w:t>
      </w:r>
      <w:r>
        <w:t>.</w:t>
      </w:r>
    </w:p>
    <w:p w:rsidR="008501ED" w:rsidRDefault="008501ED" w:rsidP="005E1062">
      <w:pPr>
        <w:pStyle w:val="Paragraphe"/>
        <w:rPr>
          <w:ins w:id="119" w:author="soufiane" w:date="2018-06-11T08:13:00Z"/>
        </w:rPr>
      </w:pPr>
      <w:ins w:id="120" w:author="soufiane" w:date="2018-06-12T14:08:00Z">
        <w:r>
          <w:t>Le quatri</w:t>
        </w:r>
      </w:ins>
      <w:ins w:id="121" w:author="soufiane" w:date="2018-06-12T14:09:00Z">
        <w:r>
          <w:t>é</w:t>
        </w:r>
      </w:ins>
      <w:ins w:id="122" w:author="soufiane" w:date="2018-06-12T14:08:00Z">
        <w:r>
          <w:t>me</w:t>
        </w:r>
      </w:ins>
      <w:ins w:id="123" w:author="soufiane" w:date="2018-06-12T14:09:00Z">
        <w:r>
          <w:t xml:space="preserve"> chapitre consiste à faire </w:t>
        </w:r>
      </w:ins>
      <w:ins w:id="124" w:author="soufiane" w:date="2018-06-12T14:10:00Z">
        <w:r>
          <w:t>une récapitulati</w:t>
        </w:r>
      </w:ins>
      <w:ins w:id="125" w:author="soufiane" w:date="2018-06-12T14:11:00Z">
        <w:r>
          <w:t>on .</w:t>
        </w:r>
      </w:ins>
    </w:p>
    <w:p w:rsidR="0073457C" w:rsidRDefault="008501ED" w:rsidP="00216928">
      <w:pPr>
        <w:pStyle w:val="Paragraphe"/>
      </w:pPr>
      <w:ins w:id="126" w:author="soufiane" w:date="2018-06-12T14:06:00Z">
        <w:r>
          <w:t xml:space="preserve">A la fin , nous avons conclu par une </w:t>
        </w:r>
      </w:ins>
      <w:ins w:id="127" w:author="soufiane" w:date="2018-06-11T08:23:00Z">
        <w:r w:rsidR="001662B3">
          <w:t>conclusion et les perspectives</w:t>
        </w:r>
        <w:r w:rsidR="001662B3">
          <w:t>.</w:t>
        </w:r>
      </w:ins>
    </w:p>
    <w:p w:rsidR="00D27E0E" w:rsidRDefault="00D27E0E" w:rsidP="00D27E0E">
      <w:pPr>
        <w:pStyle w:val="Paragraphe"/>
      </w:pPr>
      <w:commentRangeStart w:id="128"/>
      <w:r>
        <w:t>Une comparaison sanctionnera alors ce travail dans laquelle les deux techniques seront comparées en nous basant sur le retour d’expérience du développement de l’application distribuée.</w:t>
      </w:r>
      <w:commentRangeEnd w:id="128"/>
      <w:r>
        <w:rPr>
          <w:rStyle w:val="Marquedecommentaire"/>
          <w:rFonts w:ascii="Times New Roman" w:hAnsi="Times New Roman"/>
          <w:color w:val="auto"/>
        </w:rPr>
        <w:commentReference w:id="128"/>
      </w:r>
    </w:p>
    <w:p w:rsidR="00C61A25" w:rsidRDefault="00C61A25">
      <w:pPr>
        <w:pStyle w:val="Paragraphe"/>
      </w:pPr>
    </w:p>
    <w:p w:rsidR="00C61A25" w:rsidDel="003F686D" w:rsidRDefault="00D20F43" w:rsidP="003F686D">
      <w:pPr>
        <w:pStyle w:val="TitreChapitre"/>
        <w:rPr>
          <w:del w:id="129" w:author="soufiane" w:date="2018-06-10T14:36:00Z"/>
        </w:rPr>
      </w:pPr>
      <w:r>
        <w:br w:type="page"/>
      </w:r>
      <w:commentRangeStart w:id="130"/>
      <w:del w:id="131" w:author="soufiane" w:date="2018-06-10T14:36:00Z">
        <w:r w:rsidDel="003F686D">
          <w:lastRenderedPageBreak/>
          <w:delText>Introduction</w:delText>
        </w:r>
        <w:commentRangeEnd w:id="130"/>
        <w:r w:rsidR="00D27E0E" w:rsidDel="003F686D">
          <w:rPr>
            <w:rStyle w:val="Marquedecommentaire"/>
            <w:rFonts w:ascii="Times New Roman" w:hAnsi="Times New Roman" w:cs="Times New Roman"/>
            <w:b w:val="0"/>
            <w:bCs w:val="0"/>
            <w:i w:val="0"/>
            <w:smallCaps w:val="0"/>
            <w:color w:val="auto"/>
            <w:kern w:val="0"/>
          </w:rPr>
          <w:commentReference w:id="130"/>
        </w:r>
      </w:del>
    </w:p>
    <w:p w:rsidR="00C61A25" w:rsidDel="003F686D" w:rsidRDefault="00D20F43" w:rsidP="003F686D">
      <w:pPr>
        <w:pStyle w:val="TitreChapitre"/>
        <w:rPr>
          <w:del w:id="132" w:author="soufiane" w:date="2018-06-10T14:36:00Z"/>
        </w:rPr>
        <w:pPrChange w:id="133" w:author="soufiane" w:date="2018-06-10T14:36:00Z">
          <w:pPr>
            <w:pStyle w:val="Titreniveau1"/>
          </w:pPr>
        </w:pPrChange>
      </w:pPr>
      <w:del w:id="134" w:author="soufiane" w:date="2018-06-10T14:36:00Z">
        <w:r w:rsidDel="003F686D">
          <w:delText>Contexte de recherche</w:delText>
        </w:r>
      </w:del>
    </w:p>
    <w:p w:rsidR="00C61A25" w:rsidDel="003F686D" w:rsidRDefault="00D20F43" w:rsidP="003F686D">
      <w:pPr>
        <w:pStyle w:val="TitreChapitre"/>
        <w:rPr>
          <w:del w:id="135" w:author="soufiane" w:date="2018-06-10T14:36:00Z"/>
        </w:rPr>
        <w:pPrChange w:id="136" w:author="soufiane" w:date="2018-06-10T14:36:00Z">
          <w:pPr>
            <w:pStyle w:val="Paragraphe"/>
          </w:pPr>
        </w:pPrChange>
      </w:pPr>
      <w:del w:id="137" w:author="soufiane" w:date="2018-06-10T14:36:00Z">
        <w:r w:rsidDel="003F686D">
          <w:delText xml:space="preserve">De nous jour les systèmes distribués en une grande importance dans les solutions informatiques </w:delText>
        </w:r>
      </w:del>
    </w:p>
    <w:p w:rsidR="00C61A25" w:rsidDel="003F686D" w:rsidRDefault="00D20F43" w:rsidP="003F686D">
      <w:pPr>
        <w:pStyle w:val="TitreChapitre"/>
        <w:rPr>
          <w:del w:id="138" w:author="soufiane" w:date="2018-06-10T14:36:00Z"/>
        </w:rPr>
        <w:pPrChange w:id="139" w:author="soufiane" w:date="2018-06-10T14:36:00Z">
          <w:pPr>
            <w:pStyle w:val="Paragraphe"/>
          </w:pPr>
        </w:pPrChange>
      </w:pPr>
      <w:del w:id="140" w:author="soufiane" w:date="2018-06-10T14:36:00Z">
        <w:r w:rsidDel="003F686D">
          <w:delText>Et la théorie est bien spécifier mais il reste l’aspect technique qui se traduit par l’utilisation des machine virtuelle et les middlewares et les plateformes sophistiquées, et tout  sa pour faciliter l’implémentation des solutions,</w:delText>
        </w:r>
      </w:del>
    </w:p>
    <w:p w:rsidR="00C61A25" w:rsidDel="003F686D" w:rsidRDefault="00D20F43" w:rsidP="003F686D">
      <w:pPr>
        <w:pStyle w:val="TitreChapitre"/>
        <w:rPr>
          <w:del w:id="141" w:author="soufiane" w:date="2018-06-10T14:36:00Z"/>
        </w:rPr>
        <w:pPrChange w:id="142" w:author="soufiane" w:date="2018-06-10T14:36:00Z">
          <w:pPr>
            <w:pStyle w:val="Paragraphe"/>
          </w:pPr>
        </w:pPrChange>
      </w:pPr>
      <w:del w:id="143" w:author="soufiane" w:date="2018-06-10T14:36:00Z">
        <w:r w:rsidDel="003F686D">
          <w:delText>Et pour ce la les grandes firmes de l’informatique comme Microsoft et Sun microsystème et d’autre en mis en point des technique d’échange des donne comme DCOM de Microsoft et RMI de Sun microsystème et CORBA et d’autre,</w:delText>
        </w:r>
      </w:del>
    </w:p>
    <w:p w:rsidR="00C61A25" w:rsidDel="003F686D" w:rsidRDefault="00D20F43" w:rsidP="003F686D">
      <w:pPr>
        <w:pStyle w:val="TitreChapitre"/>
        <w:rPr>
          <w:del w:id="144" w:author="soufiane" w:date="2018-06-10T14:36:00Z"/>
        </w:rPr>
        <w:pPrChange w:id="145" w:author="soufiane" w:date="2018-06-10T14:36:00Z">
          <w:pPr>
            <w:pStyle w:val="Paragraphe"/>
          </w:pPr>
        </w:pPrChange>
      </w:pPr>
      <w:del w:id="146" w:author="soufiane" w:date="2018-06-10T14:36:00Z">
        <w:r w:rsidDel="003F686D">
          <w:delText xml:space="preserve">Et en remarque l’aspect distribuée des applications qui est très rependue, et en pose la question </w:delText>
        </w:r>
      </w:del>
    </w:p>
    <w:p w:rsidR="00C61A25" w:rsidDel="003F686D" w:rsidRDefault="00C61A25" w:rsidP="003F686D">
      <w:pPr>
        <w:pStyle w:val="TitreChapitre"/>
        <w:rPr>
          <w:del w:id="147" w:author="soufiane" w:date="2018-06-10T14:36:00Z"/>
        </w:rPr>
        <w:pPrChange w:id="148" w:author="soufiane" w:date="2018-06-10T14:36:00Z">
          <w:pPr>
            <w:pStyle w:val="Paragraphe"/>
          </w:pPr>
        </w:pPrChange>
      </w:pPr>
    </w:p>
    <w:p w:rsidR="00C61A25" w:rsidDel="003F686D" w:rsidRDefault="00D20F43" w:rsidP="003F686D">
      <w:pPr>
        <w:pStyle w:val="TitreChapitre"/>
        <w:rPr>
          <w:del w:id="149" w:author="soufiane" w:date="2018-06-10T14:36:00Z"/>
        </w:rPr>
        <w:pPrChange w:id="150" w:author="soufiane" w:date="2018-06-10T14:36:00Z">
          <w:pPr>
            <w:pStyle w:val="Titreniveau1"/>
          </w:pPr>
        </w:pPrChange>
      </w:pPr>
      <w:del w:id="151" w:author="soufiane" w:date="2018-06-10T14:36:00Z">
        <w:r w:rsidDel="003F686D">
          <w:delText>Problématique</w:delText>
        </w:r>
      </w:del>
    </w:p>
    <w:p w:rsidR="00C61A25" w:rsidDel="003F686D" w:rsidRDefault="00D20F43" w:rsidP="003F686D">
      <w:pPr>
        <w:pStyle w:val="TitreChapitre"/>
        <w:rPr>
          <w:del w:id="152" w:author="soufiane" w:date="2018-06-10T14:36:00Z"/>
        </w:rPr>
        <w:pPrChange w:id="153" w:author="soufiane" w:date="2018-06-10T14:36:00Z">
          <w:pPr>
            <w:pStyle w:val="Paragraphe"/>
          </w:pPr>
        </w:pPrChange>
      </w:pPr>
      <w:del w:id="154" w:author="soufiane" w:date="2018-06-10T14:36:00Z">
        <w:r w:rsidDel="003F686D">
          <w:delText>Faces a ces avance technologique très dévers et très avantageuse l une par a port a l autre les concepteurs et les architectes des systèmes trouvent des difficultés tranche dans l’apport d’une solution par a port a l’autre,</w:delText>
        </w:r>
      </w:del>
    </w:p>
    <w:p w:rsidR="00C61A25" w:rsidDel="003F686D" w:rsidRDefault="00D20F43" w:rsidP="003F686D">
      <w:pPr>
        <w:pStyle w:val="TitreChapitre"/>
        <w:rPr>
          <w:del w:id="155" w:author="soufiane" w:date="2018-06-10T14:36:00Z"/>
        </w:rPr>
        <w:pPrChange w:id="156" w:author="soufiane" w:date="2018-06-10T14:36:00Z">
          <w:pPr>
            <w:pStyle w:val="Paragraphe"/>
          </w:pPr>
        </w:pPrChange>
      </w:pPr>
      <w:del w:id="157" w:author="soufiane" w:date="2018-06-10T14:36:00Z">
        <w:r w:rsidDel="003F686D">
          <w:delText>Parmi les problèmes de comparaisons qui sont apparue en cite la comparaison entre RMI et JCSP.net qui sont des techniques de communication entre des applications distantes qui s’exécutent sur des machines distants</w:delText>
        </w:r>
      </w:del>
    </w:p>
    <w:p w:rsidR="00C61A25" w:rsidDel="003F686D" w:rsidRDefault="00D20F43" w:rsidP="003F686D">
      <w:pPr>
        <w:pStyle w:val="TitreChapitre"/>
        <w:rPr>
          <w:del w:id="158" w:author="soufiane" w:date="2018-06-10T14:36:00Z"/>
        </w:rPr>
        <w:pPrChange w:id="159" w:author="soufiane" w:date="2018-06-10T14:36:00Z">
          <w:pPr>
            <w:pStyle w:val="Titreniveau1"/>
          </w:pPr>
        </w:pPrChange>
      </w:pPr>
      <w:del w:id="160" w:author="soufiane" w:date="2018-06-10T14:36:00Z">
        <w:r w:rsidDel="003F686D">
          <w:delText>Motivations</w:delText>
        </w:r>
      </w:del>
    </w:p>
    <w:p w:rsidR="00C61A25" w:rsidDel="003F686D" w:rsidRDefault="00D20F43" w:rsidP="003F686D">
      <w:pPr>
        <w:pStyle w:val="TitreChapitre"/>
        <w:rPr>
          <w:del w:id="161" w:author="soufiane" w:date="2018-06-10T14:36:00Z"/>
        </w:rPr>
        <w:pPrChange w:id="162" w:author="soufiane" w:date="2018-06-10T14:36:00Z">
          <w:pPr>
            <w:pStyle w:val="Paragraphe"/>
          </w:pPr>
        </w:pPrChange>
      </w:pPr>
      <w:del w:id="163" w:author="soufiane" w:date="2018-06-10T14:36:00Z">
        <w:r w:rsidDel="003F686D">
          <w:delText>C est pour ca que les comparaisons entre ses système trouve leur impotence, par ce que la comparaison c’est un retour d’expérience qui raccourcie le chemin face au problème et donne une vision très claire et rapide et économe les efforts et diminue le re - développement des applications</w:delText>
        </w:r>
      </w:del>
    </w:p>
    <w:p w:rsidR="00C61A25" w:rsidDel="003F686D" w:rsidRDefault="00C61A25" w:rsidP="003F686D">
      <w:pPr>
        <w:pStyle w:val="TitreChapitre"/>
        <w:rPr>
          <w:del w:id="164" w:author="soufiane" w:date="2018-06-10T14:36:00Z"/>
        </w:rPr>
        <w:pPrChange w:id="165" w:author="soufiane" w:date="2018-06-10T14:36:00Z">
          <w:pPr>
            <w:pStyle w:val="Paragraphe"/>
          </w:pPr>
        </w:pPrChange>
      </w:pPr>
    </w:p>
    <w:p w:rsidR="00C61A25" w:rsidDel="003F686D" w:rsidRDefault="00D20F43" w:rsidP="003F686D">
      <w:pPr>
        <w:pStyle w:val="TitreChapitre"/>
        <w:rPr>
          <w:del w:id="166" w:author="soufiane" w:date="2018-06-10T14:36:00Z"/>
        </w:rPr>
        <w:pPrChange w:id="167" w:author="soufiane" w:date="2018-06-10T14:36:00Z">
          <w:pPr>
            <w:pStyle w:val="Titreniveau1"/>
          </w:pPr>
        </w:pPrChange>
      </w:pPr>
      <w:del w:id="168" w:author="soufiane" w:date="2018-06-10T14:36:00Z">
        <w:r w:rsidDel="003F686D">
          <w:delText>Objectifs</w:delText>
        </w:r>
      </w:del>
    </w:p>
    <w:p w:rsidR="00C61A25" w:rsidDel="003F686D" w:rsidRDefault="00D20F43" w:rsidP="003F686D">
      <w:pPr>
        <w:pStyle w:val="TitreChapitre"/>
        <w:rPr>
          <w:del w:id="169" w:author="soufiane" w:date="2018-06-10T14:36:00Z"/>
        </w:rPr>
        <w:pPrChange w:id="170" w:author="soufiane" w:date="2018-06-10T14:36:00Z">
          <w:pPr>
            <w:pStyle w:val="Paragraphe"/>
          </w:pPr>
        </w:pPrChange>
      </w:pPr>
      <w:del w:id="171" w:author="soufiane" w:date="2018-06-10T14:36:00Z">
        <w:r w:rsidDel="003F686D">
          <w:delText xml:space="preserve">Dans ce travaille en vas comparer les deux méthodes de communication de point de vues conceptuelle et de point de vus implémentation et de tout autre point techniques qui vas nous attire pour prendre une vision claire sur l’apporte de chaque technique </w:delText>
        </w:r>
      </w:del>
    </w:p>
    <w:p w:rsidR="00C61A25" w:rsidDel="003F686D" w:rsidRDefault="00D20F43" w:rsidP="003F686D">
      <w:pPr>
        <w:pStyle w:val="TitreChapitre"/>
        <w:rPr>
          <w:del w:id="172" w:author="soufiane" w:date="2018-06-10T14:36:00Z"/>
        </w:rPr>
        <w:pPrChange w:id="173" w:author="soufiane" w:date="2018-06-10T14:36:00Z">
          <w:pPr>
            <w:pStyle w:val="Titreniveau1"/>
          </w:pPr>
        </w:pPrChange>
      </w:pPr>
      <w:del w:id="174" w:author="soufiane" w:date="2018-06-10T14:36:00Z">
        <w:r w:rsidDel="003F686D">
          <w:delText>Contenu du mémoire</w:delText>
        </w:r>
      </w:del>
    </w:p>
    <w:p w:rsidR="00C61A25" w:rsidDel="003F686D" w:rsidRDefault="00D20F43" w:rsidP="003F686D">
      <w:pPr>
        <w:pStyle w:val="TitreChapitre"/>
        <w:rPr>
          <w:del w:id="175" w:author="soufiane" w:date="2018-06-10T14:36:00Z"/>
        </w:rPr>
        <w:pPrChange w:id="176" w:author="soufiane" w:date="2018-06-10T14:36:00Z">
          <w:pPr>
            <w:pStyle w:val="Paragraphe"/>
          </w:pPr>
        </w:pPrChange>
      </w:pPr>
      <w:del w:id="177" w:author="soufiane" w:date="2018-06-10T14:36:00Z">
        <w:r w:rsidDel="003F686D">
          <w:delText>Pour exprimes les aspectes de ce travailler je consacre en premier lieu un chapitre sur la présentation de RMI</w:delText>
        </w:r>
      </w:del>
    </w:p>
    <w:p w:rsidR="00C61A25" w:rsidDel="003F686D" w:rsidRDefault="00D20F43" w:rsidP="003F686D">
      <w:pPr>
        <w:pStyle w:val="TitreChapitre"/>
        <w:rPr>
          <w:del w:id="178" w:author="soufiane" w:date="2018-06-10T14:36:00Z"/>
        </w:rPr>
        <w:pPrChange w:id="179" w:author="soufiane" w:date="2018-06-10T14:36:00Z">
          <w:pPr>
            <w:pStyle w:val="Paragraphe"/>
          </w:pPr>
        </w:pPrChange>
      </w:pPr>
      <w:del w:id="180" w:author="soufiane" w:date="2018-06-10T14:36:00Z">
        <w:r w:rsidDel="003F686D">
          <w:delText xml:space="preserve">En suit je présenterai un chapitre sur csp qui est une version local de jcspnet et ensuit je présenterai un JCSP net </w:delText>
        </w:r>
      </w:del>
    </w:p>
    <w:p w:rsidR="00C61A25" w:rsidDel="003F686D" w:rsidRDefault="00D20F43" w:rsidP="003F686D">
      <w:pPr>
        <w:pStyle w:val="TitreChapitre"/>
        <w:rPr>
          <w:del w:id="181" w:author="soufiane" w:date="2018-06-10T14:36:00Z"/>
        </w:rPr>
        <w:pPrChange w:id="182" w:author="soufiane" w:date="2018-06-10T14:36:00Z">
          <w:pPr>
            <w:pStyle w:val="Paragraphe"/>
          </w:pPr>
        </w:pPrChange>
      </w:pPr>
      <w:del w:id="183" w:author="soufiane" w:date="2018-06-10T14:36:00Z">
        <w:r w:rsidDel="003F686D">
          <w:delText>Apres la deuxième partie c’est la partie pratique consiste à faire la conception d’une application distribuée intituler MiniIsante qui consiste à échanger les informations médical des patients entre les médecines et ca avec en prendre en considération les deux technique RMI et JCSP.net</w:delText>
        </w:r>
      </w:del>
    </w:p>
    <w:p w:rsidR="00C61A25" w:rsidDel="003F686D" w:rsidRDefault="00D20F43" w:rsidP="003F686D">
      <w:pPr>
        <w:pStyle w:val="TitreChapitre"/>
        <w:rPr>
          <w:del w:id="184" w:author="soufiane" w:date="2018-06-10T14:36:00Z"/>
        </w:rPr>
        <w:pPrChange w:id="185" w:author="soufiane" w:date="2018-06-10T14:36:00Z">
          <w:pPr>
            <w:pStyle w:val="Paragraphe"/>
          </w:pPr>
        </w:pPrChange>
      </w:pPr>
      <w:del w:id="186" w:author="soufiane" w:date="2018-06-10T14:36:00Z">
        <w:r w:rsidDel="003F686D">
          <w:delText>Et après en vas parler sur l’aspect implémentation de cette application avec les deux technique RMI et JCSP.net</w:delText>
        </w:r>
      </w:del>
    </w:p>
    <w:p w:rsidR="00C61A25" w:rsidDel="003F686D" w:rsidRDefault="00C61A25" w:rsidP="003F686D">
      <w:pPr>
        <w:pStyle w:val="TitreChapitre"/>
        <w:rPr>
          <w:del w:id="187" w:author="soufiane" w:date="2018-06-10T14:36:00Z"/>
        </w:rPr>
        <w:pPrChange w:id="188" w:author="soufiane" w:date="2018-06-10T14:36:00Z">
          <w:pPr>
            <w:pStyle w:val="Paragraphe"/>
          </w:pPr>
        </w:pPrChange>
      </w:pPr>
    </w:p>
    <w:p w:rsidR="00C61A25" w:rsidRDefault="00D20F43" w:rsidP="003F686D">
      <w:pPr>
        <w:pStyle w:val="TitreChapitre"/>
        <w:pPrChange w:id="189" w:author="soufiane" w:date="2018-06-10T14:36:00Z">
          <w:pPr>
            <w:pStyle w:val="TitreChapitre"/>
            <w:wordWrap w:val="0"/>
          </w:pPr>
        </w:pPrChange>
      </w:pPr>
      <w:del w:id="190" w:author="soufiane" w:date="2018-06-10T14:36:00Z">
        <w:r w:rsidDel="003F686D">
          <w:br w:type="page"/>
        </w:r>
      </w:del>
      <w:bookmarkStart w:id="191" w:name="_Toc277979729"/>
      <w:r>
        <w:t xml:space="preserve">Chapitre 1 </w:t>
      </w:r>
      <w:r>
        <w:br/>
      </w:r>
      <w:bookmarkEnd w:id="191"/>
      <w:r>
        <w:t xml:space="preserve">Présentation de RMI </w:t>
      </w:r>
    </w:p>
    <w:p w:rsidR="00C61A25" w:rsidRDefault="00D20F43">
      <w:pPr>
        <w:pStyle w:val="Titreniveau1"/>
      </w:pPr>
      <w:bookmarkStart w:id="192" w:name="_Toc277979730"/>
      <w:r>
        <w:t>Introduction générale:</w:t>
      </w:r>
    </w:p>
    <w:p w:rsidR="00C61A25" w:rsidRDefault="00D20F43" w:rsidP="00F63F7A">
      <w:pPr>
        <w:pStyle w:val="Textenormal"/>
      </w:pPr>
      <w:r>
        <w:t>L’échange d’état entre machine dans un système distribué se fait par l’échange de message</w:t>
      </w:r>
      <w:r w:rsidR="00A1503A">
        <w:t>s</w:t>
      </w:r>
      <w:r>
        <w:t>, c</w:t>
      </w:r>
      <w:r w:rsidR="00A1503A">
        <w:t>’</w:t>
      </w:r>
      <w:r>
        <w:t xml:space="preserve">est pour </w:t>
      </w:r>
      <w:r w:rsidR="00A1503A">
        <w:t xml:space="preserve">cela </w:t>
      </w:r>
      <w:r>
        <w:t>que l’échange de message</w:t>
      </w:r>
      <w:r w:rsidR="00A1503A">
        <w:t>s</w:t>
      </w:r>
      <w:r>
        <w:t xml:space="preserve"> devient le problème central dans l</w:t>
      </w:r>
      <w:r w:rsidR="00A1503A">
        <w:t>e</w:t>
      </w:r>
      <w:r>
        <w:t xml:space="preserve"> concept des applications distribu</w:t>
      </w:r>
      <w:r w:rsidR="00A1503A">
        <w:t>ées.</w:t>
      </w:r>
      <w:r>
        <w:t xml:space="preserve"> </w:t>
      </w:r>
      <w:r w:rsidR="00A1503A">
        <w:t>M</w:t>
      </w:r>
      <w:r>
        <w:t>ais cette distribution de système a un bénéfice maj</w:t>
      </w:r>
      <w:r w:rsidR="00A1503A">
        <w:t>eu</w:t>
      </w:r>
      <w:r>
        <w:t>r</w:t>
      </w:r>
      <w:r w:rsidR="00A1503A">
        <w:t xml:space="preserve"> : </w:t>
      </w:r>
      <w:ins w:id="193" w:author="soufiane" w:date="2018-06-11T01:38:00Z">
        <w:r w:rsidR="00E314BD">
          <w:t xml:space="preserve">le plus important </w:t>
        </w:r>
      </w:ins>
      <w:del w:id="194" w:author="soufiane" w:date="2018-06-11T01:38:00Z">
        <w:r w:rsidDel="00E314BD">
          <w:delText>le partage des ressource</w:delText>
        </w:r>
        <w:r w:rsidR="00A1503A" w:rsidDel="00E314BD">
          <w:delText>s</w:delText>
        </w:r>
        <w:r w:rsidDel="00E314BD">
          <w:delText xml:space="preserve"> </w:delText>
        </w:r>
        <w:commentRangeStart w:id="195"/>
        <w:r w:rsidDel="00E314BD">
          <w:delText>et faire semble que</w:delText>
        </w:r>
        <w:commentRangeEnd w:id="195"/>
        <w:r w:rsidR="00A1503A" w:rsidDel="00E314BD">
          <w:rPr>
            <w:rStyle w:val="Marquedecommentaire"/>
            <w:color w:val="auto"/>
          </w:rPr>
          <w:commentReference w:id="195"/>
        </w:r>
        <w:r w:rsidDel="00E314BD">
          <w:delText xml:space="preserve"> un ensemble de nœud</w:delText>
        </w:r>
        <w:r w:rsidR="00A1503A" w:rsidDel="00E314BD">
          <w:delText>s se</w:delText>
        </w:r>
        <w:r w:rsidDel="00E314BD">
          <w:delText xml:space="preserve"> comporte</w:delText>
        </w:r>
        <w:r w:rsidR="00A1503A" w:rsidDel="00E314BD">
          <w:delText>nt</w:delText>
        </w:r>
        <w:r w:rsidDel="00E314BD">
          <w:delText xml:space="preserve"> comme une seul nœud </w:delText>
        </w:r>
        <w:commentRangeStart w:id="196"/>
        <w:r w:rsidDel="00E314BD">
          <w:delText>pour</w:delText>
        </w:r>
      </w:del>
      <w:ins w:id="197" w:author="soufiane" w:date="2018-06-11T01:38:00Z">
        <w:r w:rsidR="00E314BD">
          <w:t>e</w:t>
        </w:r>
      </w:ins>
      <w:ins w:id="198" w:author="soufiane" w:date="2018-06-12T14:14:00Z">
        <w:r w:rsidR="00F63F7A">
          <w:t>s</w:t>
        </w:r>
      </w:ins>
      <w:ins w:id="199" w:author="soufiane" w:date="2018-06-11T01:38:00Z">
        <w:r w:rsidR="00E314BD">
          <w:t xml:space="preserve">t </w:t>
        </w:r>
      </w:ins>
      <w:ins w:id="200" w:author="soufiane" w:date="2018-06-12T14:14:00Z">
        <w:r w:rsidR="00F63F7A">
          <w:t>lor</w:t>
        </w:r>
      </w:ins>
      <w:ins w:id="201" w:author="soufiane" w:date="2018-06-12T14:15:00Z">
        <w:r w:rsidR="00F63F7A">
          <w:t>squ</w:t>
        </w:r>
        <w:r w:rsidR="00F63F7A">
          <w:t>’</w:t>
        </w:r>
        <w:r w:rsidR="00F63F7A">
          <w:t>une machine tombe en panne</w:t>
        </w:r>
      </w:ins>
      <w:ins w:id="202" w:author="soufiane" w:date="2018-06-12T14:14:00Z">
        <w:r w:rsidR="00F63F7A">
          <w:t>,</w:t>
        </w:r>
      </w:ins>
      <w:ins w:id="203" w:author="soufiane" w:date="2018-06-11T01:38:00Z">
        <w:r w:rsidR="00E314BD">
          <w:t xml:space="preserve"> </w:t>
        </w:r>
      </w:ins>
      <w:del w:id="204" w:author="soufiane" w:date="2018-06-11T01:38:00Z">
        <w:r w:rsidDel="00E314BD">
          <w:delText xml:space="preserve"> </w:delText>
        </w:r>
      </w:del>
      <w:del w:id="205" w:author="soufiane" w:date="2018-06-12T14:14:00Z">
        <w:r w:rsidDel="00F63F7A">
          <w:delText xml:space="preserve">ne pas avoir un seul système centralise et la panne </w:delText>
        </w:r>
      </w:del>
      <w:del w:id="206" w:author="soufiane" w:date="2018-06-12T14:15:00Z">
        <w:r w:rsidDel="00F63F7A">
          <w:delText>de cette nœud centrale faire tombe tout le système</w:delText>
        </w:r>
        <w:commentRangeEnd w:id="196"/>
        <w:r w:rsidR="00A1503A" w:rsidDel="00F63F7A">
          <w:rPr>
            <w:rStyle w:val="Marquedecommentaire"/>
            <w:color w:val="auto"/>
          </w:rPr>
          <w:commentReference w:id="196"/>
        </w:r>
        <w:r w:rsidDel="00F63F7A">
          <w:delText>,</w:delText>
        </w:r>
      </w:del>
      <w:ins w:id="207" w:author="soufiane" w:date="2018-06-12T14:15:00Z">
        <w:r w:rsidR="00F63F7A">
          <w:t>cette derniere n</w:t>
        </w:r>
        <w:r w:rsidR="00F63F7A">
          <w:t>’</w:t>
        </w:r>
        <w:r w:rsidR="00F63F7A">
          <w:t xml:space="preserve">affecte pas tout le </w:t>
        </w:r>
        <w:r w:rsidR="00F63F7A">
          <w:t>système</w:t>
        </w:r>
        <w:r w:rsidR="00F63F7A">
          <w:t>.</w:t>
        </w:r>
      </w:ins>
    </w:p>
    <w:p w:rsidR="00C61A25" w:rsidRDefault="00D20F43" w:rsidP="00E314BD">
      <w:pPr>
        <w:pStyle w:val="Textenormal"/>
        <w:rPr>
          <w:szCs w:val="22"/>
        </w:rPr>
      </w:pPr>
      <w:r>
        <w:rPr>
          <w:szCs w:val="22"/>
        </w:rPr>
        <w:t>D’une autre part, cette distribution</w:t>
      </w:r>
      <w:ins w:id="208" w:author="soufiane" w:date="2018-06-11T01:39:00Z">
        <w:r w:rsidR="00E314BD">
          <w:rPr>
            <w:szCs w:val="22"/>
          </w:rPr>
          <w:t xml:space="preserve"> impose le resodre </w:t>
        </w:r>
      </w:ins>
      <w:del w:id="209" w:author="soufiane" w:date="2018-06-11T01:39:00Z">
        <w:r w:rsidDel="00E314BD">
          <w:rPr>
            <w:szCs w:val="22"/>
          </w:rPr>
          <w:delText xml:space="preserve"> apporte </w:delText>
        </w:r>
      </w:del>
      <w:r>
        <w:rPr>
          <w:szCs w:val="22"/>
        </w:rPr>
        <w:t>de</w:t>
      </w:r>
      <w:del w:id="210" w:author="soufiane" w:date="2018-06-11T01:39:00Z">
        <w:r w:rsidDel="00E314BD">
          <w:rPr>
            <w:szCs w:val="22"/>
          </w:rPr>
          <w:delText>s</w:delText>
        </w:r>
      </w:del>
      <w:ins w:id="211" w:author="soufiane" w:date="2018-06-11T01:39:00Z">
        <w:r w:rsidR="00E314BD">
          <w:rPr>
            <w:szCs w:val="22"/>
          </w:rPr>
          <w:t xml:space="preserve"> ses</w:t>
        </w:r>
      </w:ins>
      <w:r>
        <w:rPr>
          <w:szCs w:val="22"/>
        </w:rPr>
        <w:t xml:space="preserve"> problèmes</w:t>
      </w:r>
      <w:r w:rsidR="00A1503A">
        <w:rPr>
          <w:szCs w:val="22"/>
        </w:rPr>
        <w:t xml:space="preserve"> </w:t>
      </w:r>
      <w:r>
        <w:rPr>
          <w:szCs w:val="22"/>
        </w:rPr>
        <w:t>:</w:t>
      </w:r>
    </w:p>
    <w:p w:rsidR="00C61A25" w:rsidRDefault="00D20F43">
      <w:pPr>
        <w:pStyle w:val="Textenormal"/>
        <w:numPr>
          <w:ilvl w:val="0"/>
          <w:numId w:val="1"/>
        </w:numPr>
        <w:rPr>
          <w:szCs w:val="22"/>
        </w:rPr>
      </w:pPr>
      <w:r>
        <w:rPr>
          <w:szCs w:val="22"/>
        </w:rPr>
        <w:t xml:space="preserve">L’hétérogénéité : </w:t>
      </w:r>
    </w:p>
    <w:p w:rsidR="00653812" w:rsidRDefault="00A1503A" w:rsidP="00653812">
      <w:pPr>
        <w:pStyle w:val="Textenormal"/>
        <w:rPr>
          <w:ins w:id="212" w:author="soufiane" w:date="2018-06-12T14:31:00Z"/>
          <w:szCs w:val="22"/>
        </w:rPr>
      </w:pPr>
      <w:commentRangeStart w:id="213"/>
      <w:r>
        <w:rPr>
          <w:szCs w:val="22"/>
        </w:rPr>
        <w:t>U</w:t>
      </w:r>
      <w:r w:rsidR="00D20F43">
        <w:rPr>
          <w:szCs w:val="22"/>
        </w:rPr>
        <w:t>ne application distribuée est un</w:t>
      </w:r>
      <w:ins w:id="214" w:author="soufiane" w:date="2018-06-12T14:18:00Z">
        <w:r w:rsidR="00950AFA">
          <w:rPr>
            <w:szCs w:val="22"/>
          </w:rPr>
          <w:t>e</w:t>
        </w:r>
      </w:ins>
      <w:r w:rsidR="00D20F43">
        <w:rPr>
          <w:szCs w:val="22"/>
        </w:rPr>
        <w:t xml:space="preserve"> couche applicati</w:t>
      </w:r>
      <w:r>
        <w:rPr>
          <w:szCs w:val="22"/>
        </w:rPr>
        <w:t>ve</w:t>
      </w:r>
      <w:r w:rsidR="00D20F43">
        <w:rPr>
          <w:szCs w:val="22"/>
        </w:rPr>
        <w:t xml:space="preserve"> logique qu</w:t>
      </w:r>
      <w:r>
        <w:rPr>
          <w:szCs w:val="22"/>
        </w:rPr>
        <w:t>i se</w:t>
      </w:r>
      <w:r w:rsidR="00D20F43">
        <w:rPr>
          <w:szCs w:val="22"/>
        </w:rPr>
        <w:t xml:space="preserve"> situe au-dessus des autre</w:t>
      </w:r>
      <w:r>
        <w:rPr>
          <w:szCs w:val="22"/>
        </w:rPr>
        <w:t>s</w:t>
      </w:r>
      <w:r w:rsidR="00D20F43">
        <w:rPr>
          <w:szCs w:val="22"/>
        </w:rPr>
        <w:t xml:space="preserve"> couche</w:t>
      </w:r>
      <w:r>
        <w:rPr>
          <w:szCs w:val="22"/>
        </w:rPr>
        <w:t>s</w:t>
      </w:r>
      <w:ins w:id="215" w:author="soufiane" w:date="2018-06-11T01:40:00Z">
        <w:r w:rsidR="00E314BD">
          <w:rPr>
            <w:szCs w:val="22"/>
          </w:rPr>
          <w:t>,</w:t>
        </w:r>
      </w:ins>
      <w:r w:rsidR="00D20F43">
        <w:rPr>
          <w:szCs w:val="22"/>
        </w:rPr>
        <w:t xml:space="preserve"> y compris la couche midellw</w:t>
      </w:r>
      <w:r>
        <w:rPr>
          <w:szCs w:val="22"/>
        </w:rPr>
        <w:t>a</w:t>
      </w:r>
      <w:r w:rsidR="00D20F43">
        <w:rPr>
          <w:szCs w:val="22"/>
        </w:rPr>
        <w:t>r</w:t>
      </w:r>
      <w:r>
        <w:rPr>
          <w:szCs w:val="22"/>
        </w:rPr>
        <w:t>e</w:t>
      </w:r>
      <w:ins w:id="216" w:author="soufiane" w:date="2018-06-11T01:40:00Z">
        <w:r w:rsidR="00E314BD">
          <w:rPr>
            <w:szCs w:val="22"/>
          </w:rPr>
          <w:t>,</w:t>
        </w:r>
      </w:ins>
      <w:del w:id="217" w:author="soufiane" w:date="2018-06-12T14:19:00Z">
        <w:r w:rsidR="00D20F43" w:rsidDel="00950AFA">
          <w:rPr>
            <w:szCs w:val="22"/>
          </w:rPr>
          <w:delText xml:space="preserve"> et l</w:delText>
        </w:r>
      </w:del>
      <w:ins w:id="218" w:author="soufiane" w:date="2018-06-12T14:19:00Z">
        <w:r w:rsidR="00950AFA">
          <w:rPr>
            <w:szCs w:val="22"/>
          </w:rPr>
          <w:t>l</w:t>
        </w:r>
      </w:ins>
      <w:r w:rsidR="00D20F43">
        <w:rPr>
          <w:szCs w:val="22"/>
        </w:rPr>
        <w:t>a couche système d’exploitation</w:t>
      </w:r>
      <w:ins w:id="219" w:author="soufiane" w:date="2018-06-11T01:40:00Z">
        <w:r w:rsidR="00E314BD">
          <w:rPr>
            <w:szCs w:val="22"/>
          </w:rPr>
          <w:t>,</w:t>
        </w:r>
      </w:ins>
      <w:r w:rsidR="00D20F43">
        <w:rPr>
          <w:szCs w:val="22"/>
        </w:rPr>
        <w:t xml:space="preserve"> et la couche matériel</w:t>
      </w:r>
      <w:ins w:id="220" w:author="soufiane" w:date="2018-06-12T14:20:00Z">
        <w:r w:rsidR="00950AFA">
          <w:rPr>
            <w:szCs w:val="22"/>
          </w:rPr>
          <w:t>.</w:t>
        </w:r>
      </w:ins>
      <w:del w:id="221" w:author="soufiane" w:date="2018-06-12T14:20:00Z">
        <w:r w:rsidR="00D20F43" w:rsidDel="00950AFA">
          <w:rPr>
            <w:szCs w:val="22"/>
          </w:rPr>
          <w:delText>,</w:delText>
        </w:r>
      </w:del>
      <w:r w:rsidR="00D20F43">
        <w:rPr>
          <w:szCs w:val="22"/>
        </w:rPr>
        <w:t xml:space="preserve"> </w:t>
      </w:r>
      <w:del w:id="222" w:author="soufiane" w:date="2018-06-11T01:47:00Z">
        <w:r w:rsidR="00D20F43" w:rsidDel="00710113">
          <w:rPr>
            <w:szCs w:val="22"/>
          </w:rPr>
          <w:delText xml:space="preserve">et </w:delText>
        </w:r>
      </w:del>
      <w:ins w:id="223" w:author="soufiane" w:date="2018-06-12T14:20:00Z">
        <w:r w:rsidR="00950AFA">
          <w:rPr>
            <w:szCs w:val="22"/>
          </w:rPr>
          <w:t>C</w:t>
        </w:r>
      </w:ins>
      <w:del w:id="224" w:author="soufiane" w:date="2018-06-12T14:20:00Z">
        <w:r w:rsidR="00D20F43" w:rsidDel="00950AFA">
          <w:rPr>
            <w:szCs w:val="22"/>
          </w:rPr>
          <w:delText>s</w:delText>
        </w:r>
      </w:del>
      <w:r w:rsidR="00D20F43">
        <w:rPr>
          <w:szCs w:val="22"/>
        </w:rPr>
        <w:t>es couches ont amenée a coopérer entre eux</w:t>
      </w:r>
      <w:ins w:id="225" w:author="soufiane" w:date="2018-06-11T01:41:00Z">
        <w:r w:rsidR="00E314BD">
          <w:rPr>
            <w:szCs w:val="22"/>
          </w:rPr>
          <w:t>,</w:t>
        </w:r>
      </w:ins>
      <w:r w:rsidR="00D20F43">
        <w:rPr>
          <w:szCs w:val="22"/>
        </w:rPr>
        <w:t xml:space="preserve"> mais </w:t>
      </w:r>
      <w:del w:id="226" w:author="soufiane" w:date="2018-06-12T14:21:00Z">
        <w:r w:rsidR="00D20F43" w:rsidDel="00950AFA">
          <w:rPr>
            <w:szCs w:val="22"/>
          </w:rPr>
          <w:delText xml:space="preserve">ses </w:delText>
        </w:r>
      </w:del>
      <w:ins w:id="227" w:author="soufiane" w:date="2018-06-12T14:21:00Z">
        <w:r w:rsidR="00950AFA">
          <w:rPr>
            <w:szCs w:val="22"/>
          </w:rPr>
          <w:t>chaque</w:t>
        </w:r>
        <w:r w:rsidR="00950AFA">
          <w:rPr>
            <w:szCs w:val="22"/>
          </w:rPr>
          <w:t xml:space="preserve"> </w:t>
        </w:r>
      </w:ins>
      <w:r w:rsidR="00D20F43">
        <w:rPr>
          <w:szCs w:val="22"/>
        </w:rPr>
        <w:t>composant</w:t>
      </w:r>
      <w:del w:id="228" w:author="soufiane" w:date="2018-06-12T14:20:00Z">
        <w:r w:rsidR="00D20F43" w:rsidDel="00950AFA">
          <w:rPr>
            <w:szCs w:val="22"/>
          </w:rPr>
          <w:delText>e</w:delText>
        </w:r>
      </w:del>
      <w:del w:id="229" w:author="soufiane" w:date="2018-06-12T14:21:00Z">
        <w:r w:rsidR="00D20F43" w:rsidDel="00950AFA">
          <w:rPr>
            <w:szCs w:val="22"/>
          </w:rPr>
          <w:delText>s</w:delText>
        </w:r>
      </w:del>
      <w:r w:rsidR="00D20F43">
        <w:rPr>
          <w:szCs w:val="22"/>
        </w:rPr>
        <w:t xml:space="preserve"> </w:t>
      </w:r>
      <w:del w:id="230" w:author="soufiane" w:date="2018-06-12T14:21:00Z">
        <w:r w:rsidR="00D20F43" w:rsidDel="00950AFA">
          <w:rPr>
            <w:szCs w:val="22"/>
          </w:rPr>
          <w:delText xml:space="preserve">ont </w:delText>
        </w:r>
      </w:del>
      <w:ins w:id="231" w:author="soufiane" w:date="2018-06-12T14:21:00Z">
        <w:r w:rsidR="00950AFA">
          <w:rPr>
            <w:szCs w:val="22"/>
          </w:rPr>
          <w:t>a</w:t>
        </w:r>
        <w:r w:rsidR="00950AFA">
          <w:rPr>
            <w:szCs w:val="22"/>
          </w:rPr>
          <w:t xml:space="preserve"> </w:t>
        </w:r>
      </w:ins>
      <w:del w:id="232" w:author="soufiane" w:date="2018-06-12T14:21:00Z">
        <w:r w:rsidR="00D20F43" w:rsidDel="00950AFA">
          <w:rPr>
            <w:szCs w:val="22"/>
          </w:rPr>
          <w:delText xml:space="preserve">leur </w:delText>
        </w:r>
      </w:del>
      <w:ins w:id="233" w:author="soufiane" w:date="2018-06-12T14:21:00Z">
        <w:r w:rsidR="00950AFA">
          <w:rPr>
            <w:szCs w:val="22"/>
          </w:rPr>
          <w:t>ses</w:t>
        </w:r>
        <w:r w:rsidR="00950AFA">
          <w:rPr>
            <w:szCs w:val="22"/>
          </w:rPr>
          <w:t xml:space="preserve"> </w:t>
        </w:r>
      </w:ins>
      <w:r w:rsidR="00D20F43">
        <w:rPr>
          <w:szCs w:val="22"/>
        </w:rPr>
        <w:t>spécification</w:t>
      </w:r>
      <w:ins w:id="234" w:author="soufiane" w:date="2018-06-12T14:21:00Z">
        <w:r w:rsidR="00950AFA">
          <w:rPr>
            <w:szCs w:val="22"/>
          </w:rPr>
          <w:t>s</w:t>
        </w:r>
      </w:ins>
      <w:ins w:id="235" w:author="soufiane" w:date="2018-06-12T14:23:00Z">
        <w:r w:rsidR="00950AFA">
          <w:rPr>
            <w:szCs w:val="22"/>
          </w:rPr>
          <w:t>, pour</w:t>
        </w:r>
      </w:ins>
      <w:ins w:id="236" w:author="soufiane" w:date="2018-06-12T14:21:00Z">
        <w:r w:rsidR="00950AFA">
          <w:rPr>
            <w:szCs w:val="22"/>
          </w:rPr>
          <w:t xml:space="preserve"> cela</w:t>
        </w:r>
      </w:ins>
      <w:ins w:id="237" w:author="soufiane" w:date="2018-06-12T14:23:00Z">
        <w:r w:rsidR="00950AFA">
          <w:rPr>
            <w:szCs w:val="22"/>
          </w:rPr>
          <w:t>, le</w:t>
        </w:r>
      </w:ins>
      <w:ins w:id="238" w:author="soufiane" w:date="2018-06-12T14:21:00Z">
        <w:r w:rsidR="00950AFA">
          <w:rPr>
            <w:szCs w:val="22"/>
          </w:rPr>
          <w:t xml:space="preserve"> par</w:t>
        </w:r>
      </w:ins>
      <w:ins w:id="239" w:author="soufiane" w:date="2018-06-12T14:22:00Z">
        <w:r w:rsidR="00950AFA">
          <w:rPr>
            <w:szCs w:val="22"/>
          </w:rPr>
          <w:t>tage sera difficile</w:t>
        </w:r>
      </w:ins>
      <w:ins w:id="240" w:author="soufiane" w:date="2018-06-12T14:31:00Z">
        <w:r w:rsidR="00653812">
          <w:rPr>
            <w:szCs w:val="22"/>
          </w:rPr>
          <w:t>. Par exemple  pour la</w:t>
        </w:r>
        <w:r w:rsidR="00653812">
          <w:rPr>
            <w:szCs w:val="22"/>
          </w:rPr>
          <w:t xml:space="preserve"> </w:t>
        </w:r>
        <w:r w:rsidR="00653812">
          <w:rPr>
            <w:szCs w:val="22"/>
          </w:rPr>
          <w:t>couche système d’exploitation en trouve beaucoup des système à savoir Windows ,Lunix ,Unix  Mac-OS.</w:t>
        </w:r>
        <w:r w:rsidR="00653812">
          <w:rPr>
            <w:rStyle w:val="Marquedecommentaire"/>
            <w:color w:val="auto"/>
          </w:rPr>
          <w:commentReference w:id="241"/>
        </w:r>
        <w:r w:rsidR="00653812">
          <w:rPr>
            <w:szCs w:val="22"/>
          </w:rPr>
          <w:t>, en doit resodre le problème de non homogénité entre eux</w:t>
        </w:r>
      </w:ins>
    </w:p>
    <w:p w:rsidR="00653812" w:rsidRDefault="00653812" w:rsidP="00653812">
      <w:pPr>
        <w:pStyle w:val="Textenormal"/>
        <w:rPr>
          <w:ins w:id="242" w:author="soufiane" w:date="2018-06-12T14:31:00Z"/>
          <w:szCs w:val="22"/>
        </w:rPr>
      </w:pPr>
      <w:ins w:id="243" w:author="soufiane" w:date="2018-06-12T14:31:00Z">
        <w:r>
          <w:rPr>
            <w:szCs w:val="22"/>
          </w:rPr>
          <w:t>De même pour la couche midellware on trouve : .net, RMI, RPC, CORBA et DCOM.</w:t>
        </w:r>
      </w:ins>
    </w:p>
    <w:p w:rsidR="00653812" w:rsidRDefault="00653812" w:rsidP="00653812">
      <w:pPr>
        <w:pStyle w:val="Textenormal"/>
        <w:rPr>
          <w:ins w:id="244" w:author="soufiane" w:date="2018-06-12T14:31:00Z"/>
          <w:szCs w:val="22"/>
        </w:rPr>
      </w:pPr>
      <w:ins w:id="245" w:author="soufiane" w:date="2018-06-12T14:31:00Z">
        <w:r>
          <w:rPr>
            <w:szCs w:val="22"/>
          </w:rPr>
          <w:t>De même pour la couche application on trouve des langages de programmation différents qui ont des spécifications comme le langage JAVA et C#</w:t>
        </w:r>
      </w:ins>
    </w:p>
    <w:p w:rsidR="00653812" w:rsidRDefault="00D20F43" w:rsidP="00995042">
      <w:pPr>
        <w:pStyle w:val="Textenormal"/>
        <w:rPr>
          <w:ins w:id="246" w:author="soufiane" w:date="2018-06-12T14:31:00Z"/>
          <w:szCs w:val="22"/>
        </w:rPr>
        <w:pPrChange w:id="247" w:author="soufiane" w:date="2018-06-12T14:32:00Z">
          <w:pPr>
            <w:pStyle w:val="Textenormal"/>
            <w:numPr>
              <w:numId w:val="1"/>
            </w:numPr>
          </w:pPr>
        </w:pPrChange>
      </w:pPr>
      <w:del w:id="248" w:author="soufiane" w:date="2018-06-12T14:22:00Z">
        <w:r w:rsidDel="00950AFA">
          <w:rPr>
            <w:szCs w:val="22"/>
          </w:rPr>
          <w:delText xml:space="preserve"> que rendre ce partage très difficile</w:delText>
        </w:r>
      </w:del>
      <w:del w:id="249" w:author="soufiane" w:date="2018-06-12T14:31:00Z">
        <w:r w:rsidDel="00653812">
          <w:rPr>
            <w:szCs w:val="22"/>
          </w:rPr>
          <w:delText xml:space="preserve"> </w:delText>
        </w:r>
      </w:del>
      <w:del w:id="250" w:author="soufiane" w:date="2018-06-12T14:22:00Z">
        <w:r w:rsidDel="00950AFA">
          <w:rPr>
            <w:szCs w:val="22"/>
          </w:rPr>
          <w:delText xml:space="preserve">par </w:delText>
        </w:r>
      </w:del>
      <w:del w:id="251" w:author="soufiane" w:date="2018-06-12T14:23:00Z">
        <w:r w:rsidDel="00950AFA">
          <w:rPr>
            <w:szCs w:val="22"/>
          </w:rPr>
          <w:delText>exemple</w:delText>
        </w:r>
      </w:del>
      <w:del w:id="252" w:author="soufiane" w:date="2018-06-12T14:22:00Z">
        <w:r w:rsidDel="00950AFA">
          <w:rPr>
            <w:szCs w:val="22"/>
          </w:rPr>
          <w:delText xml:space="preserve"> </w:delText>
        </w:r>
      </w:del>
      <w:del w:id="253" w:author="soufiane" w:date="2018-06-12T14:23:00Z">
        <w:r w:rsidDel="00950AFA">
          <w:rPr>
            <w:szCs w:val="22"/>
          </w:rPr>
          <w:delText xml:space="preserve">la couche réseaux est souvent défirent d un </w:delText>
        </w:r>
      </w:del>
      <w:del w:id="254" w:author="soufiane" w:date="2018-06-12T14:22:00Z">
        <w:r w:rsidDel="00950AFA">
          <w:rPr>
            <w:szCs w:val="22"/>
          </w:rPr>
          <w:delText>nœud</w:delText>
        </w:r>
      </w:del>
      <w:del w:id="255" w:author="soufiane" w:date="2018-06-12T14:23:00Z">
        <w:r w:rsidDel="00950AFA">
          <w:rPr>
            <w:szCs w:val="22"/>
          </w:rPr>
          <w:delText xml:space="preserve"> a un autre </w:delText>
        </w:r>
      </w:del>
      <w:del w:id="256" w:author="soufiane" w:date="2018-06-11T01:47:00Z">
        <w:r w:rsidDel="00710113">
          <w:rPr>
            <w:szCs w:val="22"/>
          </w:rPr>
          <w:delText>et</w:delText>
        </w:r>
      </w:del>
      <w:del w:id="257" w:author="soufiane" w:date="2018-06-11T01:48:00Z">
        <w:r w:rsidDel="00710113">
          <w:rPr>
            <w:szCs w:val="22"/>
          </w:rPr>
          <w:delText xml:space="preserve"> </w:delText>
        </w:r>
      </w:del>
      <w:ins w:id="258" w:author="soufiane" w:date="2018-06-12T14:23:00Z">
        <w:r w:rsidR="00950AFA">
          <w:rPr>
            <w:szCs w:val="22"/>
          </w:rPr>
          <w:t>Nous sommes</w:t>
        </w:r>
      </w:ins>
      <w:ins w:id="259" w:author="soufiane" w:date="2018-06-11T01:43:00Z">
        <w:r w:rsidR="00E314BD" w:rsidRPr="00E314BD">
          <w:rPr>
            <w:szCs w:val="22"/>
          </w:rPr>
          <w:t xml:space="preserve"> </w:t>
        </w:r>
      </w:ins>
      <w:ins w:id="260" w:author="soufiane" w:date="2018-06-11T01:48:00Z">
        <w:r w:rsidR="00950AFA">
          <w:rPr>
            <w:szCs w:val="22"/>
          </w:rPr>
          <w:t>a</w:t>
        </w:r>
        <w:r w:rsidR="00710113">
          <w:rPr>
            <w:szCs w:val="22"/>
          </w:rPr>
          <w:t xml:space="preserve">lors </w:t>
        </w:r>
      </w:ins>
      <w:ins w:id="261" w:author="soufiane" w:date="2018-06-12T14:31:00Z">
        <w:r w:rsidR="00653812" w:rsidRPr="00E314BD">
          <w:rPr>
            <w:szCs w:val="22"/>
          </w:rPr>
          <w:t>amenés</w:t>
        </w:r>
      </w:ins>
      <w:ins w:id="262" w:author="soufiane" w:date="2018-06-11T01:43:00Z">
        <w:r w:rsidR="00E314BD" w:rsidRPr="00E314BD">
          <w:rPr>
            <w:szCs w:val="22"/>
          </w:rPr>
          <w:t xml:space="preserve"> à</w:t>
        </w:r>
        <w:r w:rsidR="00E314BD" w:rsidRPr="00E314BD" w:rsidDel="00E314BD">
          <w:rPr>
            <w:szCs w:val="22"/>
          </w:rPr>
          <w:t xml:space="preserve"> </w:t>
        </w:r>
      </w:ins>
      <w:ins w:id="263" w:author="soufiane" w:date="2018-06-11T01:44:00Z">
        <w:r w:rsidR="00E314BD">
          <w:rPr>
            <w:szCs w:val="22"/>
          </w:rPr>
          <w:t xml:space="preserve">résoudre </w:t>
        </w:r>
      </w:ins>
      <w:del w:id="264" w:author="soufiane" w:date="2018-06-11T01:43:00Z">
        <w:r w:rsidDel="00E314BD">
          <w:rPr>
            <w:szCs w:val="22"/>
          </w:rPr>
          <w:delText xml:space="preserve">en </w:delText>
        </w:r>
      </w:del>
      <w:del w:id="265" w:author="soufiane" w:date="2018-06-11T01:41:00Z">
        <w:r w:rsidDel="00E314BD">
          <w:rPr>
            <w:szCs w:val="22"/>
          </w:rPr>
          <w:delText>a</w:delText>
        </w:r>
      </w:del>
      <w:del w:id="266" w:author="soufiane" w:date="2018-06-11T01:43:00Z">
        <w:r w:rsidDel="00E314BD">
          <w:rPr>
            <w:szCs w:val="22"/>
          </w:rPr>
          <w:delText xml:space="preserve"> amenée a résoudre </w:delText>
        </w:r>
      </w:del>
      <w:r>
        <w:rPr>
          <w:szCs w:val="22"/>
        </w:rPr>
        <w:t xml:space="preserve">ce problème pour que les </w:t>
      </w:r>
      <w:ins w:id="267" w:author="soufiane" w:date="2018-06-12T14:24:00Z">
        <w:r w:rsidR="00237A9C">
          <w:rPr>
            <w:szCs w:val="22"/>
          </w:rPr>
          <w:t>échanger de</w:t>
        </w:r>
        <w:r w:rsidR="00237A9C">
          <w:rPr>
            <w:szCs w:val="22"/>
          </w:rPr>
          <w:t xml:space="preserve"> message</w:t>
        </w:r>
        <w:r w:rsidR="00237A9C">
          <w:rPr>
            <w:szCs w:val="22"/>
          </w:rPr>
          <w:t xml:space="preserve"> </w:t>
        </w:r>
      </w:ins>
      <w:del w:id="268" w:author="soufiane" w:date="2018-06-12T14:25:00Z">
        <w:r w:rsidDel="00237A9C">
          <w:rPr>
            <w:szCs w:val="22"/>
          </w:rPr>
          <w:delText xml:space="preserve">autre </w:delText>
        </w:r>
      </w:del>
      <w:del w:id="269" w:author="soufiane" w:date="2018-06-12T14:24:00Z">
        <w:r w:rsidDel="00237A9C">
          <w:rPr>
            <w:szCs w:val="22"/>
          </w:rPr>
          <w:delText xml:space="preserve">couche </w:delText>
        </w:r>
      </w:del>
      <w:del w:id="270" w:author="soufiane" w:date="2018-06-12T14:25:00Z">
        <w:r w:rsidDel="00237A9C">
          <w:rPr>
            <w:szCs w:val="22"/>
          </w:rPr>
          <w:delText>peuvent</w:delText>
        </w:r>
      </w:del>
      <w:ins w:id="271" w:author="soufiane" w:date="2018-06-12T14:32:00Z">
        <w:r w:rsidR="00995042">
          <w:rPr>
            <w:szCs w:val="22"/>
          </w:rPr>
          <w:t>soit</w:t>
        </w:r>
      </w:ins>
      <w:ins w:id="272" w:author="soufiane" w:date="2018-06-12T14:25:00Z">
        <w:r w:rsidR="00237A9C">
          <w:rPr>
            <w:szCs w:val="22"/>
          </w:rPr>
          <w:t xml:space="preserve"> possible</w:t>
        </w:r>
      </w:ins>
      <w:ins w:id="273" w:author="soufiane" w:date="2018-06-12T14:32:00Z">
        <w:r w:rsidR="00995042">
          <w:rPr>
            <w:szCs w:val="22"/>
          </w:rPr>
          <w:t>.</w:t>
        </w:r>
      </w:ins>
    </w:p>
    <w:p w:rsidR="00C61A25" w:rsidDel="00653812" w:rsidRDefault="00D20F43" w:rsidP="00653812">
      <w:pPr>
        <w:pStyle w:val="Textenormal"/>
        <w:rPr>
          <w:del w:id="274" w:author="soufiane" w:date="2018-06-12T14:31:00Z"/>
          <w:szCs w:val="22"/>
        </w:rPr>
        <w:pPrChange w:id="275" w:author="soufiane" w:date="2018-06-12T14:31:00Z">
          <w:pPr>
            <w:pStyle w:val="Textenormal"/>
          </w:pPr>
        </w:pPrChange>
      </w:pPr>
      <w:del w:id="276" w:author="soufiane" w:date="2018-06-12T14:24:00Z">
        <w:r w:rsidDel="00237A9C">
          <w:rPr>
            <w:szCs w:val="22"/>
          </w:rPr>
          <w:delText xml:space="preserve"> échanger des message</w:delText>
        </w:r>
      </w:del>
      <w:del w:id="277" w:author="soufiane" w:date="2018-06-12T14:26:00Z">
        <w:r w:rsidDel="00237A9C">
          <w:rPr>
            <w:szCs w:val="22"/>
          </w:rPr>
          <w:delText>,</w:delText>
        </w:r>
      </w:del>
      <w:del w:id="278" w:author="soufiane" w:date="2018-06-12T14:30:00Z">
        <w:r w:rsidDel="00653812">
          <w:rPr>
            <w:szCs w:val="22"/>
          </w:rPr>
          <w:delText xml:space="preserve"> </w:delText>
        </w:r>
      </w:del>
      <w:del w:id="279" w:author="soufiane" w:date="2018-06-11T01:44:00Z">
        <w:r w:rsidDel="00E314BD">
          <w:rPr>
            <w:szCs w:val="22"/>
          </w:rPr>
          <w:delText xml:space="preserve">de-même </w:delText>
        </w:r>
      </w:del>
      <w:del w:id="280" w:author="soufiane" w:date="2018-06-12T14:31:00Z">
        <w:r w:rsidDel="00653812">
          <w:rPr>
            <w:szCs w:val="22"/>
          </w:rPr>
          <w:delText>pour</w:delText>
        </w:r>
      </w:del>
      <w:del w:id="281" w:author="soufiane" w:date="2018-06-12T14:30:00Z">
        <w:r w:rsidDel="00653812">
          <w:rPr>
            <w:szCs w:val="22"/>
          </w:rPr>
          <w:delText xml:space="preserve"> </w:delText>
        </w:r>
      </w:del>
      <w:del w:id="282" w:author="soufiane" w:date="2018-06-12T14:28:00Z">
        <w:r w:rsidDel="00653812">
          <w:rPr>
            <w:szCs w:val="22"/>
          </w:rPr>
          <w:delText xml:space="preserve">la </w:delText>
        </w:r>
      </w:del>
      <w:del w:id="283" w:author="soufiane" w:date="2018-06-12T14:31:00Z">
        <w:r w:rsidDel="00653812">
          <w:rPr>
            <w:szCs w:val="22"/>
          </w:rPr>
          <w:delText xml:space="preserve">couche système d’exploitation </w:delText>
        </w:r>
      </w:del>
      <w:del w:id="284" w:author="soufiane" w:date="2018-06-11T01:48:00Z">
        <w:r w:rsidDel="00710113">
          <w:rPr>
            <w:szCs w:val="22"/>
          </w:rPr>
          <w:delText>Windows</w:delText>
        </w:r>
      </w:del>
      <w:del w:id="285" w:author="soufiane" w:date="2018-06-12T14:31:00Z">
        <w:r w:rsidDel="00653812">
          <w:rPr>
            <w:szCs w:val="22"/>
          </w:rPr>
          <w:delText xml:space="preserve"> Lunix Unix  Mac-OS.</w:delText>
        </w:r>
        <w:commentRangeEnd w:id="213"/>
        <w:r w:rsidR="00A1503A" w:rsidDel="00653812">
          <w:rPr>
            <w:rStyle w:val="Marquedecommentaire"/>
            <w:color w:val="auto"/>
          </w:rPr>
          <w:commentReference w:id="213"/>
        </w:r>
      </w:del>
    </w:p>
    <w:p w:rsidR="00C61A25" w:rsidDel="00653812" w:rsidRDefault="00D20F43" w:rsidP="00653812">
      <w:pPr>
        <w:pStyle w:val="Textenormal"/>
        <w:rPr>
          <w:del w:id="286" w:author="soufiane" w:date="2018-06-12T14:31:00Z"/>
          <w:szCs w:val="22"/>
        </w:rPr>
        <w:pPrChange w:id="287" w:author="soufiane" w:date="2018-06-12T14:31:00Z">
          <w:pPr>
            <w:pStyle w:val="Textenormal"/>
          </w:pPr>
        </w:pPrChange>
      </w:pPr>
      <w:del w:id="288" w:author="soufiane" w:date="2018-06-12T14:31:00Z">
        <w:r w:rsidDel="00653812">
          <w:rPr>
            <w:szCs w:val="22"/>
          </w:rPr>
          <w:delText>De</w:delText>
        </w:r>
        <w:r w:rsidR="00A1503A" w:rsidDel="00653812">
          <w:rPr>
            <w:szCs w:val="22"/>
          </w:rPr>
          <w:delText xml:space="preserve"> </w:delText>
        </w:r>
        <w:r w:rsidDel="00653812">
          <w:rPr>
            <w:szCs w:val="22"/>
          </w:rPr>
          <w:delText>même pour la couche midellw</w:delText>
        </w:r>
        <w:r w:rsidR="00A1503A" w:rsidDel="00653812">
          <w:rPr>
            <w:szCs w:val="22"/>
          </w:rPr>
          <w:delText>a</w:delText>
        </w:r>
        <w:r w:rsidDel="00653812">
          <w:rPr>
            <w:szCs w:val="22"/>
          </w:rPr>
          <w:delText>r</w:delText>
        </w:r>
        <w:r w:rsidR="00A1503A" w:rsidDel="00653812">
          <w:rPr>
            <w:szCs w:val="22"/>
          </w:rPr>
          <w:delText>e</w:delText>
        </w:r>
        <w:r w:rsidDel="00653812">
          <w:rPr>
            <w:szCs w:val="22"/>
          </w:rPr>
          <w:delText xml:space="preserve"> </w:delText>
        </w:r>
        <w:r w:rsidR="00A1503A" w:rsidDel="00653812">
          <w:rPr>
            <w:szCs w:val="22"/>
          </w:rPr>
          <w:delText>o</w:delText>
        </w:r>
        <w:r w:rsidDel="00653812">
          <w:rPr>
            <w:szCs w:val="22"/>
          </w:rPr>
          <w:delText>n trouve</w:delText>
        </w:r>
        <w:r w:rsidR="00A1503A" w:rsidDel="00653812">
          <w:rPr>
            <w:szCs w:val="22"/>
          </w:rPr>
          <w:delText> :</w:delText>
        </w:r>
        <w:r w:rsidDel="00653812">
          <w:rPr>
            <w:szCs w:val="22"/>
          </w:rPr>
          <w:delText xml:space="preserve"> .net</w:delText>
        </w:r>
        <w:r w:rsidR="00A1503A" w:rsidDel="00653812">
          <w:rPr>
            <w:szCs w:val="22"/>
          </w:rPr>
          <w:delText>,</w:delText>
        </w:r>
        <w:r w:rsidDel="00653812">
          <w:rPr>
            <w:szCs w:val="22"/>
          </w:rPr>
          <w:delText xml:space="preserve"> RMI</w:delText>
        </w:r>
        <w:r w:rsidR="00A1503A" w:rsidDel="00653812">
          <w:rPr>
            <w:szCs w:val="22"/>
          </w:rPr>
          <w:delText xml:space="preserve">, </w:delText>
        </w:r>
        <w:r w:rsidDel="00653812">
          <w:rPr>
            <w:szCs w:val="22"/>
          </w:rPr>
          <w:delText>RPC</w:delText>
        </w:r>
        <w:r w:rsidR="00A1503A" w:rsidDel="00653812">
          <w:rPr>
            <w:szCs w:val="22"/>
          </w:rPr>
          <w:delText>,</w:delText>
        </w:r>
        <w:r w:rsidDel="00653812">
          <w:rPr>
            <w:szCs w:val="22"/>
          </w:rPr>
          <w:delText xml:space="preserve"> CORBA et DCOM</w:delText>
        </w:r>
        <w:r w:rsidR="00A1503A" w:rsidDel="00653812">
          <w:rPr>
            <w:szCs w:val="22"/>
          </w:rPr>
          <w:delText>.</w:delText>
        </w:r>
      </w:del>
    </w:p>
    <w:p w:rsidR="00C61A25" w:rsidDel="00653812" w:rsidRDefault="00D20F43" w:rsidP="00653812">
      <w:pPr>
        <w:pStyle w:val="Textenormal"/>
        <w:rPr>
          <w:del w:id="289" w:author="soufiane" w:date="2018-06-12T14:31:00Z"/>
          <w:szCs w:val="22"/>
        </w:rPr>
        <w:pPrChange w:id="290" w:author="soufiane" w:date="2018-06-12T14:31:00Z">
          <w:pPr>
            <w:pStyle w:val="Textenormal"/>
          </w:pPr>
        </w:pPrChange>
      </w:pPr>
      <w:del w:id="291" w:author="soufiane" w:date="2018-06-12T14:31:00Z">
        <w:r w:rsidDel="00653812">
          <w:rPr>
            <w:szCs w:val="22"/>
          </w:rPr>
          <w:delText>De</w:delText>
        </w:r>
        <w:r w:rsidR="00A1503A" w:rsidDel="00653812">
          <w:rPr>
            <w:szCs w:val="22"/>
          </w:rPr>
          <w:delText xml:space="preserve"> </w:delText>
        </w:r>
        <w:r w:rsidDel="00653812">
          <w:rPr>
            <w:szCs w:val="22"/>
          </w:rPr>
          <w:delText xml:space="preserve">même pour la couche application </w:delText>
        </w:r>
        <w:r w:rsidR="00A1503A" w:rsidDel="00653812">
          <w:rPr>
            <w:szCs w:val="22"/>
          </w:rPr>
          <w:delText>o</w:delText>
        </w:r>
        <w:r w:rsidDel="00653812">
          <w:rPr>
            <w:szCs w:val="22"/>
          </w:rPr>
          <w:delText>n trouve des langage</w:delText>
        </w:r>
        <w:r w:rsidR="00A1503A" w:rsidDel="00653812">
          <w:rPr>
            <w:szCs w:val="22"/>
          </w:rPr>
          <w:delText>s</w:delText>
        </w:r>
        <w:r w:rsidDel="00653812">
          <w:rPr>
            <w:szCs w:val="22"/>
          </w:rPr>
          <w:delText xml:space="preserve"> de programmation </w:delText>
        </w:r>
        <w:r w:rsidR="00A1503A" w:rsidDel="00653812">
          <w:rPr>
            <w:szCs w:val="22"/>
          </w:rPr>
          <w:delText xml:space="preserve">différents </w:delText>
        </w:r>
        <w:r w:rsidDel="00653812">
          <w:rPr>
            <w:szCs w:val="22"/>
          </w:rPr>
          <w:delText>qui ont des spécification</w:delText>
        </w:r>
        <w:r w:rsidR="00A1503A" w:rsidDel="00653812">
          <w:rPr>
            <w:szCs w:val="22"/>
          </w:rPr>
          <w:delText>s</w:delText>
        </w:r>
        <w:r w:rsidDel="00653812">
          <w:rPr>
            <w:szCs w:val="22"/>
          </w:rPr>
          <w:delText xml:space="preserve"> comme le langage JAVA et C#</w:delText>
        </w:r>
      </w:del>
    </w:p>
    <w:p w:rsidR="00C61A25" w:rsidRDefault="00D20F43" w:rsidP="00653812">
      <w:pPr>
        <w:pStyle w:val="Textenormal"/>
        <w:rPr>
          <w:szCs w:val="22"/>
        </w:rPr>
        <w:pPrChange w:id="292" w:author="soufiane" w:date="2018-06-12T14:31:00Z">
          <w:pPr>
            <w:pStyle w:val="Textenormal"/>
            <w:numPr>
              <w:numId w:val="1"/>
            </w:numPr>
          </w:pPr>
        </w:pPrChange>
      </w:pPr>
      <w:r>
        <w:rPr>
          <w:szCs w:val="22"/>
        </w:rPr>
        <w:t>Problème de la concurrence</w:t>
      </w:r>
      <w:r w:rsidR="00E73912">
        <w:rPr>
          <w:szCs w:val="22"/>
        </w:rPr>
        <w:t> :</w:t>
      </w:r>
    </w:p>
    <w:p w:rsidR="00C61A25" w:rsidRDefault="00D20F43" w:rsidP="002C65F9">
      <w:pPr>
        <w:pStyle w:val="Textenormal"/>
        <w:rPr>
          <w:szCs w:val="22"/>
        </w:rPr>
      </w:pPr>
      <w:r>
        <w:rPr>
          <w:szCs w:val="22"/>
        </w:rPr>
        <w:t>Le partage de ressource pose un problème parce que ces ressources souvent ne sont pas partageable</w:t>
      </w:r>
      <w:r w:rsidR="00E73912">
        <w:rPr>
          <w:szCs w:val="22"/>
        </w:rPr>
        <w:t>s</w:t>
      </w:r>
      <w:r>
        <w:rPr>
          <w:szCs w:val="22"/>
        </w:rPr>
        <w:t xml:space="preserve"> en même temps </w:t>
      </w:r>
      <w:ins w:id="293" w:author="soufiane" w:date="2018-06-11T01:51:00Z">
        <w:r w:rsidR="00952EAD">
          <w:rPr>
            <w:szCs w:val="22"/>
          </w:rPr>
          <w:t xml:space="preserve">comme un ficher ou un table de base de donne ou une imprimante  </w:t>
        </w:r>
      </w:ins>
      <w:del w:id="294" w:author="soufiane" w:date="2018-06-11T01:51:00Z">
        <w:r w:rsidDel="00952EAD">
          <w:rPr>
            <w:szCs w:val="22"/>
          </w:rPr>
          <w:delText xml:space="preserve">par les composent </w:delText>
        </w:r>
      </w:del>
      <w:r>
        <w:rPr>
          <w:szCs w:val="22"/>
        </w:rPr>
        <w:t xml:space="preserve">il faut </w:t>
      </w:r>
      <w:del w:id="295" w:author="soufiane" w:date="2018-06-11T01:51:00Z">
        <w:r w:rsidDel="00952EAD">
          <w:rPr>
            <w:szCs w:val="22"/>
          </w:rPr>
          <w:delText>les</w:delText>
        </w:r>
      </w:del>
      <w:r>
        <w:rPr>
          <w:szCs w:val="22"/>
        </w:rPr>
        <w:t xml:space="preserve"> </w:t>
      </w:r>
      <w:commentRangeStart w:id="296"/>
      <w:del w:id="297" w:author="soufiane" w:date="2018-06-11T01:50:00Z">
        <w:r w:rsidDel="00952EAD">
          <w:rPr>
            <w:szCs w:val="22"/>
          </w:rPr>
          <w:delText>ordonner</w:delText>
        </w:r>
        <w:commentRangeEnd w:id="296"/>
        <w:r w:rsidR="00E73912" w:rsidDel="00952EAD">
          <w:rPr>
            <w:rStyle w:val="Marquedecommentaire"/>
            <w:color w:val="auto"/>
          </w:rPr>
          <w:commentReference w:id="296"/>
        </w:r>
      </w:del>
      <w:ins w:id="298" w:author="soufiane" w:date="2018-06-11T01:50:00Z">
        <w:r w:rsidR="00952EAD">
          <w:rPr>
            <w:szCs w:val="22"/>
          </w:rPr>
          <w:t xml:space="preserve">gérer l’acces </w:t>
        </w:r>
      </w:ins>
      <w:ins w:id="299" w:author="soufiane" w:date="2018-06-12T14:33:00Z">
        <w:r w:rsidR="002C65F9">
          <w:rPr>
            <w:szCs w:val="22"/>
          </w:rPr>
          <w:t>de</w:t>
        </w:r>
      </w:ins>
      <w:ins w:id="300" w:author="soufiane" w:date="2018-06-11T01:50:00Z">
        <w:r w:rsidR="00952EAD">
          <w:rPr>
            <w:szCs w:val="22"/>
          </w:rPr>
          <w:t xml:space="preserve"> </w:t>
        </w:r>
      </w:ins>
      <w:ins w:id="301" w:author="soufiane" w:date="2018-06-12T14:33:00Z">
        <w:r w:rsidR="002C65F9">
          <w:rPr>
            <w:szCs w:val="22"/>
          </w:rPr>
          <w:t>ces</w:t>
        </w:r>
      </w:ins>
      <w:ins w:id="302" w:author="soufiane" w:date="2018-06-11T01:50:00Z">
        <w:r w:rsidR="00952EAD">
          <w:rPr>
            <w:szCs w:val="22"/>
          </w:rPr>
          <w:t xml:space="preserve"> resource</w:t>
        </w:r>
      </w:ins>
      <w:ins w:id="303" w:author="soufiane" w:date="2018-06-12T14:33:00Z">
        <w:r w:rsidR="002C65F9">
          <w:rPr>
            <w:szCs w:val="22"/>
          </w:rPr>
          <w:t>s</w:t>
        </w:r>
      </w:ins>
      <w:ins w:id="304" w:author="soufiane" w:date="2018-06-11T01:50:00Z">
        <w:r w:rsidR="00952EAD">
          <w:rPr>
            <w:szCs w:val="22"/>
          </w:rPr>
          <w:t xml:space="preserve"> </w:t>
        </w:r>
      </w:ins>
      <w:ins w:id="305" w:author="soufiane" w:date="2018-06-12T14:33:00Z">
        <w:r w:rsidR="002C65F9">
          <w:rPr>
            <w:szCs w:val="22"/>
          </w:rPr>
          <w:t>pour</w:t>
        </w:r>
      </w:ins>
      <w:ins w:id="306" w:author="soufiane" w:date="2018-06-11T01:50:00Z">
        <w:r w:rsidR="00952EAD">
          <w:rPr>
            <w:szCs w:val="22"/>
          </w:rPr>
          <w:t xml:space="preserve"> ne pas avoir </w:t>
        </w:r>
      </w:ins>
      <w:ins w:id="307" w:author="soufiane" w:date="2018-06-12T14:34:00Z">
        <w:r w:rsidR="002C65F9">
          <w:rPr>
            <w:szCs w:val="22"/>
          </w:rPr>
          <w:t>un conflit</w:t>
        </w:r>
      </w:ins>
      <w:r>
        <w:rPr>
          <w:szCs w:val="22"/>
        </w:rPr>
        <w:t>,</w:t>
      </w:r>
      <w:del w:id="308" w:author="soufiane" w:date="2018-06-11T01:51:00Z">
        <w:r w:rsidDel="00952EAD">
          <w:rPr>
            <w:szCs w:val="22"/>
          </w:rPr>
          <w:delText xml:space="preserve"> comme un ficher ou un table de base de donne ou un</w:delText>
        </w:r>
        <w:r w:rsidR="00E73912" w:rsidDel="00952EAD">
          <w:rPr>
            <w:szCs w:val="22"/>
          </w:rPr>
          <w:delText>e</w:delText>
        </w:r>
        <w:r w:rsidDel="00952EAD">
          <w:rPr>
            <w:szCs w:val="22"/>
          </w:rPr>
          <w:delText xml:space="preserve"> imprimante</w:delText>
        </w:r>
      </w:del>
      <w:r w:rsidR="00E73912">
        <w:rPr>
          <w:szCs w:val="22"/>
        </w:rPr>
        <w:t>.</w:t>
      </w:r>
      <w:r>
        <w:rPr>
          <w:szCs w:val="22"/>
        </w:rPr>
        <w:t xml:space="preserve"> </w:t>
      </w:r>
      <w:r w:rsidR="00E73912">
        <w:rPr>
          <w:szCs w:val="22"/>
        </w:rPr>
        <w:t>D</w:t>
      </w:r>
      <w:r>
        <w:rPr>
          <w:szCs w:val="22"/>
        </w:rPr>
        <w:t>e plus</w:t>
      </w:r>
      <w:r w:rsidR="00E73912">
        <w:rPr>
          <w:szCs w:val="22"/>
        </w:rPr>
        <w:t>,</w:t>
      </w:r>
      <w:r>
        <w:rPr>
          <w:szCs w:val="22"/>
        </w:rPr>
        <w:t xml:space="preserve"> le partage de ressource</w:t>
      </w:r>
      <w:r w:rsidR="00E73912">
        <w:rPr>
          <w:szCs w:val="22"/>
        </w:rPr>
        <w:t>s</w:t>
      </w:r>
      <w:r>
        <w:rPr>
          <w:szCs w:val="22"/>
        </w:rPr>
        <w:t xml:space="preserve"> dans un système r</w:t>
      </w:r>
      <w:r w:rsidR="00E73912">
        <w:rPr>
          <w:szCs w:val="22"/>
        </w:rPr>
        <w:t>é</w:t>
      </w:r>
      <w:r>
        <w:rPr>
          <w:szCs w:val="22"/>
        </w:rPr>
        <w:t>part</w:t>
      </w:r>
      <w:r w:rsidR="00E73912">
        <w:rPr>
          <w:szCs w:val="22"/>
        </w:rPr>
        <w:t>i</w:t>
      </w:r>
      <w:r>
        <w:rPr>
          <w:szCs w:val="22"/>
        </w:rPr>
        <w:t xml:space="preserve"> se fait par des messages et </w:t>
      </w:r>
      <w:r w:rsidR="00E73912">
        <w:rPr>
          <w:szCs w:val="22"/>
        </w:rPr>
        <w:t>c</w:t>
      </w:r>
      <w:r>
        <w:rPr>
          <w:szCs w:val="22"/>
        </w:rPr>
        <w:t>es message pouv</w:t>
      </w:r>
      <w:r w:rsidR="00E73912">
        <w:rPr>
          <w:szCs w:val="22"/>
        </w:rPr>
        <w:t>ent</w:t>
      </w:r>
      <w:r>
        <w:rPr>
          <w:szCs w:val="22"/>
        </w:rPr>
        <w:t xml:space="preserve"> être perdu</w:t>
      </w:r>
      <w:r w:rsidR="00E73912">
        <w:rPr>
          <w:szCs w:val="22"/>
        </w:rPr>
        <w:t>s, ce</w:t>
      </w:r>
      <w:r>
        <w:rPr>
          <w:szCs w:val="22"/>
        </w:rPr>
        <w:t xml:space="preserve"> qui pose un autre problème dans la gestion de la concurrence par rapport au</w:t>
      </w:r>
      <w:r w:rsidR="00E73912">
        <w:rPr>
          <w:szCs w:val="22"/>
        </w:rPr>
        <w:t>x</w:t>
      </w:r>
      <w:r>
        <w:rPr>
          <w:szCs w:val="22"/>
        </w:rPr>
        <w:t xml:space="preserve"> système</w:t>
      </w:r>
      <w:r w:rsidR="00E73912">
        <w:rPr>
          <w:szCs w:val="22"/>
        </w:rPr>
        <w:t>x</w:t>
      </w:r>
      <w:r>
        <w:rPr>
          <w:szCs w:val="22"/>
        </w:rPr>
        <w:t xml:space="preserve"> centralisé</w:t>
      </w:r>
      <w:r w:rsidR="00E73912">
        <w:rPr>
          <w:szCs w:val="22"/>
        </w:rPr>
        <w:t>s</w:t>
      </w:r>
      <w:r>
        <w:rPr>
          <w:szCs w:val="22"/>
        </w:rPr>
        <w:t>.</w:t>
      </w:r>
    </w:p>
    <w:p w:rsidR="00C61A25" w:rsidRDefault="00D20F43">
      <w:pPr>
        <w:pStyle w:val="Textenormal"/>
        <w:numPr>
          <w:ilvl w:val="0"/>
          <w:numId w:val="1"/>
        </w:numPr>
        <w:rPr>
          <w:szCs w:val="22"/>
        </w:rPr>
      </w:pPr>
      <w:r>
        <w:rPr>
          <w:szCs w:val="22"/>
        </w:rPr>
        <w:t>Problème de sécurité :</w:t>
      </w:r>
    </w:p>
    <w:p w:rsidR="00C61A25" w:rsidRDefault="00D20F43" w:rsidP="00D20F43">
      <w:pPr>
        <w:pStyle w:val="Textenormal"/>
        <w:rPr>
          <w:szCs w:val="22"/>
        </w:rPr>
      </w:pPr>
      <w:r>
        <w:rPr>
          <w:szCs w:val="22"/>
        </w:rPr>
        <w:t xml:space="preserve">Le problème de sécurité se pose dans tout système informatique. Cependant, dans un système distribué, ce problème se produit de la distribution elle même, par ce qu’un message échangé entre deux machines peut être intercepté, détruit ou même modifiée. En outre, il y a le problème d’authentification pour identifier un client auprès d’un serveur, il y a  aussi </w:t>
      </w:r>
      <w:r>
        <w:rPr>
          <w:szCs w:val="22"/>
        </w:rPr>
        <w:lastRenderedPageBreak/>
        <w:t>l’attaque de service par l’essai de saturer les capacités de services offertes par les composantes de système, il y a aussi la sécurité de code mobile.</w:t>
      </w:r>
    </w:p>
    <w:p w:rsidR="00C61A25" w:rsidRDefault="00D20F43">
      <w:pPr>
        <w:pStyle w:val="Textenormal"/>
        <w:numPr>
          <w:ilvl w:val="0"/>
          <w:numId w:val="1"/>
        </w:numPr>
        <w:rPr>
          <w:szCs w:val="22"/>
        </w:rPr>
      </w:pPr>
      <w:r>
        <w:rPr>
          <w:szCs w:val="22"/>
        </w:rPr>
        <w:t>Problème de pannes</w:t>
      </w:r>
    </w:p>
    <w:p w:rsidR="00D20F43" w:rsidRDefault="00D20F43" w:rsidP="00095900">
      <w:pPr>
        <w:pStyle w:val="Textenormal"/>
        <w:rPr>
          <w:szCs w:val="22"/>
        </w:rPr>
      </w:pPr>
      <w:commentRangeStart w:id="309"/>
      <w:r>
        <w:rPr>
          <w:szCs w:val="22"/>
        </w:rPr>
        <w:t>Une panne peut apparaître dans une couche inférieure, par exemple : la couche matérielle provoque un panne dans les couches supérieure.</w:t>
      </w:r>
      <w:commentRangeEnd w:id="309"/>
      <w:r>
        <w:rPr>
          <w:rStyle w:val="Marquedecommentaire"/>
          <w:color w:val="auto"/>
        </w:rPr>
        <w:commentReference w:id="309"/>
      </w:r>
      <w:ins w:id="310" w:author="soufiane" w:date="2018-06-11T13:02:00Z">
        <w:r w:rsidR="00095900">
          <w:rPr>
            <w:szCs w:val="22"/>
          </w:rPr>
          <w:t xml:space="preserve"> </w:t>
        </w:r>
      </w:ins>
    </w:p>
    <w:p w:rsidR="00C61A25" w:rsidRDefault="00C61A25" w:rsidP="00D20F43">
      <w:pPr>
        <w:pStyle w:val="Textenormal"/>
        <w:rPr>
          <w:szCs w:val="22"/>
        </w:rPr>
      </w:pPr>
    </w:p>
    <w:p w:rsidR="00C61A25" w:rsidRDefault="00D20F43">
      <w:pPr>
        <w:pStyle w:val="Textenormal"/>
        <w:numPr>
          <w:ilvl w:val="0"/>
          <w:numId w:val="1"/>
        </w:numPr>
        <w:rPr>
          <w:szCs w:val="22"/>
        </w:rPr>
      </w:pPr>
      <w:r>
        <w:rPr>
          <w:szCs w:val="22"/>
        </w:rPr>
        <w:t>L’absence d’information globale :</w:t>
      </w:r>
    </w:p>
    <w:p w:rsidR="00C61A25" w:rsidRDefault="00D20F43">
      <w:pPr>
        <w:pStyle w:val="Textenormal"/>
        <w:rPr>
          <w:szCs w:val="22"/>
        </w:rPr>
      </w:pPr>
      <w:r>
        <w:rPr>
          <w:szCs w:val="22"/>
        </w:rPr>
        <w:t>Un système distribué ne prend pas en considération une mémoire globale qui facilite la coordination entre ces composants, et le seul moyen de partager l’état d’un processus est l’envoi de message.</w:t>
      </w:r>
    </w:p>
    <w:p w:rsidR="00C61A25" w:rsidRDefault="00D20F43" w:rsidP="00D20F43">
      <w:pPr>
        <w:pStyle w:val="Textenormal"/>
        <w:rPr>
          <w:szCs w:val="22"/>
        </w:rPr>
      </w:pPr>
      <w:r>
        <w:rPr>
          <w:szCs w:val="22"/>
        </w:rPr>
        <w:t>En effet, ce message peut faire du retard, entre temps, l’état du processus peut changer. Ainsi, le message ne reflète plus l’état correct du processus, c’est pour cela que la connaissance de l’état globale de système est un grand défi dans les systèmes distribués.</w:t>
      </w:r>
    </w:p>
    <w:p w:rsidR="00D20F43" w:rsidRDefault="00D20F43" w:rsidP="00D20F43">
      <w:pPr>
        <w:pStyle w:val="Textenormal"/>
        <w:rPr>
          <w:szCs w:val="22"/>
        </w:rPr>
      </w:pPr>
    </w:p>
    <w:p w:rsidR="00C61A25" w:rsidRDefault="00D20F43">
      <w:pPr>
        <w:pStyle w:val="Textenormal"/>
        <w:numPr>
          <w:ilvl w:val="0"/>
          <w:numId w:val="1"/>
        </w:numPr>
        <w:rPr>
          <w:szCs w:val="22"/>
        </w:rPr>
      </w:pPr>
      <w:r>
        <w:rPr>
          <w:szCs w:val="22"/>
        </w:rPr>
        <w:t>Le problème de test et de vérification:</w:t>
      </w:r>
    </w:p>
    <w:p w:rsidR="00C61A25" w:rsidRDefault="00D20F43" w:rsidP="00500B80">
      <w:pPr>
        <w:pStyle w:val="Textenormal"/>
        <w:rPr>
          <w:szCs w:val="22"/>
        </w:rPr>
      </w:pPr>
      <w:r>
        <w:rPr>
          <w:szCs w:val="22"/>
        </w:rPr>
        <w:t xml:space="preserve">Ce problème existe dans tous les systèmes, particulièrement dans les systèmes de multi-processus. Cependant, l’équipe de test va passer un temps considérable dans le test et validation d’un système distribué. Le coût de cette phase est de 60 % du coût global du système, mais dans la phase de </w:t>
      </w:r>
      <w:commentRangeStart w:id="311"/>
      <w:r>
        <w:rPr>
          <w:szCs w:val="22"/>
        </w:rPr>
        <w:t xml:space="preserve">mise en production </w:t>
      </w:r>
      <w:commentRangeEnd w:id="311"/>
      <w:r w:rsidR="00500B80">
        <w:rPr>
          <w:rStyle w:val="Marquedecommentaire"/>
          <w:color w:val="auto"/>
        </w:rPr>
        <w:commentReference w:id="311"/>
      </w:r>
      <w:r>
        <w:rPr>
          <w:szCs w:val="22"/>
        </w:rPr>
        <w:t xml:space="preserve"> il </w:t>
      </w:r>
      <w:r w:rsidR="00500B80">
        <w:rPr>
          <w:szCs w:val="22"/>
        </w:rPr>
        <w:t xml:space="preserve">apparaît souvent </w:t>
      </w:r>
      <w:r>
        <w:rPr>
          <w:szCs w:val="22"/>
        </w:rPr>
        <w:t>des bugs qui ne s</w:t>
      </w:r>
      <w:r w:rsidR="00500B80">
        <w:rPr>
          <w:szCs w:val="22"/>
        </w:rPr>
        <w:t>o</w:t>
      </w:r>
      <w:r>
        <w:rPr>
          <w:szCs w:val="22"/>
        </w:rPr>
        <w:t xml:space="preserve">nt pas </w:t>
      </w:r>
      <w:commentRangeStart w:id="312"/>
      <w:r>
        <w:rPr>
          <w:szCs w:val="22"/>
        </w:rPr>
        <w:t xml:space="preserve">mise en considération </w:t>
      </w:r>
      <w:commentRangeEnd w:id="312"/>
      <w:r w:rsidR="00500B80">
        <w:rPr>
          <w:rStyle w:val="Marquedecommentaire"/>
          <w:color w:val="auto"/>
        </w:rPr>
        <w:commentReference w:id="312"/>
      </w:r>
      <w:r>
        <w:rPr>
          <w:szCs w:val="22"/>
        </w:rPr>
        <w:t>dans la phase de test</w:t>
      </w:r>
      <w:r w:rsidR="00500B80">
        <w:rPr>
          <w:szCs w:val="22"/>
        </w:rPr>
        <w:t>,</w:t>
      </w:r>
      <w:r>
        <w:rPr>
          <w:szCs w:val="22"/>
        </w:rPr>
        <w:t xml:space="preserve"> alors l’équipe de d</w:t>
      </w:r>
      <w:r w:rsidR="00500B80">
        <w:rPr>
          <w:szCs w:val="22"/>
        </w:rPr>
        <w:t>e</w:t>
      </w:r>
      <w:r>
        <w:rPr>
          <w:szCs w:val="22"/>
        </w:rPr>
        <w:t xml:space="preserve"> développement </w:t>
      </w:r>
      <w:r w:rsidR="00500B80">
        <w:rPr>
          <w:szCs w:val="22"/>
        </w:rPr>
        <w:t xml:space="preserve">pourrait </w:t>
      </w:r>
      <w:r>
        <w:rPr>
          <w:szCs w:val="22"/>
        </w:rPr>
        <w:t>passe</w:t>
      </w:r>
      <w:r w:rsidR="00500B80">
        <w:rPr>
          <w:szCs w:val="22"/>
        </w:rPr>
        <w:t>r</w:t>
      </w:r>
      <w:r>
        <w:rPr>
          <w:szCs w:val="22"/>
        </w:rPr>
        <w:t xml:space="preserve"> des nuits blanche</w:t>
      </w:r>
      <w:r w:rsidR="00500B80">
        <w:rPr>
          <w:szCs w:val="22"/>
        </w:rPr>
        <w:t>s</w:t>
      </w:r>
      <w:r>
        <w:rPr>
          <w:szCs w:val="22"/>
        </w:rPr>
        <w:t xml:space="preserve"> a </w:t>
      </w:r>
      <w:r w:rsidR="00500B80">
        <w:rPr>
          <w:szCs w:val="22"/>
        </w:rPr>
        <w:t xml:space="preserve">essayer de détecter </w:t>
      </w:r>
      <w:r>
        <w:rPr>
          <w:szCs w:val="22"/>
        </w:rPr>
        <w:t>la cause d</w:t>
      </w:r>
      <w:r w:rsidR="00500B80">
        <w:rPr>
          <w:szCs w:val="22"/>
        </w:rPr>
        <w:t>e</w:t>
      </w:r>
      <w:r>
        <w:rPr>
          <w:szCs w:val="22"/>
        </w:rPr>
        <w:t xml:space="preserve"> l’erreur pour la corriger</w:t>
      </w:r>
      <w:r w:rsidR="00500B80">
        <w:rPr>
          <w:szCs w:val="22"/>
        </w:rPr>
        <w:t>. Ceci</w:t>
      </w:r>
      <w:r>
        <w:rPr>
          <w:szCs w:val="22"/>
        </w:rPr>
        <w:t xml:space="preserve"> se rend le problème de test et </w:t>
      </w:r>
      <w:r w:rsidR="00500B80">
        <w:rPr>
          <w:szCs w:val="22"/>
        </w:rPr>
        <w:t xml:space="preserve">de </w:t>
      </w:r>
      <w:r>
        <w:rPr>
          <w:szCs w:val="22"/>
        </w:rPr>
        <w:t xml:space="preserve">validation </w:t>
      </w:r>
      <w:r w:rsidR="00500B80">
        <w:rPr>
          <w:szCs w:val="22"/>
        </w:rPr>
        <w:t>plus difficile, ce qui risque d’être</w:t>
      </w:r>
      <w:r>
        <w:rPr>
          <w:szCs w:val="22"/>
        </w:rPr>
        <w:t xml:space="preserve"> fatal dans les système</w:t>
      </w:r>
      <w:r w:rsidR="00500B80">
        <w:rPr>
          <w:szCs w:val="22"/>
        </w:rPr>
        <w:t>s</w:t>
      </w:r>
      <w:r>
        <w:rPr>
          <w:szCs w:val="22"/>
        </w:rPr>
        <w:t xml:space="preserve"> distribu</w:t>
      </w:r>
      <w:r w:rsidR="00500B80">
        <w:rPr>
          <w:szCs w:val="22"/>
        </w:rPr>
        <w:t>és,</w:t>
      </w:r>
      <w:r>
        <w:rPr>
          <w:szCs w:val="22"/>
        </w:rPr>
        <w:t xml:space="preserve"> comme par exemple le problème d’interblocage</w:t>
      </w:r>
      <w:r w:rsidR="00500B80">
        <w:rPr>
          <w:szCs w:val="22"/>
        </w:rPr>
        <w:t>.</w:t>
      </w:r>
    </w:p>
    <w:p w:rsidR="00C30501" w:rsidRDefault="00500B80" w:rsidP="00500B80">
      <w:pPr>
        <w:pStyle w:val="Textenormal"/>
        <w:rPr>
          <w:ins w:id="313" w:author="soufiane" w:date="2018-06-11T02:09:00Z"/>
          <w:szCs w:val="22"/>
        </w:rPr>
      </w:pPr>
      <w:r>
        <w:rPr>
          <w:szCs w:val="22"/>
        </w:rPr>
        <w:t>P</w:t>
      </w:r>
      <w:r w:rsidR="00D20F43">
        <w:rPr>
          <w:szCs w:val="22"/>
        </w:rPr>
        <w:t xml:space="preserve">our résoudre </w:t>
      </w:r>
      <w:r>
        <w:rPr>
          <w:szCs w:val="22"/>
        </w:rPr>
        <w:t>c</w:t>
      </w:r>
      <w:r w:rsidR="00D20F43">
        <w:rPr>
          <w:szCs w:val="22"/>
        </w:rPr>
        <w:t>es problème</w:t>
      </w:r>
      <w:r>
        <w:rPr>
          <w:szCs w:val="22"/>
        </w:rPr>
        <w:t>,</w:t>
      </w:r>
      <w:r w:rsidR="00D20F43">
        <w:rPr>
          <w:szCs w:val="22"/>
        </w:rPr>
        <w:t xml:space="preserve"> il faut adapter les phase</w:t>
      </w:r>
      <w:r>
        <w:rPr>
          <w:szCs w:val="22"/>
        </w:rPr>
        <w:t>s</w:t>
      </w:r>
      <w:r w:rsidR="00D20F43">
        <w:rPr>
          <w:szCs w:val="22"/>
        </w:rPr>
        <w:t xml:space="preserve"> de développement pour mieux </w:t>
      </w:r>
      <w:r>
        <w:rPr>
          <w:szCs w:val="22"/>
        </w:rPr>
        <w:t>pallier c</w:t>
      </w:r>
      <w:r w:rsidR="00D20F43">
        <w:rPr>
          <w:szCs w:val="22"/>
        </w:rPr>
        <w:t>e problème</w:t>
      </w:r>
      <w:r>
        <w:rPr>
          <w:szCs w:val="22"/>
        </w:rPr>
        <w:t>,</w:t>
      </w:r>
      <w:r w:rsidR="00D20F43">
        <w:rPr>
          <w:szCs w:val="22"/>
        </w:rPr>
        <w:t xml:space="preserve"> soit dans la phase de développement</w:t>
      </w:r>
      <w:r>
        <w:rPr>
          <w:szCs w:val="22"/>
        </w:rPr>
        <w:t xml:space="preserve">, </w:t>
      </w:r>
      <w:r w:rsidR="00D20F43">
        <w:rPr>
          <w:szCs w:val="22"/>
        </w:rPr>
        <w:t>de test ou déploiement</w:t>
      </w:r>
      <w:r>
        <w:rPr>
          <w:szCs w:val="22"/>
        </w:rPr>
        <w:t>.</w:t>
      </w:r>
    </w:p>
    <w:p w:rsidR="00C30501" w:rsidRDefault="00C30501" w:rsidP="00C30501">
      <w:pPr>
        <w:pStyle w:val="Textenormal"/>
        <w:rPr>
          <w:ins w:id="314" w:author="soufiane" w:date="2018-06-11T02:11:00Z"/>
          <w:szCs w:val="22"/>
        </w:rPr>
      </w:pPr>
      <w:ins w:id="315" w:author="soufiane" w:date="2018-06-11T02:09:00Z">
        <w:r>
          <w:rPr>
            <w:szCs w:val="22"/>
          </w:rPr>
          <w:t>Et sa par l’utilisation des thechnique de devloppement ou des midelwer ou des AP</w:t>
        </w:r>
      </w:ins>
      <w:ins w:id="316" w:author="soufiane" w:date="2018-06-11T02:10:00Z">
        <w:r>
          <w:rPr>
            <w:szCs w:val="22"/>
          </w:rPr>
          <w:t xml:space="preserve">I plus conforme au problème tretée et </w:t>
        </w:r>
      </w:ins>
      <w:r w:rsidR="00D20F43">
        <w:rPr>
          <w:szCs w:val="22"/>
        </w:rPr>
        <w:t xml:space="preserve"> </w:t>
      </w:r>
      <w:ins w:id="317" w:author="soufiane" w:date="2018-06-11T02:10:00Z">
        <w:r>
          <w:rPr>
            <w:szCs w:val="22"/>
          </w:rPr>
          <w:t>l</w:t>
        </w:r>
      </w:ins>
      <w:ins w:id="318" w:author="soufiane" w:date="2018-06-11T02:11:00Z">
        <w:r>
          <w:rPr>
            <w:szCs w:val="22"/>
          </w:rPr>
          <w:t xml:space="preserve">a méthode </w:t>
        </w:r>
      </w:ins>
      <w:commentRangeStart w:id="319"/>
      <w:del w:id="320" w:author="soufiane" w:date="2018-06-11T02:10:00Z">
        <w:r w:rsidR="00500B80" w:rsidDel="00C30501">
          <w:rPr>
            <w:szCs w:val="22"/>
          </w:rPr>
          <w:delText>L</w:delText>
        </w:r>
        <w:r w:rsidR="00D20F43" w:rsidDel="00C30501">
          <w:rPr>
            <w:szCs w:val="22"/>
          </w:rPr>
          <w:delText>a méthod</w:delText>
        </w:r>
      </w:del>
      <w:del w:id="321" w:author="soufiane" w:date="2018-06-11T02:11:00Z">
        <w:r w:rsidR="00D20F43" w:rsidDel="00C30501">
          <w:rPr>
            <w:szCs w:val="22"/>
          </w:rPr>
          <w:delText>e</w:delText>
        </w:r>
      </w:del>
      <w:r w:rsidR="00D20F43">
        <w:rPr>
          <w:szCs w:val="22"/>
        </w:rPr>
        <w:t xml:space="preserve"> la plus conviviale est la méthode qui palier le mieux a ses problèmes </w:t>
      </w:r>
    </w:p>
    <w:p w:rsidR="00C61A25" w:rsidRDefault="00C30501" w:rsidP="00C30501">
      <w:pPr>
        <w:pStyle w:val="Textenormal"/>
        <w:rPr>
          <w:szCs w:val="22"/>
        </w:rPr>
      </w:pPr>
      <w:r>
        <w:rPr>
          <w:szCs w:val="22"/>
        </w:rPr>
        <w:t>C</w:t>
      </w:r>
      <w:ins w:id="322" w:author="soufiane" w:date="2018-06-11T02:11:00Z">
        <w:r>
          <w:rPr>
            <w:szCs w:val="22"/>
          </w:rPr>
          <w:t xml:space="preserve">’est </w:t>
        </w:r>
      </w:ins>
      <w:del w:id="323" w:author="soufiane" w:date="2018-06-11T02:11:00Z">
        <w:r w:rsidR="00D20F43" w:rsidDel="00C30501">
          <w:rPr>
            <w:szCs w:val="22"/>
          </w:rPr>
          <w:delText xml:space="preserve">es </w:delText>
        </w:r>
      </w:del>
      <w:r w:rsidR="00D20F43">
        <w:rPr>
          <w:szCs w:val="22"/>
        </w:rPr>
        <w:t>pour</w:t>
      </w:r>
      <w:ins w:id="324" w:author="soufiane" w:date="2018-06-11T02:11:00Z">
        <w:r>
          <w:rPr>
            <w:szCs w:val="22"/>
          </w:rPr>
          <w:t xml:space="preserve"> cette rison que </w:t>
        </w:r>
      </w:ins>
      <w:del w:id="325" w:author="soufiane" w:date="2018-06-11T02:11:00Z">
        <w:r w:rsidR="00D20F43" w:rsidDel="00C30501">
          <w:rPr>
            <w:szCs w:val="22"/>
          </w:rPr>
          <w:delText xml:space="preserve"> sa que </w:delText>
        </w:r>
      </w:del>
      <w:r w:rsidR="00D20F43">
        <w:rPr>
          <w:szCs w:val="22"/>
        </w:rPr>
        <w:t>la comparaison ente les diffèrent midellwer par exemple jeux un  rôle très important</w:t>
      </w:r>
      <w:commentRangeEnd w:id="319"/>
      <w:r w:rsidR="00500B80">
        <w:rPr>
          <w:rStyle w:val="Marquedecommentaire"/>
          <w:color w:val="auto"/>
        </w:rPr>
        <w:commentReference w:id="319"/>
      </w:r>
      <w:ins w:id="326" w:author="soufiane" w:date="2018-06-11T02:11:00Z">
        <w:r>
          <w:rPr>
            <w:szCs w:val="22"/>
          </w:rPr>
          <w:t xml:space="preserve"> </w:t>
        </w:r>
      </w:ins>
      <w:ins w:id="327" w:author="soufiane" w:date="2018-06-11T02:12:00Z">
        <w:r>
          <w:rPr>
            <w:szCs w:val="22"/>
          </w:rPr>
          <w:t>par ce que dans cette comparison qui est un retour d’experience en peut prevnir les chause pour ne pas faire un  retour en arrier et dir que telle tec</w:t>
        </w:r>
      </w:ins>
      <w:ins w:id="328" w:author="soufiane" w:date="2018-06-11T02:13:00Z">
        <w:r>
          <w:rPr>
            <w:szCs w:val="22"/>
          </w:rPr>
          <w:t>hnique ne convien pas a telle problème faut miex essaiyer de redevlopper l’application avec telle technique</w:t>
        </w:r>
      </w:ins>
    </w:p>
    <w:p w:rsidR="00C61A25" w:rsidRDefault="00D20F43">
      <w:pPr>
        <w:pStyle w:val="Textenormal"/>
        <w:ind w:left="0"/>
      </w:pPr>
      <w:r>
        <w:rPr>
          <w:rFonts w:ascii="SimSun" w:eastAsia="SimSun" w:hAnsi="SimSun" w:cs="SimSun"/>
          <w:sz w:val="24"/>
        </w:rPr>
        <w:t xml:space="preserve">  </w:t>
      </w:r>
    </w:p>
    <w:p w:rsidR="00C61A25" w:rsidRDefault="00D20F43">
      <w:pPr>
        <w:pStyle w:val="Titreniveau1"/>
      </w:pPr>
      <w:r>
        <w:t xml:space="preserve">1.1 </w:t>
      </w:r>
      <w:bookmarkEnd w:id="192"/>
      <w:r>
        <w:t xml:space="preserve">Introduction </w:t>
      </w:r>
      <w:r w:rsidR="00334A26">
        <w:t xml:space="preserve">à </w:t>
      </w:r>
      <w:commentRangeStart w:id="329"/>
      <w:r>
        <w:t>RMI</w:t>
      </w:r>
      <w:commentRangeEnd w:id="329"/>
      <w:r w:rsidR="0070757D">
        <w:rPr>
          <w:rStyle w:val="Marquedecommentaire"/>
          <w:rFonts w:ascii="Times New Roman" w:hAnsi="Times New Roman" w:cs="Times New Roman"/>
          <w:b w:val="0"/>
          <w:bCs w:val="0"/>
          <w:color w:val="auto"/>
          <w:kern w:val="0"/>
        </w:rPr>
        <w:commentReference w:id="329"/>
      </w:r>
    </w:p>
    <w:p w:rsidR="00C61A25" w:rsidRDefault="00D20F43" w:rsidP="00C30501">
      <w:pPr>
        <w:pStyle w:val="NormalWeb"/>
        <w:rPr>
          <w:rFonts w:ascii="Arial" w:hAnsi="Arial" w:cs="Arial"/>
          <w:color w:val="000000"/>
        </w:rPr>
      </w:pPr>
      <w:bookmarkStart w:id="330" w:name="_Toc277979733"/>
      <w:commentRangeStart w:id="331"/>
      <w:r>
        <w:rPr>
          <w:rFonts w:ascii="Arial" w:hAnsi="Arial" w:cs="Arial"/>
          <w:color w:val="000000"/>
        </w:rPr>
        <w:t xml:space="preserve">La nature dynamique de la </w:t>
      </w:r>
      <w:r w:rsidR="00334A26">
        <w:rPr>
          <w:rFonts w:ascii="Arial" w:hAnsi="Arial" w:cs="Arial"/>
          <w:color w:val="000000"/>
        </w:rPr>
        <w:t>p</w:t>
      </w:r>
      <w:r>
        <w:rPr>
          <w:rFonts w:ascii="Arial" w:hAnsi="Arial" w:cs="Arial"/>
          <w:color w:val="000000"/>
        </w:rPr>
        <w:t>latform</w:t>
      </w:r>
      <w:r w:rsidR="00334A26">
        <w:rPr>
          <w:rFonts w:ascii="Arial" w:hAnsi="Arial" w:cs="Arial"/>
          <w:color w:val="000000"/>
        </w:rPr>
        <w:t>e</w:t>
      </w:r>
      <w:r>
        <w:rPr>
          <w:rFonts w:ascii="Arial" w:hAnsi="Arial" w:cs="Arial"/>
          <w:color w:val="000000"/>
        </w:rPr>
        <w:t xml:space="preserve"> </w:t>
      </w:r>
      <w:r w:rsidR="00334A26">
        <w:rPr>
          <w:rFonts w:ascii="Arial" w:hAnsi="Arial" w:cs="Arial"/>
          <w:color w:val="000000"/>
        </w:rPr>
        <w:t>J</w:t>
      </w:r>
      <w:r>
        <w:rPr>
          <w:rFonts w:ascii="Arial" w:hAnsi="Arial" w:cs="Arial"/>
          <w:color w:val="000000"/>
        </w:rPr>
        <w:t xml:space="preserve">ava </w:t>
      </w:r>
      <w:r w:rsidR="00334A26">
        <w:rPr>
          <w:rFonts w:ascii="Arial" w:hAnsi="Arial" w:cs="Arial"/>
          <w:color w:val="000000"/>
        </w:rPr>
        <w:t xml:space="preserve">a </w:t>
      </w:r>
      <w:r>
        <w:rPr>
          <w:rFonts w:ascii="Arial" w:hAnsi="Arial" w:cs="Arial"/>
          <w:color w:val="000000"/>
        </w:rPr>
        <w:t>été étendu</w:t>
      </w:r>
      <w:r w:rsidR="00334A26">
        <w:rPr>
          <w:rFonts w:ascii="Arial" w:hAnsi="Arial" w:cs="Arial"/>
          <w:color w:val="000000"/>
        </w:rPr>
        <w:t>e</w:t>
      </w:r>
      <w:r>
        <w:rPr>
          <w:rFonts w:ascii="Arial" w:hAnsi="Arial" w:cs="Arial"/>
          <w:color w:val="000000"/>
        </w:rPr>
        <w:t xml:space="preserve"> par l</w:t>
      </w:r>
      <w:r w:rsidR="00334A26">
        <w:rPr>
          <w:rFonts w:ascii="Arial" w:hAnsi="Arial" w:cs="Arial"/>
          <w:color w:val="000000"/>
        </w:rPr>
        <w:t>a</w:t>
      </w:r>
      <w:r>
        <w:rPr>
          <w:rFonts w:ascii="Arial" w:hAnsi="Arial" w:cs="Arial"/>
          <w:color w:val="000000"/>
        </w:rPr>
        <w:t xml:space="preserve"> technique RMI qui permet </w:t>
      </w:r>
      <w:commentRangeEnd w:id="331"/>
      <w:r w:rsidR="00334A26">
        <w:rPr>
          <w:rStyle w:val="Marquedecommentaire"/>
        </w:rPr>
        <w:commentReference w:id="331"/>
      </w:r>
      <w:r>
        <w:rPr>
          <w:rFonts w:ascii="Arial" w:hAnsi="Arial" w:cs="Arial"/>
          <w:color w:val="000000"/>
        </w:rPr>
        <w:t>d’appel</w:t>
      </w:r>
      <w:r w:rsidR="00334A26">
        <w:rPr>
          <w:rFonts w:ascii="Arial" w:hAnsi="Arial" w:cs="Arial"/>
          <w:color w:val="000000"/>
        </w:rPr>
        <w:t>ler</w:t>
      </w:r>
      <w:r>
        <w:rPr>
          <w:rFonts w:ascii="Arial" w:hAnsi="Arial" w:cs="Arial"/>
          <w:color w:val="000000"/>
        </w:rPr>
        <w:t xml:space="preserve"> des méthodes d’un objet distant comme s</w:t>
      </w:r>
      <w:r w:rsidR="00334A26">
        <w:rPr>
          <w:rFonts w:ascii="Arial" w:hAnsi="Arial" w:cs="Arial"/>
          <w:color w:val="000000"/>
        </w:rPr>
        <w:t>’</w:t>
      </w:r>
      <w:r>
        <w:rPr>
          <w:rFonts w:ascii="Arial" w:hAnsi="Arial" w:cs="Arial"/>
          <w:color w:val="000000"/>
        </w:rPr>
        <w:t xml:space="preserve">il </w:t>
      </w:r>
      <w:r w:rsidR="00334A26">
        <w:rPr>
          <w:rFonts w:ascii="Arial" w:hAnsi="Arial" w:cs="Arial"/>
          <w:color w:val="000000"/>
        </w:rPr>
        <w:t xml:space="preserve">était </w:t>
      </w:r>
      <w:r>
        <w:rPr>
          <w:rFonts w:ascii="Arial" w:hAnsi="Arial" w:cs="Arial"/>
          <w:color w:val="000000"/>
        </w:rPr>
        <w:t>dans la même machine virtuelle local</w:t>
      </w:r>
      <w:r w:rsidR="00334A26">
        <w:rPr>
          <w:rFonts w:ascii="Arial" w:hAnsi="Arial" w:cs="Arial"/>
          <w:color w:val="000000"/>
        </w:rPr>
        <w:t>e.</w:t>
      </w:r>
      <w:r>
        <w:rPr>
          <w:rFonts w:ascii="Arial" w:hAnsi="Arial" w:cs="Arial"/>
          <w:color w:val="000000"/>
        </w:rPr>
        <w:t xml:space="preserve"> </w:t>
      </w:r>
      <w:r w:rsidR="0070757D">
        <w:rPr>
          <w:rFonts w:ascii="Arial" w:hAnsi="Arial" w:cs="Arial"/>
          <w:color w:val="000000"/>
        </w:rPr>
        <w:t>E</w:t>
      </w:r>
      <w:r>
        <w:rPr>
          <w:rFonts w:ascii="Arial" w:hAnsi="Arial" w:cs="Arial"/>
          <w:color w:val="000000"/>
        </w:rPr>
        <w:t xml:space="preserve">lle est </w:t>
      </w:r>
      <w:r w:rsidR="0070757D">
        <w:rPr>
          <w:rFonts w:ascii="Arial" w:hAnsi="Arial" w:cs="Arial"/>
          <w:color w:val="000000"/>
        </w:rPr>
        <w:t>u</w:t>
      </w:r>
      <w:r>
        <w:rPr>
          <w:rFonts w:ascii="Arial" w:hAnsi="Arial" w:cs="Arial"/>
          <w:color w:val="000000"/>
        </w:rPr>
        <w:t>t</w:t>
      </w:r>
      <w:r w:rsidR="0070757D">
        <w:rPr>
          <w:rFonts w:ascii="Arial" w:hAnsi="Arial" w:cs="Arial"/>
          <w:color w:val="000000"/>
        </w:rPr>
        <w:t>i</w:t>
      </w:r>
      <w:r>
        <w:rPr>
          <w:rFonts w:ascii="Arial" w:hAnsi="Arial" w:cs="Arial"/>
          <w:color w:val="000000"/>
        </w:rPr>
        <w:t>lis</w:t>
      </w:r>
      <w:r w:rsidR="0070757D">
        <w:rPr>
          <w:rFonts w:ascii="Arial" w:hAnsi="Arial" w:cs="Arial"/>
          <w:color w:val="000000"/>
        </w:rPr>
        <w:t>ée</w:t>
      </w:r>
      <w:r>
        <w:rPr>
          <w:rFonts w:ascii="Arial" w:hAnsi="Arial" w:cs="Arial"/>
          <w:color w:val="000000"/>
        </w:rPr>
        <w:t xml:space="preserve"> en standard dans la platforme JAVA depuis </w:t>
      </w:r>
      <w:r>
        <w:rPr>
          <w:rFonts w:ascii="Arial" w:hAnsi="Arial" w:cs="Arial"/>
          <w:color w:val="000000"/>
        </w:rPr>
        <w:lastRenderedPageBreak/>
        <w:t>la version 1.1</w:t>
      </w:r>
      <w:r w:rsidR="0070757D">
        <w:rPr>
          <w:rFonts w:ascii="Arial" w:hAnsi="Arial" w:cs="Arial"/>
          <w:color w:val="000000"/>
        </w:rPr>
        <w:t>. E</w:t>
      </w:r>
      <w:r>
        <w:rPr>
          <w:rFonts w:ascii="Arial" w:hAnsi="Arial" w:cs="Arial"/>
          <w:color w:val="000000"/>
        </w:rPr>
        <w:t>lle permet au</w:t>
      </w:r>
      <w:r w:rsidR="0070757D">
        <w:rPr>
          <w:rFonts w:ascii="Arial" w:hAnsi="Arial" w:cs="Arial"/>
          <w:color w:val="000000"/>
        </w:rPr>
        <w:t>x</w:t>
      </w:r>
      <w:r>
        <w:rPr>
          <w:rFonts w:ascii="Arial" w:hAnsi="Arial" w:cs="Arial"/>
          <w:color w:val="000000"/>
        </w:rPr>
        <w:t xml:space="preserve"> développeurs de se libérer des communication</w:t>
      </w:r>
      <w:r w:rsidR="0070757D">
        <w:rPr>
          <w:rFonts w:ascii="Arial" w:hAnsi="Arial" w:cs="Arial"/>
          <w:color w:val="000000"/>
        </w:rPr>
        <w:t>s</w:t>
      </w:r>
      <w:r>
        <w:rPr>
          <w:rFonts w:ascii="Arial" w:hAnsi="Arial" w:cs="Arial"/>
          <w:color w:val="000000"/>
        </w:rPr>
        <w:t xml:space="preserve"> de la couche réseau </w:t>
      </w:r>
      <w:r w:rsidR="0070757D">
        <w:rPr>
          <w:rFonts w:ascii="Arial" w:hAnsi="Arial" w:cs="Arial"/>
          <w:color w:val="000000"/>
        </w:rPr>
        <w:t>(</w:t>
      </w:r>
      <w:r>
        <w:rPr>
          <w:rFonts w:ascii="Arial" w:hAnsi="Arial" w:cs="Arial"/>
          <w:color w:val="000000"/>
        </w:rPr>
        <w:t>par exemple TCP</w:t>
      </w:r>
      <w:r w:rsidR="0070757D">
        <w:rPr>
          <w:rFonts w:ascii="Arial" w:hAnsi="Arial" w:cs="Arial"/>
          <w:color w:val="000000"/>
        </w:rPr>
        <w:t>/</w:t>
      </w:r>
      <w:r>
        <w:rPr>
          <w:rFonts w:ascii="Arial" w:hAnsi="Arial" w:cs="Arial"/>
          <w:color w:val="000000"/>
        </w:rPr>
        <w:t>IP</w:t>
      </w:r>
      <w:r w:rsidR="0070757D">
        <w:rPr>
          <w:rFonts w:ascii="Arial" w:hAnsi="Arial" w:cs="Arial"/>
          <w:color w:val="000000"/>
        </w:rPr>
        <w:t>)</w:t>
      </w:r>
      <w:r>
        <w:rPr>
          <w:rFonts w:ascii="Arial" w:hAnsi="Arial" w:cs="Arial"/>
          <w:color w:val="000000"/>
        </w:rPr>
        <w:t xml:space="preserve"> et de concentrer sur la conception des services </w:t>
      </w:r>
      <w:commentRangeStart w:id="332"/>
      <w:del w:id="333" w:author="soufiane" w:date="2018-06-11T02:16:00Z">
        <w:r w:rsidDel="00C30501">
          <w:rPr>
            <w:rFonts w:ascii="Arial" w:hAnsi="Arial" w:cs="Arial"/>
            <w:color w:val="000000"/>
          </w:rPr>
          <w:delText xml:space="preserve">affère </w:delText>
        </w:r>
      </w:del>
      <w:commentRangeEnd w:id="332"/>
      <w:ins w:id="334" w:author="soufiane" w:date="2018-06-11T02:16:00Z">
        <w:r w:rsidR="00C30501">
          <w:rPr>
            <w:rFonts w:ascii="Arial" w:hAnsi="Arial" w:cs="Arial"/>
            <w:color w:val="000000"/>
          </w:rPr>
          <w:t xml:space="preserve">a faire </w:t>
        </w:r>
      </w:ins>
      <w:r w:rsidR="0070757D">
        <w:rPr>
          <w:rStyle w:val="Marquedecommentaire"/>
        </w:rPr>
        <w:commentReference w:id="332"/>
      </w:r>
      <w:r>
        <w:rPr>
          <w:rFonts w:ascii="Arial" w:hAnsi="Arial" w:cs="Arial"/>
          <w:color w:val="000000"/>
        </w:rPr>
        <w:t>par les objets comme</w:t>
      </w:r>
      <w:ins w:id="335" w:author="soufiane" w:date="2018-06-11T02:16:00Z">
        <w:r w:rsidR="00C30501">
          <w:rPr>
            <w:rFonts w:ascii="Arial" w:hAnsi="Arial" w:cs="Arial"/>
            <w:color w:val="000000"/>
          </w:rPr>
          <w:t xml:space="preserve"> si</w:t>
        </w:r>
      </w:ins>
      <w:r>
        <w:rPr>
          <w:rFonts w:ascii="Arial" w:hAnsi="Arial" w:cs="Arial"/>
          <w:color w:val="000000"/>
        </w:rPr>
        <w:t xml:space="preserve"> ils sont dans la même machine</w:t>
      </w:r>
      <w:r w:rsidR="0070757D">
        <w:rPr>
          <w:rFonts w:ascii="Arial" w:hAnsi="Arial" w:cs="Arial"/>
          <w:color w:val="000000"/>
        </w:rPr>
        <w:t>.</w:t>
      </w:r>
      <w:r>
        <w:rPr>
          <w:rFonts w:ascii="Arial" w:hAnsi="Arial" w:cs="Arial"/>
          <w:color w:val="000000"/>
        </w:rPr>
        <w:t xml:space="preserve"> </w:t>
      </w:r>
      <w:r w:rsidR="0070757D">
        <w:rPr>
          <w:rFonts w:ascii="Arial" w:hAnsi="Arial" w:cs="Arial"/>
          <w:color w:val="000000"/>
        </w:rPr>
        <w:t>D</w:t>
      </w:r>
      <w:r>
        <w:rPr>
          <w:rFonts w:ascii="Arial" w:hAnsi="Arial" w:cs="Arial"/>
          <w:color w:val="000000"/>
        </w:rPr>
        <w:t>e plus</w:t>
      </w:r>
      <w:r w:rsidR="0070757D">
        <w:rPr>
          <w:rFonts w:ascii="Arial" w:hAnsi="Arial" w:cs="Arial"/>
          <w:color w:val="000000"/>
        </w:rPr>
        <w:t>,</w:t>
      </w:r>
      <w:r>
        <w:rPr>
          <w:rFonts w:ascii="Arial" w:hAnsi="Arial" w:cs="Arial"/>
          <w:color w:val="000000"/>
        </w:rPr>
        <w:t xml:space="preserve"> la machine virtuelle JAVA aide beaucoup les développeurs pour ne pas </w:t>
      </w:r>
      <w:r w:rsidR="0070757D">
        <w:rPr>
          <w:rFonts w:ascii="Arial" w:hAnsi="Arial" w:cs="Arial"/>
          <w:color w:val="000000"/>
        </w:rPr>
        <w:t>s’</w:t>
      </w:r>
      <w:r>
        <w:rPr>
          <w:rFonts w:ascii="Arial" w:hAnsi="Arial" w:cs="Arial"/>
          <w:color w:val="000000"/>
        </w:rPr>
        <w:t xml:space="preserve">occuper de l’hétérogénéité des plateformes, ce qui </w:t>
      </w:r>
      <w:r w:rsidR="0070757D">
        <w:rPr>
          <w:rFonts w:ascii="Arial" w:hAnsi="Arial" w:cs="Arial"/>
          <w:color w:val="000000"/>
        </w:rPr>
        <w:t xml:space="preserve">représente </w:t>
      </w:r>
      <w:r>
        <w:rPr>
          <w:rFonts w:ascii="Arial" w:hAnsi="Arial" w:cs="Arial"/>
          <w:color w:val="000000"/>
        </w:rPr>
        <w:t xml:space="preserve">un point fort </w:t>
      </w:r>
      <w:r w:rsidR="0070757D">
        <w:rPr>
          <w:rFonts w:ascii="Arial" w:hAnsi="Arial" w:cs="Arial"/>
          <w:color w:val="000000"/>
        </w:rPr>
        <w:t>de la</w:t>
      </w:r>
      <w:r>
        <w:rPr>
          <w:rFonts w:ascii="Arial" w:hAnsi="Arial" w:cs="Arial"/>
          <w:color w:val="000000"/>
        </w:rPr>
        <w:t xml:space="preserve"> plateforme java.</w:t>
      </w:r>
    </w:p>
    <w:p w:rsidR="00C61A25" w:rsidRDefault="00D20F43">
      <w:pPr>
        <w:pStyle w:val="NormalWeb"/>
        <w:rPr>
          <w:rFonts w:ascii="Arial" w:hAnsi="Arial" w:cs="Arial"/>
          <w:color w:val="000000"/>
        </w:rPr>
      </w:pPr>
      <w:commentRangeStart w:id="336"/>
      <w:r>
        <w:rPr>
          <w:rFonts w:ascii="Arial" w:hAnsi="Arial" w:cs="Arial"/>
          <w:color w:val="000000"/>
        </w:rPr>
        <w:t xml:space="preserve">RPC </w:t>
      </w:r>
      <w:r w:rsidR="0070757D">
        <w:rPr>
          <w:rFonts w:ascii="Arial" w:hAnsi="Arial" w:cs="Arial"/>
          <w:color w:val="000000"/>
        </w:rPr>
        <w:t>(R</w:t>
      </w:r>
      <w:r>
        <w:rPr>
          <w:rFonts w:ascii="Arial" w:hAnsi="Arial" w:cs="Arial"/>
          <w:color w:val="000000"/>
        </w:rPr>
        <w:t>emot</w:t>
      </w:r>
      <w:r w:rsidR="0070757D">
        <w:rPr>
          <w:rFonts w:ascii="Arial" w:hAnsi="Arial" w:cs="Arial"/>
          <w:color w:val="000000"/>
        </w:rPr>
        <w:t>e</w:t>
      </w:r>
      <w:r>
        <w:rPr>
          <w:rFonts w:ascii="Arial" w:hAnsi="Arial" w:cs="Arial"/>
          <w:color w:val="000000"/>
        </w:rPr>
        <w:t xml:space="preserve"> </w:t>
      </w:r>
      <w:r w:rsidR="0070757D">
        <w:rPr>
          <w:rFonts w:ascii="Arial" w:hAnsi="Arial" w:cs="Arial"/>
          <w:color w:val="000000"/>
        </w:rPr>
        <w:t>P</w:t>
      </w:r>
      <w:r>
        <w:rPr>
          <w:rFonts w:ascii="Arial" w:hAnsi="Arial" w:cs="Arial"/>
          <w:color w:val="000000"/>
        </w:rPr>
        <w:t xml:space="preserve">rocedure </w:t>
      </w:r>
      <w:r w:rsidR="0070757D">
        <w:rPr>
          <w:rFonts w:ascii="Arial" w:hAnsi="Arial" w:cs="Arial"/>
          <w:color w:val="000000"/>
        </w:rPr>
        <w:t>C</w:t>
      </w:r>
      <w:r>
        <w:rPr>
          <w:rFonts w:ascii="Arial" w:hAnsi="Arial" w:cs="Arial"/>
          <w:color w:val="000000"/>
        </w:rPr>
        <w:t>all</w:t>
      </w:r>
      <w:r w:rsidR="0070757D">
        <w:rPr>
          <w:rFonts w:ascii="Arial" w:hAnsi="Arial" w:cs="Arial"/>
          <w:color w:val="000000"/>
        </w:rPr>
        <w:t>)</w:t>
      </w:r>
      <w:r>
        <w:rPr>
          <w:rFonts w:ascii="Arial" w:hAnsi="Arial" w:cs="Arial"/>
          <w:color w:val="000000"/>
        </w:rPr>
        <w:t>:</w:t>
      </w:r>
      <w:commentRangeEnd w:id="336"/>
      <w:r w:rsidR="0070757D">
        <w:rPr>
          <w:rStyle w:val="Marquedecommentaire"/>
        </w:rPr>
        <w:commentReference w:id="336"/>
      </w:r>
    </w:p>
    <w:p w:rsidR="00C61A25" w:rsidRDefault="0070757D" w:rsidP="0070757D">
      <w:pPr>
        <w:pStyle w:val="NormalWeb"/>
        <w:rPr>
          <w:rFonts w:ascii="Arial" w:hAnsi="Arial" w:cs="Arial"/>
          <w:color w:val="000000"/>
        </w:rPr>
      </w:pPr>
      <w:r>
        <w:rPr>
          <w:rFonts w:ascii="Arial" w:hAnsi="Arial" w:cs="Arial"/>
          <w:color w:val="000000"/>
        </w:rPr>
        <w:t>P</w:t>
      </w:r>
      <w:r w:rsidR="00D20F43">
        <w:rPr>
          <w:rFonts w:ascii="Arial" w:hAnsi="Arial" w:cs="Arial"/>
          <w:color w:val="000000"/>
        </w:rPr>
        <w:t>our comprendre RMI</w:t>
      </w:r>
      <w:r>
        <w:rPr>
          <w:rFonts w:ascii="Arial" w:hAnsi="Arial" w:cs="Arial"/>
          <w:color w:val="000000"/>
        </w:rPr>
        <w:t>, il</w:t>
      </w:r>
      <w:r w:rsidR="00D20F43">
        <w:rPr>
          <w:rFonts w:ascii="Arial" w:hAnsi="Arial" w:cs="Arial"/>
          <w:color w:val="000000"/>
        </w:rPr>
        <w:t xml:space="preserve"> vaut mieux parler de RPC qui est un mécanisme de haut niveau pour échanger les messages entre les nœud</w:t>
      </w:r>
      <w:r>
        <w:rPr>
          <w:rFonts w:ascii="Arial" w:hAnsi="Arial" w:cs="Arial"/>
          <w:color w:val="000000"/>
        </w:rPr>
        <w:t>s</w:t>
      </w:r>
      <w:r w:rsidR="00D20F43">
        <w:rPr>
          <w:rFonts w:ascii="Arial" w:hAnsi="Arial" w:cs="Arial"/>
          <w:color w:val="000000"/>
        </w:rPr>
        <w:t xml:space="preserve"> d’un système distribu</w:t>
      </w:r>
      <w:r>
        <w:rPr>
          <w:rFonts w:ascii="Arial" w:hAnsi="Arial" w:cs="Arial"/>
          <w:color w:val="000000"/>
        </w:rPr>
        <w:t>é.</w:t>
      </w:r>
    </w:p>
    <w:p w:rsidR="00C61A25" w:rsidRDefault="00D20F43" w:rsidP="0070757D">
      <w:pPr>
        <w:pStyle w:val="NormalWeb"/>
        <w:rPr>
          <w:rFonts w:ascii="Arial" w:hAnsi="Arial" w:cs="Arial"/>
          <w:color w:val="000000"/>
        </w:rPr>
      </w:pPr>
      <w:r>
        <w:rPr>
          <w:rFonts w:ascii="Arial" w:hAnsi="Arial" w:cs="Arial"/>
          <w:color w:val="000000"/>
        </w:rPr>
        <w:t>RPC peut être présenté comme suit</w:t>
      </w:r>
      <w:r w:rsidR="0070757D">
        <w:rPr>
          <w:rFonts w:ascii="Arial" w:hAnsi="Arial" w:cs="Arial"/>
          <w:color w:val="000000"/>
        </w:rPr>
        <w:t> :</w:t>
      </w:r>
      <w:r>
        <w:rPr>
          <w:rFonts w:ascii="Arial" w:hAnsi="Arial" w:cs="Arial"/>
          <w:color w:val="000000"/>
        </w:rPr>
        <w:t xml:space="preserve"> un</w:t>
      </w:r>
      <w:r w:rsidR="0070757D">
        <w:rPr>
          <w:rFonts w:ascii="Arial" w:hAnsi="Arial" w:cs="Arial"/>
          <w:color w:val="000000"/>
        </w:rPr>
        <w:t>e</w:t>
      </w:r>
      <w:r>
        <w:rPr>
          <w:rFonts w:ascii="Arial" w:hAnsi="Arial" w:cs="Arial"/>
          <w:color w:val="000000"/>
        </w:rPr>
        <w:t xml:space="preserve"> machine peut appeler un</w:t>
      </w:r>
      <w:r w:rsidR="0070757D">
        <w:rPr>
          <w:rFonts w:ascii="Arial" w:hAnsi="Arial" w:cs="Arial"/>
          <w:color w:val="000000"/>
        </w:rPr>
        <w:t>e</w:t>
      </w:r>
      <w:r>
        <w:rPr>
          <w:rFonts w:ascii="Arial" w:hAnsi="Arial" w:cs="Arial"/>
          <w:color w:val="000000"/>
        </w:rPr>
        <w:t xml:space="preserve"> procédure dans une autre machine en lui transmett</w:t>
      </w:r>
      <w:r w:rsidR="0070757D">
        <w:rPr>
          <w:rFonts w:ascii="Arial" w:hAnsi="Arial" w:cs="Arial"/>
          <w:color w:val="000000"/>
        </w:rPr>
        <w:t>ant</w:t>
      </w:r>
      <w:r>
        <w:rPr>
          <w:rFonts w:ascii="Arial" w:hAnsi="Arial" w:cs="Arial"/>
          <w:color w:val="000000"/>
        </w:rPr>
        <w:t xml:space="preserve"> des paramètre</w:t>
      </w:r>
      <w:r w:rsidR="0070757D">
        <w:rPr>
          <w:rFonts w:ascii="Arial" w:hAnsi="Arial" w:cs="Arial"/>
          <w:color w:val="000000"/>
        </w:rPr>
        <w:t xml:space="preserve">s, la procédure </w:t>
      </w:r>
      <w:r>
        <w:rPr>
          <w:rFonts w:ascii="Arial" w:hAnsi="Arial" w:cs="Arial"/>
          <w:color w:val="000000"/>
        </w:rPr>
        <w:t>peut renvoyer une résulta ou exécuter une action comme s</w:t>
      </w:r>
      <w:r w:rsidR="0070757D">
        <w:rPr>
          <w:rFonts w:ascii="Arial" w:hAnsi="Arial" w:cs="Arial"/>
          <w:color w:val="000000"/>
        </w:rPr>
        <w:t>’</w:t>
      </w:r>
      <w:r>
        <w:rPr>
          <w:rFonts w:ascii="Arial" w:hAnsi="Arial" w:cs="Arial"/>
          <w:color w:val="000000"/>
        </w:rPr>
        <w:t>i</w:t>
      </w:r>
      <w:r w:rsidR="0070757D">
        <w:rPr>
          <w:rFonts w:ascii="Arial" w:hAnsi="Arial" w:cs="Arial"/>
          <w:color w:val="000000"/>
        </w:rPr>
        <w:t>l s’agissait d’une</w:t>
      </w:r>
      <w:r>
        <w:rPr>
          <w:rFonts w:ascii="Arial" w:hAnsi="Arial" w:cs="Arial"/>
          <w:color w:val="000000"/>
        </w:rPr>
        <w:t xml:space="preserve"> procédure </w:t>
      </w:r>
      <w:r w:rsidR="0070757D">
        <w:rPr>
          <w:rFonts w:ascii="Arial" w:hAnsi="Arial" w:cs="Arial"/>
          <w:color w:val="000000"/>
        </w:rPr>
        <w:t xml:space="preserve">qui se </w:t>
      </w:r>
      <w:r>
        <w:rPr>
          <w:rFonts w:ascii="Arial" w:hAnsi="Arial" w:cs="Arial"/>
          <w:color w:val="000000"/>
        </w:rPr>
        <w:t>situe dans la même machine</w:t>
      </w:r>
      <w:r w:rsidR="0070757D">
        <w:rPr>
          <w:rFonts w:ascii="Arial" w:hAnsi="Arial" w:cs="Arial"/>
          <w:color w:val="000000"/>
        </w:rPr>
        <w:t>.</w:t>
      </w:r>
      <w:r>
        <w:rPr>
          <w:rFonts w:ascii="Arial" w:hAnsi="Arial" w:cs="Arial"/>
          <w:color w:val="000000"/>
        </w:rPr>
        <w:t xml:space="preserve"> </w:t>
      </w:r>
      <w:r w:rsidR="0070757D">
        <w:rPr>
          <w:rFonts w:ascii="Arial" w:hAnsi="Arial" w:cs="Arial"/>
          <w:color w:val="000000"/>
        </w:rPr>
        <w:t>E</w:t>
      </w:r>
      <w:r>
        <w:rPr>
          <w:rFonts w:ascii="Arial" w:hAnsi="Arial" w:cs="Arial"/>
          <w:color w:val="000000"/>
        </w:rPr>
        <w:t>n effet</w:t>
      </w:r>
      <w:r w:rsidR="0070757D">
        <w:rPr>
          <w:rFonts w:ascii="Arial" w:hAnsi="Arial" w:cs="Arial"/>
          <w:color w:val="000000"/>
        </w:rPr>
        <w:t>,</w:t>
      </w:r>
      <w:r>
        <w:rPr>
          <w:rFonts w:ascii="Arial" w:hAnsi="Arial" w:cs="Arial"/>
          <w:color w:val="000000"/>
        </w:rPr>
        <w:t xml:space="preserve"> cela peu</w:t>
      </w:r>
      <w:r w:rsidR="0070757D">
        <w:rPr>
          <w:rFonts w:ascii="Arial" w:hAnsi="Arial" w:cs="Arial"/>
          <w:color w:val="000000"/>
        </w:rPr>
        <w:t>t</w:t>
      </w:r>
      <w:r>
        <w:rPr>
          <w:rFonts w:ascii="Arial" w:hAnsi="Arial" w:cs="Arial"/>
          <w:color w:val="000000"/>
        </w:rPr>
        <w:t xml:space="preserve"> avoir des conséquence</w:t>
      </w:r>
      <w:ins w:id="337" w:author="soufiane" w:date="2018-06-11T02:17:00Z">
        <w:r w:rsidR="00C30501">
          <w:rPr>
            <w:rFonts w:ascii="Arial" w:hAnsi="Arial" w:cs="Arial"/>
            <w:color w:val="000000"/>
          </w:rPr>
          <w:t>s</w:t>
        </w:r>
      </w:ins>
      <w:r w:rsidR="0070757D">
        <w:rPr>
          <w:rFonts w:ascii="Arial" w:hAnsi="Arial" w:cs="Arial"/>
          <w:color w:val="000000"/>
        </w:rPr>
        <w:t xml:space="preserve"> </w:t>
      </w:r>
      <w:r>
        <w:rPr>
          <w:rFonts w:ascii="Arial" w:hAnsi="Arial" w:cs="Arial"/>
          <w:color w:val="000000"/>
        </w:rPr>
        <w:t>:</w:t>
      </w:r>
    </w:p>
    <w:p w:rsidR="00C61A25" w:rsidRDefault="00D20F43">
      <w:pPr>
        <w:pStyle w:val="NormalWeb"/>
        <w:rPr>
          <w:rFonts w:ascii="Arial" w:hAnsi="Arial" w:cs="Arial"/>
          <w:color w:val="000000"/>
        </w:rPr>
      </w:pPr>
      <w:r>
        <w:rPr>
          <w:rFonts w:ascii="Arial" w:hAnsi="Arial" w:cs="Arial"/>
          <w:color w:val="000000"/>
        </w:rPr>
        <w:t>- un</w:t>
      </w:r>
      <w:r w:rsidR="0070757D">
        <w:rPr>
          <w:rFonts w:ascii="Arial" w:hAnsi="Arial" w:cs="Arial"/>
          <w:color w:val="000000"/>
        </w:rPr>
        <w:t>e</w:t>
      </w:r>
      <w:r>
        <w:rPr>
          <w:rFonts w:ascii="Arial" w:hAnsi="Arial" w:cs="Arial"/>
          <w:color w:val="000000"/>
        </w:rPr>
        <w:t xml:space="preserve"> machine des deux peut tomber en pane entre le temps de l’appel et le retour de résultat,</w:t>
      </w:r>
    </w:p>
    <w:p w:rsidR="00C61A25" w:rsidRDefault="00D20F43" w:rsidP="0070757D">
      <w:pPr>
        <w:pStyle w:val="NormalWeb"/>
        <w:rPr>
          <w:rFonts w:ascii="Arial" w:hAnsi="Arial" w:cs="Arial"/>
          <w:color w:val="000000"/>
        </w:rPr>
      </w:pPr>
      <w:r>
        <w:rPr>
          <w:rFonts w:ascii="Arial" w:hAnsi="Arial" w:cs="Arial"/>
          <w:color w:val="000000"/>
        </w:rPr>
        <w:t xml:space="preserve">- il y a un problème d’adressage des paramètres </w:t>
      </w:r>
      <w:r w:rsidR="0070757D">
        <w:rPr>
          <w:rFonts w:ascii="Arial" w:hAnsi="Arial" w:cs="Arial"/>
          <w:color w:val="000000"/>
        </w:rPr>
        <w:t xml:space="preserve">à </w:t>
      </w:r>
      <w:r>
        <w:rPr>
          <w:rFonts w:ascii="Arial" w:hAnsi="Arial" w:cs="Arial"/>
          <w:color w:val="000000"/>
        </w:rPr>
        <w:t xml:space="preserve">résoudre parce que les </w:t>
      </w:r>
      <w:commentRangeStart w:id="338"/>
      <w:r>
        <w:rPr>
          <w:rFonts w:ascii="Arial" w:hAnsi="Arial" w:cs="Arial"/>
          <w:color w:val="000000"/>
        </w:rPr>
        <w:t xml:space="preserve">paramètres sont dans </w:t>
      </w:r>
      <w:r w:rsidR="0070757D">
        <w:rPr>
          <w:rFonts w:ascii="Arial" w:hAnsi="Arial" w:cs="Arial"/>
          <w:color w:val="000000"/>
        </w:rPr>
        <w:t xml:space="preserve">des </w:t>
      </w:r>
      <w:r>
        <w:rPr>
          <w:rFonts w:ascii="Arial" w:hAnsi="Arial" w:cs="Arial"/>
          <w:color w:val="000000"/>
        </w:rPr>
        <w:t>espace</w:t>
      </w:r>
      <w:r w:rsidR="0070757D">
        <w:rPr>
          <w:rFonts w:ascii="Arial" w:hAnsi="Arial" w:cs="Arial"/>
          <w:color w:val="000000"/>
        </w:rPr>
        <w:t>s</w:t>
      </w:r>
      <w:r>
        <w:rPr>
          <w:rFonts w:ascii="Arial" w:hAnsi="Arial" w:cs="Arial"/>
          <w:color w:val="000000"/>
        </w:rPr>
        <w:t xml:space="preserve"> d’adressage différent</w:t>
      </w:r>
      <w:r w:rsidR="0070757D">
        <w:rPr>
          <w:rFonts w:ascii="Arial" w:hAnsi="Arial" w:cs="Arial"/>
          <w:color w:val="000000"/>
        </w:rPr>
        <w:t>s</w:t>
      </w:r>
      <w:r>
        <w:rPr>
          <w:rFonts w:ascii="Arial" w:hAnsi="Arial" w:cs="Arial"/>
          <w:color w:val="000000"/>
        </w:rPr>
        <w:t xml:space="preserve"> de la zone d’adressage de la machine qui exécute l</w:t>
      </w:r>
      <w:r w:rsidR="0070757D">
        <w:rPr>
          <w:rFonts w:ascii="Arial" w:hAnsi="Arial" w:cs="Arial"/>
          <w:color w:val="000000"/>
        </w:rPr>
        <w:t>a</w:t>
      </w:r>
      <w:r>
        <w:rPr>
          <w:rFonts w:ascii="Arial" w:hAnsi="Arial" w:cs="Arial"/>
          <w:color w:val="000000"/>
        </w:rPr>
        <w:t xml:space="preserve"> procédure.</w:t>
      </w:r>
      <w:commentRangeEnd w:id="338"/>
      <w:r w:rsidR="0070757D">
        <w:rPr>
          <w:rStyle w:val="Marquedecommentaire"/>
        </w:rPr>
        <w:commentReference w:id="338"/>
      </w:r>
    </w:p>
    <w:p w:rsidR="00C61A25" w:rsidRDefault="00D20F43" w:rsidP="0070757D">
      <w:pPr>
        <w:pStyle w:val="NormalWeb"/>
        <w:rPr>
          <w:rFonts w:ascii="Arial" w:hAnsi="Arial" w:cs="Arial"/>
          <w:color w:val="000000"/>
        </w:rPr>
      </w:pPr>
      <w:r>
        <w:rPr>
          <w:rFonts w:ascii="Arial" w:hAnsi="Arial" w:cs="Arial"/>
          <w:color w:val="000000"/>
        </w:rPr>
        <w:t>Pour résoudre ce problème le processus émetteur f</w:t>
      </w:r>
      <w:r w:rsidR="0070757D">
        <w:rPr>
          <w:rFonts w:ascii="Arial" w:hAnsi="Arial" w:cs="Arial"/>
          <w:color w:val="000000"/>
        </w:rPr>
        <w:t>ai</w:t>
      </w:r>
      <w:r>
        <w:rPr>
          <w:rFonts w:ascii="Arial" w:hAnsi="Arial" w:cs="Arial"/>
          <w:color w:val="000000"/>
        </w:rPr>
        <w:t xml:space="preserve">t appel </w:t>
      </w:r>
      <w:r w:rsidR="0070757D">
        <w:rPr>
          <w:rFonts w:ascii="Arial" w:hAnsi="Arial" w:cs="Arial"/>
          <w:color w:val="000000"/>
        </w:rPr>
        <w:t xml:space="preserve">à </w:t>
      </w:r>
      <w:r>
        <w:rPr>
          <w:rFonts w:ascii="Arial" w:hAnsi="Arial" w:cs="Arial"/>
          <w:color w:val="000000"/>
        </w:rPr>
        <w:t xml:space="preserve">une </w:t>
      </w:r>
      <w:r w:rsidR="0070757D">
        <w:rPr>
          <w:rFonts w:ascii="Arial" w:hAnsi="Arial" w:cs="Arial"/>
          <w:color w:val="000000"/>
        </w:rPr>
        <w:t xml:space="preserve">couche </w:t>
      </w:r>
      <w:r w:rsidR="0070757D">
        <w:rPr>
          <w:rStyle w:val="Marquedecommentaire"/>
        </w:rPr>
        <w:commentReference w:id="339"/>
      </w:r>
      <w:r>
        <w:rPr>
          <w:rFonts w:ascii="Arial" w:hAnsi="Arial" w:cs="Arial"/>
          <w:color w:val="000000"/>
        </w:rPr>
        <w:t>locale qui est un représentant de procédure distante et cette</w:t>
      </w:r>
      <w:r w:rsidR="0070757D">
        <w:rPr>
          <w:rFonts w:ascii="Arial" w:hAnsi="Arial" w:cs="Arial"/>
          <w:color w:val="000000"/>
        </w:rPr>
        <w:t xml:space="preserve"> couche établit</w:t>
      </w:r>
      <w:r>
        <w:rPr>
          <w:rFonts w:ascii="Arial" w:hAnsi="Arial" w:cs="Arial"/>
          <w:color w:val="000000"/>
        </w:rPr>
        <w:t xml:space="preserve"> la connexion et passe les paramètres </w:t>
      </w:r>
      <w:r w:rsidR="0070757D">
        <w:rPr>
          <w:rFonts w:ascii="Arial" w:hAnsi="Arial" w:cs="Arial"/>
          <w:color w:val="000000"/>
        </w:rPr>
        <w:t xml:space="preserve">à </w:t>
      </w:r>
      <w:r>
        <w:rPr>
          <w:rFonts w:ascii="Arial" w:hAnsi="Arial" w:cs="Arial"/>
          <w:color w:val="000000"/>
        </w:rPr>
        <w:t xml:space="preserve">un autre </w:t>
      </w:r>
      <w:r w:rsidR="0070757D">
        <w:rPr>
          <w:rFonts w:ascii="Arial" w:hAnsi="Arial" w:cs="Arial"/>
          <w:color w:val="000000"/>
        </w:rPr>
        <w:t>c</w:t>
      </w:r>
      <w:r>
        <w:rPr>
          <w:rFonts w:ascii="Arial" w:hAnsi="Arial" w:cs="Arial"/>
          <w:color w:val="000000"/>
        </w:rPr>
        <w:t>ouche distant</w:t>
      </w:r>
      <w:r w:rsidR="0070757D">
        <w:rPr>
          <w:rFonts w:ascii="Arial" w:hAnsi="Arial" w:cs="Arial"/>
          <w:color w:val="000000"/>
        </w:rPr>
        <w:t>e</w:t>
      </w:r>
      <w:r>
        <w:rPr>
          <w:rFonts w:ascii="Arial" w:hAnsi="Arial" w:cs="Arial"/>
          <w:color w:val="000000"/>
        </w:rPr>
        <w:t xml:space="preserve"> qu</w:t>
      </w:r>
      <w:r w:rsidR="0070757D">
        <w:rPr>
          <w:rFonts w:ascii="Arial" w:hAnsi="Arial" w:cs="Arial"/>
          <w:color w:val="000000"/>
        </w:rPr>
        <w:t>i</w:t>
      </w:r>
      <w:r>
        <w:rPr>
          <w:rFonts w:ascii="Arial" w:hAnsi="Arial" w:cs="Arial"/>
          <w:color w:val="000000"/>
        </w:rPr>
        <w:t xml:space="preserve"> représente l’émett</w:t>
      </w:r>
      <w:r w:rsidR="0070757D">
        <w:rPr>
          <w:rFonts w:ascii="Arial" w:hAnsi="Arial" w:cs="Arial"/>
          <w:color w:val="000000"/>
        </w:rPr>
        <w:t>eu</w:t>
      </w:r>
      <w:r>
        <w:rPr>
          <w:rFonts w:ascii="Arial" w:hAnsi="Arial" w:cs="Arial"/>
          <w:color w:val="000000"/>
        </w:rPr>
        <w:t xml:space="preserve">r chez </w:t>
      </w:r>
      <w:r w:rsidR="0070757D">
        <w:rPr>
          <w:rFonts w:ascii="Arial" w:hAnsi="Arial" w:cs="Arial"/>
          <w:color w:val="000000"/>
        </w:rPr>
        <w:t>l</w:t>
      </w:r>
      <w:r>
        <w:rPr>
          <w:rFonts w:ascii="Arial" w:hAnsi="Arial" w:cs="Arial"/>
          <w:color w:val="000000"/>
        </w:rPr>
        <w:t>e processus distant</w:t>
      </w:r>
      <w:r w:rsidR="0070757D">
        <w:rPr>
          <w:rFonts w:ascii="Arial" w:hAnsi="Arial" w:cs="Arial"/>
          <w:color w:val="000000"/>
        </w:rPr>
        <w:t>.</w:t>
      </w:r>
      <w:r>
        <w:rPr>
          <w:rFonts w:ascii="Arial" w:hAnsi="Arial" w:cs="Arial"/>
          <w:color w:val="000000"/>
        </w:rPr>
        <w:t xml:space="preserve"> </w:t>
      </w:r>
      <w:commentRangeStart w:id="340"/>
      <w:r w:rsidR="0070757D">
        <w:rPr>
          <w:rFonts w:ascii="Arial" w:hAnsi="Arial" w:cs="Arial"/>
          <w:color w:val="000000"/>
        </w:rPr>
        <w:t>A</w:t>
      </w:r>
      <w:r>
        <w:rPr>
          <w:rFonts w:ascii="Arial" w:hAnsi="Arial" w:cs="Arial"/>
          <w:color w:val="000000"/>
        </w:rPr>
        <w:t>lors</w:t>
      </w:r>
      <w:r w:rsidR="0070757D">
        <w:rPr>
          <w:rFonts w:ascii="Arial" w:hAnsi="Arial" w:cs="Arial"/>
          <w:color w:val="000000"/>
        </w:rPr>
        <w:t>,</w:t>
      </w:r>
      <w:r>
        <w:rPr>
          <w:rFonts w:ascii="Arial" w:hAnsi="Arial" w:cs="Arial"/>
          <w:color w:val="000000"/>
        </w:rPr>
        <w:t xml:space="preserve"> l’appel de procédure </w:t>
      </w:r>
      <w:r w:rsidR="0070757D">
        <w:rPr>
          <w:rFonts w:ascii="Arial" w:hAnsi="Arial" w:cs="Arial"/>
          <w:color w:val="000000"/>
        </w:rPr>
        <w:t>s</w:t>
      </w:r>
      <w:r>
        <w:rPr>
          <w:rFonts w:ascii="Arial" w:hAnsi="Arial" w:cs="Arial"/>
          <w:color w:val="000000"/>
        </w:rPr>
        <w:t xml:space="preserve">e fait simplement comme si elle est locale le la distribution soit transparent vis  a vis de développeur, </w:t>
      </w:r>
      <w:commentRangeEnd w:id="340"/>
      <w:r w:rsidR="0070757D">
        <w:rPr>
          <w:rStyle w:val="Marquedecommentaire"/>
        </w:rPr>
        <w:commentReference w:id="340"/>
      </w:r>
      <w:r>
        <w:rPr>
          <w:rFonts w:ascii="Arial" w:hAnsi="Arial" w:cs="Arial"/>
          <w:color w:val="000000"/>
        </w:rPr>
        <w:t>ce mécanisme est schématisé comme suivant :</w:t>
      </w:r>
    </w:p>
    <w:p w:rsidR="00C61A25" w:rsidRDefault="00292CDB">
      <w:pPr>
        <w:pStyle w:val="NormalWeb"/>
        <w:rPr>
          <w:rFonts w:ascii="Arial" w:hAnsi="Arial" w:cs="Arial"/>
          <w:color w:val="000000"/>
        </w:rPr>
      </w:pPr>
      <w:r>
        <w:rPr>
          <w:rFonts w:ascii="Arial" w:hAnsi="Arial" w:cs="Arial"/>
          <w:noProof/>
          <w:color w:val="000000"/>
        </w:rPr>
        <w:pict>
          <v:group id="_x0000_s2200" style="position:absolute;margin-left:.05pt;margin-top:3.9pt;width:486.2pt;height:211.4pt;z-index:251739136" coordorigin="1632,9562" coordsize="9724,4228">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82" o:spid="_x0000_s2201" type="#_x0000_t106" style="position:absolute;left:5537;top:9707;width:1829;height:1307" o:gfxdata="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jd62t9sAAAALAQAADwAAAAAAAAABACAAAAAiAAAAZHJz&#10;L2Rvd25yZXYueG1sUEsBAhQAFAAAAAgAh07iQJJRrAYBAgAAMAQAAA4AAAAAAAAAAQAgAAAAKgEA&#10;AGRycy9lMm9Eb2MueG1sUEsFBgAAAAAGAAYAWQEAAJ0FAAAAAA==&#10;" adj="-7782,26502">
              <v:textbox>
                <w:txbxContent>
                  <w:p w:rsidR="00291C63" w:rsidRDefault="00291C63" w:rsidP="00865E4E">
                    <w:r>
                      <w:rPr>
                        <w:sz w:val="15"/>
                        <w:szCs w:val="15"/>
                      </w:rPr>
                      <w:t>Formalisme de message nom_procedure (paramètres)</w:t>
                    </w:r>
                  </w:p>
                </w:txbxContent>
              </v:textbox>
            </v:shape>
            <v:shape id="AutoShape 85" o:spid="_x0000_s2202" type="#_x0000_t106" style="position:absolute;left:5705;top:11895;width:1327;height:777" o:gfxdata="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&#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3vRcs2QAAAAoBAAAPAAAAAAAAAAEAIAAAACIAAABk&#10;cnMvZG93bnJldi54bWxQSwECFAAUAAAACACHTuJA4WsLgQUCAAAxBAAADgAAAAAAAAABACAAAAAo&#10;AQAAZHJzL2Uyb0RvYy54bWxQSwUGAAAAAAYABgBZAQAAnwUAAAAA&#10;" adj="-15039,33859">
              <v:textbox>
                <w:txbxContent>
                  <w:p w:rsidR="00291C63" w:rsidRDefault="00291C63" w:rsidP="00865E4E">
                    <w:r>
                      <w:rPr>
                        <w:sz w:val="15"/>
                        <w:szCs w:val="15"/>
                      </w:rPr>
                      <w:t>Extraire le résultat</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56" o:spid="_x0000_s2203" type="#_x0000_t176" style="position:absolute;left:2752;top:9743;width:2832;height:4047" o:gfxdata="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TYeFS/&#10;AAAA2wAAAA8AAAAAAAAAAQAgAAAAIgAAAGRycy9kb3ducmV2LnhtbFBLAQIUABQAAAAIAIdO4kAz&#10;LwWeOwAAADkAAAAQAAAAAAAAAAEAIAAAAA4BAABkcnMvc2hhcGV4bWwueG1sUEsFBgAAAAAGAAYA&#10;WwEAALgDAAAAAA==&#10;">
              <v:textbox>
                <w:txbxContent>
                  <w:p w:rsidR="00291C63" w:rsidRDefault="00291C63" w:rsidP="00865E4E">
                    <w:r>
                      <w:t>Application client</w:t>
                    </w:r>
                  </w:p>
                </w:txbxContent>
              </v:textbox>
            </v:shape>
            <v:shape id="AutoShape 62" o:spid="_x0000_s2204" type="#_x0000_t176" style="position:absolute;left:7288;top:9720;width:2923;height:3988" o:gfxdata="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O0cUugAAANsA&#10;AAAPAAAAAAAAAAEAIAAAACIAAABkcnMvZG93bnJldi54bWxQSwECFAAUAAAACACHTuJAMy8FnjsA&#10;AAA5AAAAEAAAAAAAAAABACAAAAAJAQAAZHJzL3NoYXBleG1sLnhtbFBLBQYAAAAABgAGAFsBAACz&#10;AwAAAAA=&#10;">
              <v:textbox>
                <w:txbxContent>
                  <w:p w:rsidR="00291C63" w:rsidRDefault="00291C63" w:rsidP="00865E4E">
                    <w:r>
                      <w:t>Application serveur</w:t>
                    </w:r>
                  </w:p>
                </w:txbxContent>
              </v:textbox>
            </v:shape>
            <v:shape id="AutoShape 64" o:spid="_x0000_s2205" type="#_x0000_t176" style="position:absolute;left:2869;top:10450;width:968;height:3229" o:gfxdata="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934o+/&#10;AAAA2wAAAA8AAAAAAAAAAQAgAAAAIgAAAGRycy9kb3ducmV2LnhtbFBLAQIUABQAAAAIAIdO4kAz&#10;LwWeOwAAADkAAAAQAAAAAAAAAAEAIAAAAA4BAABkcnMvc2hhcGV4bWwueG1sUEsFBgAAAAAGAAYA&#10;WwEAALgDAAAAAA==&#10;">
              <v:textbox>
                <w:txbxContent>
                  <w:p w:rsidR="00291C63" w:rsidRDefault="00291C63" w:rsidP="00865E4E">
                    <w:r>
                      <w:t xml:space="preserve">Client </w:t>
                    </w:r>
                  </w:p>
                </w:txbxContent>
              </v:textbox>
            </v:shape>
            <v:shape id="AutoShape 65" o:spid="_x0000_s2206" type="#_x0000_t176" style="position:absolute;left:4220;top:10444;width:1180;height:3228" o:gfxdata="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6V8+L4A&#10;AADbAAAADwAAAAAAAAABACAAAAAiAAAAZHJzL2Rvd25yZXYueG1sUEsBAhQAFAAAAAgAh07iQDMv&#10;BZ47AAAAOQAAABAAAAAAAAAAAQAgAAAADQEAAGRycy9zaGFwZXhtbC54bWxQSwUGAAAAAAYABgBb&#10;AQAAtwMAAAAA&#10;">
              <v:textbox>
                <w:txbxContent>
                  <w:p w:rsidR="00291C63" w:rsidRDefault="00291C63" w:rsidP="00865E4E">
                    <w:r>
                      <w:t>Couche client</w:t>
                    </w:r>
                  </w:p>
                </w:txbxContent>
              </v:textbox>
            </v:shape>
            <v:shape id="AutoShape 67" o:spid="_x0000_s2207" type="#_x0000_t176" style="position:absolute;left:7516;top:10348;width:1134;height:3266" o:gfxdata="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OnZY74A&#10;AADbAAAADwAAAAAAAAABACAAAAAiAAAAZHJzL2Rvd25yZXYueG1sUEsBAhQAFAAAAAgAh07iQDMv&#10;BZ47AAAAOQAAABAAAAAAAAAAAQAgAAAADQEAAGRycy9zaGFwZXhtbC54bWxQSwUGAAAAAAYABgBb&#10;AQAAtwMAAAAA&#10;">
              <v:textbox>
                <w:txbxContent>
                  <w:p w:rsidR="00291C63" w:rsidRDefault="00291C63" w:rsidP="00865E4E">
                    <w:r>
                      <w:t>Souche serveur</w:t>
                    </w:r>
                  </w:p>
                </w:txbxContent>
              </v:textbox>
            </v:shape>
            <v:shape id="AutoShape 66" o:spid="_x0000_s2208" type="#_x0000_t176" style="position:absolute;left:8810;top:10342;width:1201;height:3253" o:gfxdata="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8AQRe/&#10;AAAA2wAAAA8AAAAAAAAAAQAgAAAAIgAAAGRycy9kb3ducmV2LnhtbFBLAQIUABQAAAAIAIdO4kAz&#10;LwWeOwAAADkAAAAQAAAAAAAAAAEAIAAAAA4BAABkcnMvc2hhcGV4bWwueG1sUEsFBgAAAAAGAAYA&#10;WwEAALgDAAAAAA==&#10;">
              <v:textbox>
                <w:txbxContent>
                  <w:p w:rsidR="00291C63" w:rsidRDefault="00291C63" w:rsidP="00865E4E">
                    <w:r>
                      <w:t>Serveur</w:t>
                    </w:r>
                  </w:p>
                </w:txbxContent>
              </v:textbox>
            </v:shape>
            <v:shapetype id="_x0000_t32" coordsize="21600,21600" o:spt="32" o:oned="t" path="m,l21600,21600e" filled="f">
              <v:path arrowok="t" fillok="f" o:connecttype="none"/>
              <o:lock v:ext="edit" shapetype="t"/>
            </v:shapetype>
            <v:shape id="AutoShape 68" o:spid="_x0000_s2209" type="#_x0000_t32" style="position:absolute;left:3605;top:11059;width:1180;height:193" o:gfxdata="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eZV5m8AAAA&#10;2wAAAA8AAAAAAAAAAQAgAAAAIgAAAGRycy9kb3ducmV2LnhtbFBLAQIUABQAAAAIAIdO4kAzLwWe&#10;OwAAADkAAAAQAAAAAAAAAAEAIAAAAAsBAABkcnMvc2hhcGV4bWwueG1sUEsFBgAAAAAGAAYAWwEA&#10;ALUDAAAAAA==&#10;">
              <v:stroke endarrow="open"/>
            </v:shape>
            <v:shape id="AutoShape 69" o:spid="_x0000_s2210" type="#_x0000_t32" style="position:absolute;left:4745;top:11468;width:3660;height:320" o:gfxdata="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dLye68AAAA&#10;2wAAAA8AAAAAAAAAAQAgAAAAIgAAAGRycy9kb3ducmV2LnhtbFBLAQIUABQAAAAIAIdO4kAzLwWe&#10;OwAAADkAAAAQAAAAAAAAAAEAIAAAAAsBAABkcnMvc2hhcGV4bWwueG1sUEsFBgAAAAAGAAYAWwEA&#10;ALUDAAAAAA==&#10;">
              <v:stroke endarrow="open"/>
            </v:shape>
            <v:shape id="AutoShape 70" o:spid="_x0000_s2211" type="#_x0000_t32" style="position:absolute;left:8302;top:11948;width:942;height:168" o:gfxdata="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gHbHW8AAAA&#10;2wAAAA8AAAAAAAAAAQAgAAAAIgAAAGRycy9kb3ducmV2LnhtbFBLAQIUABQAAAAIAIdO4kAzLwWe&#10;OwAAADkAAAAQAAAAAAAAAAEAIAAAAAsBAABkcnMvc2hhcGV4bWwueG1sUEsFBgAAAAAGAAYAWwEA&#10;ALUDAAAAAA==&#10;">
              <v:stroke endarrow="open"/>
            </v:shape>
            <v:shape id="AutoShape 71" o:spid="_x0000_s2212" type="#_x0000_t32" style="position:absolute;left:8358;top:12357;width:919;height:128;flip:x" o:gfxdata="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c/kYugAAANsA&#10;AAAPAAAAAAAAAAEAIAAAACIAAABkcnMvZG93bnJldi54bWxQSwECFAAUAAAACACHTuJAMy8FnjsA&#10;AAA5AAAAEAAAAAAAAAABACAAAAAJAQAAZHJzL3NoYXBleG1sLnhtbFBLBQYAAAAABgAGAFsBAACz&#10;AwAAAAA=&#10;">
              <v:stroke endarrow="open"/>
            </v:shape>
            <v:shape id="AutoShape 72" o:spid="_x0000_s2213" type="#_x0000_t32" style="position:absolute;left:4793;top:12645;width:3612;height:353;flip:x" o:gfxdata="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z9cg74A&#10;AADbAAAADwAAAAAAAAABACAAAAAiAAAAZHJzL2Rvd25yZXYueG1sUEsBAhQAFAAAAAgAh07iQDMv&#10;BZ47AAAAOQAAABAAAAAAAAAAAQAgAAAADQEAAGRycy9zaGFwZXhtbC54bWxQSwUGAAAAAAYABgBb&#10;AQAAtwMAAAAA&#10;">
              <v:stroke endarrow="open"/>
            </v:shape>
            <v:shape id="AutoShape 74" o:spid="_x0000_s2214" type="#_x0000_t32" style="position:absolute;left:3374;top:13206;width:1402;height:168;flip:x" o:gfxdata="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A4ZjugAAANsA&#10;AAAPAAAAAAAAAAEAIAAAACIAAABkcnMvZG93bnJldi54bWxQSwECFAAUAAAACACHTuJAMy8FnjsA&#10;AAA5AAAAEAAAAAAAAAABACAAAAAJAQAAZHJzL3NoYXBleG1sLnhtbFBLBQYAAAAABgAGAFsBAACz&#10;AwAAAAA=&#10;">
              <v:stroke endarrow="open"/>
            </v:shape>
            <v:line id="Line 76" o:spid="_x0000_s2215" style="position:absolute" from="2575,9812" to="2576,13735" o:gfxdata="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nBHgr4A&#10;AADbAAAADwAAAAAAAAABACAAAAAiAAAAZHJzL2Rvd25yZXYueG1sUEsBAhQAFAAAAAgAh07iQDMv&#10;BZ47AAAAOQAAABAAAAAAAAAAAQAgAAAADQEAAGRycy9zaGFwZXhtbC54bWxQSwUGAAAAAAYABgBb&#10;AQAAtwMAAAAA&#10;">
              <v:stroke endarrow="open"/>
            </v:line>
            <v:shape id="AutoShape 78" o:spid="_x0000_s2216" type="#_x0000_t176" style="position:absolute;left:1632;top:11274;width:1003;height:540" o:gfxdata="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6URGy/&#10;AAAA2wAAAA8AAAAAAAAAAQAgAAAAIgAAAGRycy9kb3ducmV2LnhtbFBLAQIUABQAAAAIAIdO4kAz&#10;LwWeOwAAADkAAAAQAAAAAAAAAAEAIAAAAA4BAABkcnMvc2hhcGV4bWwueG1sUEsFBgAAAAAGAAYA&#10;WwEAALgDAAAAAA==&#10;" filled="f" stroked="f" strokecolor="white">
              <v:textbox>
                <w:txbxContent>
                  <w:p w:rsidR="00291C63" w:rsidRDefault="00291C63" w:rsidP="00865E4E">
                    <w:r>
                      <w:t>Tempss</w:t>
                    </w:r>
                  </w:p>
                </w:txbxContent>
              </v:textbox>
            </v:shape>
            <v:shape id="AutoShape 84" o:spid="_x0000_s2217" type="#_x0000_t106" style="position:absolute;left:9124;top:12536;width:1638;height:994" o:gfxdata="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nRH603QAAAAoBAAAPAAAAAAAAAAEAIAAAACIAAABk&#10;cnMvZG93bnJldi54bWxQSwECFAAUAAAACACHTuJAbbmNKwECAAAxBAAADgAAAAAAAAABACAAAAAs&#10;AQAAZHJzL2Uyb0RvYy54bWxQSwUGAAAAAAYABgBZAQAAnwUAAAAA&#10;" adj="-8479,1412">
              <v:textbox>
                <w:txbxContent>
                  <w:p w:rsidR="00291C63" w:rsidRDefault="00291C63" w:rsidP="00865E4E">
                    <w:pPr>
                      <w:rPr>
                        <w:sz w:val="15"/>
                        <w:szCs w:val="15"/>
                      </w:rPr>
                    </w:pPr>
                    <w:r>
                      <w:rPr>
                        <w:sz w:val="15"/>
                        <w:szCs w:val="15"/>
                      </w:rPr>
                      <w:t>Formalisme de message de résultat</w:t>
                    </w:r>
                  </w:p>
                </w:txbxContent>
              </v:textbox>
            </v:shape>
            <v:shape id="AutoShape 83" o:spid="_x0000_s2218" type="#_x0000_t106" style="position:absolute;left:9527;top:9562;width:1829;height:1066" o:gfxdata="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&#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w/vVXbAAAACwEAAA8AAAAAAAAAAQAgAAAAIgAAAGRy&#10;cy9kb3ducmV2LnhtbFBLAQIUABQAAAAIAIdO4kAg7KB8AgIAADIEAAAOAAAAAAAAAAEAIAAAACoB&#10;AABkcnMvZTJvRG9jLnhtbFBLBQYAAAAABgAGAFkBAACeBQAAAAA=&#10;" adj="-13050,46422">
              <v:textbox>
                <w:txbxContent>
                  <w:p w:rsidR="00291C63" w:rsidRDefault="00291C63" w:rsidP="00865E4E">
                    <w:r>
                      <w:rPr>
                        <w:sz w:val="15"/>
                        <w:szCs w:val="15"/>
                      </w:rPr>
                      <w:t>Extraire les paramètres de message</w:t>
                    </w:r>
                  </w:p>
                </w:txbxContent>
              </v:textbox>
            </v:shape>
          </v:group>
        </w:pict>
      </w:r>
      <w:r>
        <w:rPr>
          <w:rFonts w:ascii="Arial" w:hAnsi="Arial" w:cs="Arial"/>
          <w:color w:val="000000"/>
        </w:rPr>
      </w:r>
      <w:r>
        <w:rPr>
          <w:rFonts w:ascii="Arial" w:hAnsi="Arial" w:cs="Arial"/>
          <w:color w:val="000000"/>
        </w:rPr>
        <w:pict>
          <v:group id="_x0000_s2180" editas="canvas" style="width:502.4pt;height:226.8pt;mso-position-horizontal-relative:char;mso-position-vertical-relative:line" coordorigin="1763,9241" coordsize="7975,3600">
            <o:lock v:ext="edit" aspectratio="t"/>
            <v:shape id="_x0000_s2179" type="#_x0000_t75" style="position:absolute;left:1763;top:9241;width:7975;height:3600" o:preferrelative="f">
              <v:fill o:detectmouseclick="t"/>
              <v:path o:extrusionok="t" o:connecttype="none"/>
              <o:lock v:ext="edit" text="t"/>
            </v:shape>
            <w10:wrap type="none"/>
            <w10:anchorlock/>
          </v:group>
        </w:pict>
      </w:r>
    </w:p>
    <w:p w:rsidR="00C61A25" w:rsidRDefault="00D20F43">
      <w:pPr>
        <w:pStyle w:val="NormalWeb"/>
        <w:jc w:val="center"/>
        <w:rPr>
          <w:rFonts w:ascii="Arial" w:hAnsi="Arial" w:cs="Arial"/>
          <w:color w:val="000000"/>
        </w:rPr>
      </w:pPr>
      <w:commentRangeStart w:id="341"/>
      <w:r>
        <w:rPr>
          <w:rFonts w:ascii="Arial" w:hAnsi="Arial" w:cs="Arial"/>
          <w:color w:val="000000"/>
        </w:rPr>
        <w:lastRenderedPageBreak/>
        <w:t>Communication entre client et serveur RPC</w:t>
      </w:r>
    </w:p>
    <w:commentRangeEnd w:id="341"/>
    <w:p w:rsidR="00C61A25" w:rsidRPr="00865E4E" w:rsidRDefault="00865E4E" w:rsidP="00865E4E">
      <w:pPr>
        <w:pStyle w:val="NormalWeb"/>
        <w:jc w:val="both"/>
        <w:rPr>
          <w:rFonts w:ascii="Arial" w:hAnsi="Arial" w:cs="Arial"/>
          <w:b/>
          <w:bCs/>
          <w:color w:val="000000"/>
        </w:rPr>
      </w:pPr>
      <w:r>
        <w:rPr>
          <w:rStyle w:val="Marquedecommentaire"/>
        </w:rPr>
        <w:commentReference w:id="341"/>
      </w:r>
      <w:commentRangeStart w:id="342"/>
      <w:r w:rsidR="00292CDB" w:rsidRPr="00292CDB">
        <w:rPr>
          <w:rFonts w:ascii="Arial" w:hAnsi="Arial" w:cs="Arial"/>
          <w:b/>
          <w:bCs/>
          <w:color w:val="000000"/>
        </w:rPr>
        <w:t>Quelque</w:t>
      </w:r>
      <w:r>
        <w:rPr>
          <w:rFonts w:ascii="Arial" w:hAnsi="Arial" w:cs="Arial"/>
          <w:b/>
          <w:bCs/>
          <w:color w:val="000000"/>
        </w:rPr>
        <w:t>s</w:t>
      </w:r>
      <w:r w:rsidR="00292CDB" w:rsidRPr="00292CDB">
        <w:rPr>
          <w:rFonts w:ascii="Arial" w:hAnsi="Arial" w:cs="Arial"/>
          <w:b/>
          <w:bCs/>
          <w:color w:val="000000"/>
        </w:rPr>
        <w:t xml:space="preserve"> remarques :</w:t>
      </w:r>
    </w:p>
    <w:commentRangeEnd w:id="342"/>
    <w:p w:rsidR="00C61A25" w:rsidRDefault="00865E4E" w:rsidP="00865E4E">
      <w:pPr>
        <w:pStyle w:val="NormalWeb"/>
        <w:numPr>
          <w:ilvl w:val="0"/>
          <w:numId w:val="2"/>
        </w:numPr>
        <w:rPr>
          <w:rFonts w:ascii="Arial" w:hAnsi="Arial" w:cs="Arial"/>
          <w:color w:val="000000"/>
        </w:rPr>
      </w:pPr>
      <w:r>
        <w:rPr>
          <w:rStyle w:val="Marquedecommentaire"/>
        </w:rPr>
        <w:commentReference w:id="342"/>
      </w:r>
      <w:r w:rsidR="00D20F43">
        <w:rPr>
          <w:rFonts w:ascii="Arial" w:hAnsi="Arial" w:cs="Arial"/>
          <w:color w:val="000000"/>
        </w:rPr>
        <w:t>Le passage des paramètres par référence se fait par un</w:t>
      </w:r>
      <w:r>
        <w:rPr>
          <w:rFonts w:ascii="Arial" w:hAnsi="Arial" w:cs="Arial"/>
          <w:color w:val="000000"/>
        </w:rPr>
        <w:t>e</w:t>
      </w:r>
      <w:r w:rsidR="00D20F43">
        <w:rPr>
          <w:rFonts w:ascii="Arial" w:hAnsi="Arial" w:cs="Arial"/>
          <w:color w:val="000000"/>
        </w:rPr>
        <w:t xml:space="preserve"> technique de copie</w:t>
      </w:r>
      <w:r>
        <w:rPr>
          <w:rFonts w:ascii="Arial" w:hAnsi="Arial" w:cs="Arial"/>
          <w:color w:val="000000"/>
        </w:rPr>
        <w:t>/</w:t>
      </w:r>
      <w:r w:rsidR="00D20F43">
        <w:rPr>
          <w:rFonts w:ascii="Arial" w:hAnsi="Arial" w:cs="Arial"/>
          <w:color w:val="000000"/>
        </w:rPr>
        <w:t>restauration</w:t>
      </w:r>
      <w:r>
        <w:rPr>
          <w:rFonts w:ascii="Arial" w:hAnsi="Arial" w:cs="Arial"/>
          <w:color w:val="000000"/>
        </w:rPr>
        <w:t>.</w:t>
      </w:r>
      <w:r w:rsidR="00D20F43">
        <w:rPr>
          <w:rFonts w:ascii="Arial" w:hAnsi="Arial" w:cs="Arial"/>
          <w:color w:val="000000"/>
        </w:rPr>
        <w:t xml:space="preserve"> </w:t>
      </w:r>
      <w:r>
        <w:rPr>
          <w:rFonts w:ascii="Arial" w:hAnsi="Arial" w:cs="Arial"/>
          <w:color w:val="000000"/>
        </w:rPr>
        <w:t>L</w:t>
      </w:r>
      <w:r w:rsidR="00D20F43">
        <w:rPr>
          <w:rFonts w:ascii="Arial" w:hAnsi="Arial" w:cs="Arial"/>
          <w:color w:val="000000"/>
        </w:rPr>
        <w:t>e client envoi</w:t>
      </w:r>
      <w:r>
        <w:rPr>
          <w:rFonts w:ascii="Arial" w:hAnsi="Arial" w:cs="Arial"/>
          <w:color w:val="000000"/>
        </w:rPr>
        <w:t>t</w:t>
      </w:r>
      <w:r w:rsidR="00D20F43">
        <w:rPr>
          <w:rFonts w:ascii="Arial" w:hAnsi="Arial" w:cs="Arial"/>
          <w:color w:val="000000"/>
        </w:rPr>
        <w:t xml:space="preserve"> une copie des paramètres au serveur et il reste bloquée jusque </w:t>
      </w:r>
      <w:r>
        <w:rPr>
          <w:rFonts w:ascii="Arial" w:hAnsi="Arial" w:cs="Arial"/>
          <w:color w:val="000000"/>
        </w:rPr>
        <w:t>à</w:t>
      </w:r>
      <w:r w:rsidR="00D20F43">
        <w:rPr>
          <w:rFonts w:ascii="Arial" w:hAnsi="Arial" w:cs="Arial"/>
          <w:color w:val="000000"/>
        </w:rPr>
        <w:t xml:space="preserve"> se que le serveur traite le le résultat et il envoi</w:t>
      </w:r>
      <w:r>
        <w:rPr>
          <w:rFonts w:ascii="Arial" w:hAnsi="Arial" w:cs="Arial"/>
          <w:color w:val="000000"/>
        </w:rPr>
        <w:t>t</w:t>
      </w:r>
      <w:r w:rsidR="00D20F43">
        <w:rPr>
          <w:rFonts w:ascii="Arial" w:hAnsi="Arial" w:cs="Arial"/>
          <w:color w:val="000000"/>
        </w:rPr>
        <w:t xml:space="preserve"> une </w:t>
      </w:r>
      <w:commentRangeStart w:id="343"/>
      <w:r w:rsidR="00D20F43">
        <w:rPr>
          <w:rFonts w:ascii="Arial" w:hAnsi="Arial" w:cs="Arial"/>
          <w:color w:val="000000"/>
        </w:rPr>
        <w:t>copier modifier</w:t>
      </w:r>
      <w:commentRangeEnd w:id="343"/>
      <w:r>
        <w:rPr>
          <w:rStyle w:val="Marquedecommentaire"/>
        </w:rPr>
        <w:commentReference w:id="343"/>
      </w:r>
      <w:r w:rsidR="00D20F43">
        <w:rPr>
          <w:rFonts w:ascii="Arial" w:hAnsi="Arial" w:cs="Arial"/>
          <w:color w:val="000000"/>
        </w:rPr>
        <w:t xml:space="preserve"> au client </w:t>
      </w:r>
      <w:r>
        <w:rPr>
          <w:rFonts w:ascii="Arial" w:hAnsi="Arial" w:cs="Arial"/>
          <w:color w:val="000000"/>
        </w:rPr>
        <w:t>qui</w:t>
      </w:r>
      <w:r w:rsidR="00D20F43">
        <w:rPr>
          <w:rFonts w:ascii="Arial" w:hAnsi="Arial" w:cs="Arial"/>
          <w:color w:val="000000"/>
        </w:rPr>
        <w:t xml:space="preserve"> fait la restauration de celle si sur l’ancien valeur.</w:t>
      </w:r>
    </w:p>
    <w:p w:rsidR="00C61A25" w:rsidRDefault="00D20F43" w:rsidP="00865E4E">
      <w:pPr>
        <w:pStyle w:val="NormalWeb"/>
        <w:numPr>
          <w:ilvl w:val="0"/>
          <w:numId w:val="2"/>
        </w:numPr>
        <w:rPr>
          <w:rFonts w:ascii="Arial" w:hAnsi="Arial" w:cs="Arial"/>
          <w:color w:val="000000"/>
        </w:rPr>
      </w:pPr>
      <w:commentRangeStart w:id="344"/>
      <w:r>
        <w:rPr>
          <w:rFonts w:ascii="Arial" w:hAnsi="Arial" w:cs="Arial"/>
          <w:color w:val="000000"/>
        </w:rPr>
        <w:t>Le passage des structures complexe</w:t>
      </w:r>
      <w:r w:rsidR="00865E4E">
        <w:rPr>
          <w:rFonts w:ascii="Arial" w:hAnsi="Arial" w:cs="Arial"/>
          <w:color w:val="000000"/>
        </w:rPr>
        <w:t>s</w:t>
      </w:r>
      <w:r>
        <w:rPr>
          <w:rFonts w:ascii="Arial" w:hAnsi="Arial" w:cs="Arial"/>
          <w:color w:val="000000"/>
        </w:rPr>
        <w:t xml:space="preserve"> comme les arbres par références peut ce fai</w:t>
      </w:r>
      <w:r w:rsidR="00865E4E">
        <w:rPr>
          <w:rFonts w:ascii="Arial" w:hAnsi="Arial" w:cs="Arial"/>
          <w:color w:val="000000"/>
        </w:rPr>
        <w:t>re</w:t>
      </w:r>
      <w:r>
        <w:rPr>
          <w:rFonts w:ascii="Arial" w:hAnsi="Arial" w:cs="Arial"/>
          <w:color w:val="000000"/>
        </w:rPr>
        <w:t xml:space="preserve"> en va</w:t>
      </w:r>
      <w:r w:rsidR="00865E4E">
        <w:rPr>
          <w:rFonts w:ascii="Arial" w:hAnsi="Arial" w:cs="Arial"/>
          <w:color w:val="000000"/>
        </w:rPr>
        <w:t>-</w:t>
      </w:r>
      <w:r>
        <w:rPr>
          <w:rFonts w:ascii="Arial" w:hAnsi="Arial" w:cs="Arial"/>
          <w:color w:val="000000"/>
        </w:rPr>
        <w:t>et</w:t>
      </w:r>
      <w:r w:rsidR="00865E4E">
        <w:rPr>
          <w:rFonts w:ascii="Arial" w:hAnsi="Arial" w:cs="Arial"/>
          <w:color w:val="000000"/>
        </w:rPr>
        <w:t>-</w:t>
      </w:r>
      <w:r>
        <w:rPr>
          <w:rFonts w:ascii="Arial" w:hAnsi="Arial" w:cs="Arial"/>
          <w:color w:val="000000"/>
        </w:rPr>
        <w:t>viens par besoin.</w:t>
      </w:r>
      <w:commentRangeEnd w:id="344"/>
      <w:r w:rsidR="00865E4E">
        <w:rPr>
          <w:rStyle w:val="Marquedecommentaire"/>
        </w:rPr>
        <w:commentReference w:id="344"/>
      </w:r>
    </w:p>
    <w:p w:rsidR="00C61A25" w:rsidRDefault="00D20F43" w:rsidP="00865E4E">
      <w:pPr>
        <w:pStyle w:val="NormalWeb"/>
        <w:numPr>
          <w:ilvl w:val="0"/>
          <w:numId w:val="2"/>
        </w:numPr>
        <w:rPr>
          <w:rFonts w:ascii="Arial" w:hAnsi="Arial" w:cs="Arial"/>
          <w:color w:val="000000"/>
        </w:rPr>
      </w:pPr>
      <w:r>
        <w:rPr>
          <w:rFonts w:ascii="Arial" w:hAnsi="Arial" w:cs="Arial"/>
          <w:color w:val="000000"/>
        </w:rPr>
        <w:t>Les souche</w:t>
      </w:r>
      <w:r w:rsidR="00865E4E">
        <w:rPr>
          <w:rFonts w:ascii="Arial" w:hAnsi="Arial" w:cs="Arial"/>
          <w:color w:val="000000"/>
        </w:rPr>
        <w:t>s</w:t>
      </w:r>
      <w:r>
        <w:rPr>
          <w:rFonts w:ascii="Arial" w:hAnsi="Arial" w:cs="Arial"/>
          <w:color w:val="000000"/>
        </w:rPr>
        <w:t xml:space="preserve"> sont générer automatique et le programmeur cot</w:t>
      </w:r>
      <w:r w:rsidR="00865E4E">
        <w:rPr>
          <w:rFonts w:ascii="Arial" w:hAnsi="Arial" w:cs="Arial"/>
          <w:color w:val="000000"/>
        </w:rPr>
        <w:t>é</w:t>
      </w:r>
      <w:r>
        <w:rPr>
          <w:rFonts w:ascii="Arial" w:hAnsi="Arial" w:cs="Arial"/>
          <w:color w:val="000000"/>
        </w:rPr>
        <w:t xml:space="preserve"> client n</w:t>
      </w:r>
      <w:r w:rsidR="00865E4E">
        <w:rPr>
          <w:rFonts w:ascii="Arial" w:hAnsi="Arial" w:cs="Arial"/>
          <w:color w:val="000000"/>
        </w:rPr>
        <w:t>’</w:t>
      </w:r>
      <w:r>
        <w:rPr>
          <w:rFonts w:ascii="Arial" w:hAnsi="Arial" w:cs="Arial"/>
          <w:color w:val="000000"/>
        </w:rPr>
        <w:t>a besoin que d</w:t>
      </w:r>
      <w:r w:rsidR="00865E4E">
        <w:rPr>
          <w:rFonts w:ascii="Arial" w:hAnsi="Arial" w:cs="Arial"/>
          <w:color w:val="000000"/>
        </w:rPr>
        <w:t>’</w:t>
      </w:r>
      <w:r>
        <w:rPr>
          <w:rFonts w:ascii="Arial" w:hAnsi="Arial" w:cs="Arial"/>
          <w:color w:val="000000"/>
        </w:rPr>
        <w:t xml:space="preserve">une interface qui contient les entêtes des procédures </w:t>
      </w:r>
      <w:r w:rsidR="00865E4E">
        <w:rPr>
          <w:rFonts w:ascii="Arial" w:hAnsi="Arial" w:cs="Arial"/>
          <w:color w:val="000000"/>
        </w:rPr>
        <w:t xml:space="preserve">à </w:t>
      </w:r>
      <w:r>
        <w:rPr>
          <w:rFonts w:ascii="Arial" w:hAnsi="Arial" w:cs="Arial"/>
          <w:color w:val="000000"/>
        </w:rPr>
        <w:t>appeler</w:t>
      </w:r>
      <w:r w:rsidR="00865E4E">
        <w:rPr>
          <w:rFonts w:ascii="Arial" w:hAnsi="Arial" w:cs="Arial"/>
          <w:color w:val="000000"/>
        </w:rPr>
        <w:t>.</w:t>
      </w:r>
      <w:r>
        <w:rPr>
          <w:rFonts w:ascii="Arial" w:hAnsi="Arial" w:cs="Arial"/>
          <w:color w:val="000000"/>
        </w:rPr>
        <w:t xml:space="preserve"> </w:t>
      </w:r>
      <w:r w:rsidR="00865E4E">
        <w:rPr>
          <w:rFonts w:ascii="Arial" w:hAnsi="Arial" w:cs="Arial"/>
          <w:color w:val="000000"/>
        </w:rPr>
        <w:t>D</w:t>
      </w:r>
      <w:r>
        <w:rPr>
          <w:rFonts w:ascii="Arial" w:hAnsi="Arial" w:cs="Arial"/>
          <w:color w:val="000000"/>
        </w:rPr>
        <w:t>ans la partie serveur</w:t>
      </w:r>
      <w:r w:rsidR="00865E4E">
        <w:rPr>
          <w:rFonts w:ascii="Arial" w:hAnsi="Arial" w:cs="Arial"/>
          <w:color w:val="000000"/>
        </w:rPr>
        <w:t>,</w:t>
      </w:r>
      <w:r>
        <w:rPr>
          <w:rFonts w:ascii="Arial" w:hAnsi="Arial" w:cs="Arial"/>
          <w:color w:val="000000"/>
        </w:rPr>
        <w:t xml:space="preserve"> le programmeur doit implémenter cette interface</w:t>
      </w:r>
      <w:r w:rsidR="00865E4E">
        <w:rPr>
          <w:rFonts w:ascii="Arial" w:hAnsi="Arial" w:cs="Arial"/>
          <w:color w:val="000000"/>
        </w:rPr>
        <w:t>.</w:t>
      </w:r>
    </w:p>
    <w:p w:rsidR="00C61A25" w:rsidRDefault="00D20F43">
      <w:pPr>
        <w:pStyle w:val="NormalWeb"/>
        <w:numPr>
          <w:ilvl w:val="0"/>
          <w:numId w:val="2"/>
        </w:numPr>
        <w:rPr>
          <w:rFonts w:ascii="Arial" w:hAnsi="Arial" w:cs="Arial"/>
          <w:color w:val="000000"/>
        </w:rPr>
      </w:pPr>
      <w:r>
        <w:rPr>
          <w:rFonts w:ascii="Arial" w:hAnsi="Arial" w:cs="Arial"/>
          <w:color w:val="000000"/>
        </w:rPr>
        <w:t>Dans le cas de procédure qui na pas de valeur de retour</w:t>
      </w:r>
      <w:r w:rsidR="00865E4E">
        <w:rPr>
          <w:rFonts w:ascii="Arial" w:hAnsi="Arial" w:cs="Arial"/>
          <w:color w:val="000000"/>
        </w:rPr>
        <w:t xml:space="preserve">, </w:t>
      </w:r>
      <w:r>
        <w:rPr>
          <w:rFonts w:ascii="Arial" w:hAnsi="Arial" w:cs="Arial"/>
          <w:color w:val="000000"/>
        </w:rPr>
        <w:t>le serveur envoi</w:t>
      </w:r>
      <w:r w:rsidR="00865E4E">
        <w:rPr>
          <w:rFonts w:ascii="Arial" w:hAnsi="Arial" w:cs="Arial"/>
          <w:color w:val="000000"/>
        </w:rPr>
        <w:t>t</w:t>
      </w:r>
      <w:r>
        <w:rPr>
          <w:rFonts w:ascii="Arial" w:hAnsi="Arial" w:cs="Arial"/>
          <w:color w:val="000000"/>
        </w:rPr>
        <w:t xml:space="preserve"> un</w:t>
      </w:r>
      <w:r w:rsidR="00865E4E">
        <w:rPr>
          <w:rFonts w:ascii="Arial" w:hAnsi="Arial" w:cs="Arial"/>
          <w:color w:val="000000"/>
        </w:rPr>
        <w:t>e</w:t>
      </w:r>
      <w:r>
        <w:rPr>
          <w:rFonts w:ascii="Arial" w:hAnsi="Arial" w:cs="Arial"/>
          <w:color w:val="000000"/>
        </w:rPr>
        <w:t xml:space="preserve"> notification au client pour le libéré</w:t>
      </w:r>
      <w:r w:rsidR="00865E4E">
        <w:rPr>
          <w:rFonts w:ascii="Arial" w:hAnsi="Arial" w:cs="Arial"/>
          <w:color w:val="000000"/>
        </w:rPr>
        <w:t>r.</w:t>
      </w:r>
    </w:p>
    <w:p w:rsidR="00C61A25" w:rsidRDefault="00D20F43">
      <w:pPr>
        <w:pStyle w:val="NormalWeb"/>
        <w:rPr>
          <w:rFonts w:ascii="Arial" w:hAnsi="Arial" w:cs="Arial"/>
          <w:color w:val="000000"/>
        </w:rPr>
      </w:pPr>
      <w:commentRangeStart w:id="345"/>
      <w:r>
        <w:rPr>
          <w:rFonts w:ascii="Arial" w:hAnsi="Arial" w:cs="Arial"/>
          <w:color w:val="000000"/>
        </w:rPr>
        <w:t>1.3 Architecture RMI :</w:t>
      </w:r>
      <w:commentRangeEnd w:id="345"/>
      <w:r w:rsidR="00865E4E">
        <w:rPr>
          <w:rStyle w:val="Marquedecommentaire"/>
        </w:rPr>
        <w:commentReference w:id="345"/>
      </w:r>
    </w:p>
    <w:p w:rsidR="00C61A25" w:rsidRDefault="00D20F43" w:rsidP="00291C63">
      <w:pPr>
        <w:pStyle w:val="NormalWeb"/>
        <w:rPr>
          <w:rFonts w:ascii="Arial" w:hAnsi="Arial" w:cs="Arial"/>
          <w:color w:val="000000"/>
        </w:rPr>
      </w:pPr>
      <w:commentRangeStart w:id="346"/>
      <w:r>
        <w:rPr>
          <w:rFonts w:ascii="Arial" w:hAnsi="Arial" w:cs="Arial"/>
          <w:color w:val="000000"/>
        </w:rPr>
        <w:t xml:space="preserve">L’appel de méthode </w:t>
      </w:r>
      <w:r w:rsidR="00865E4E">
        <w:rPr>
          <w:rFonts w:ascii="Arial" w:hAnsi="Arial" w:cs="Arial"/>
          <w:color w:val="000000"/>
        </w:rPr>
        <w:t>à</w:t>
      </w:r>
      <w:r>
        <w:rPr>
          <w:rFonts w:ascii="Arial" w:hAnsi="Arial" w:cs="Arial"/>
          <w:color w:val="000000"/>
        </w:rPr>
        <w:t xml:space="preserve"> distan</w:t>
      </w:r>
      <w:r w:rsidR="00865E4E">
        <w:rPr>
          <w:rFonts w:ascii="Arial" w:hAnsi="Arial" w:cs="Arial"/>
          <w:color w:val="000000"/>
        </w:rPr>
        <w:t>ce</w:t>
      </w:r>
      <w:r>
        <w:rPr>
          <w:rFonts w:ascii="Arial" w:hAnsi="Arial" w:cs="Arial"/>
          <w:color w:val="000000"/>
        </w:rPr>
        <w:t xml:space="preserve"> n’est en réalité qu</w:t>
      </w:r>
      <w:r w:rsidR="00865E4E">
        <w:rPr>
          <w:rFonts w:ascii="Arial" w:hAnsi="Arial" w:cs="Arial"/>
          <w:color w:val="000000"/>
        </w:rPr>
        <w:t>’</w:t>
      </w:r>
      <w:r>
        <w:rPr>
          <w:rFonts w:ascii="Arial" w:hAnsi="Arial" w:cs="Arial"/>
          <w:color w:val="000000"/>
        </w:rPr>
        <w:t>un simple RPC</w:t>
      </w:r>
      <w:ins w:id="347" w:author="soufiane" w:date="2018-06-11T02:19:00Z">
        <w:r w:rsidR="00291C63">
          <w:rPr>
            <w:rFonts w:ascii="Arial" w:hAnsi="Arial" w:cs="Arial"/>
            <w:color w:val="000000"/>
          </w:rPr>
          <w:t>,elle est</w:t>
        </w:r>
      </w:ins>
      <w:r>
        <w:rPr>
          <w:rFonts w:ascii="Arial" w:hAnsi="Arial" w:cs="Arial"/>
          <w:color w:val="000000"/>
        </w:rPr>
        <w:t xml:space="preserve"> assuré par </w:t>
      </w:r>
      <w:del w:id="348" w:author="soufiane" w:date="2018-06-11T02:20:00Z">
        <w:r w:rsidDel="00291C63">
          <w:rPr>
            <w:rFonts w:ascii="Arial" w:hAnsi="Arial" w:cs="Arial"/>
            <w:color w:val="000000"/>
          </w:rPr>
          <w:delText xml:space="preserve">le </w:delText>
        </w:r>
      </w:del>
      <w:ins w:id="349" w:author="soufiane" w:date="2018-06-11T02:20:00Z">
        <w:r w:rsidR="00291C63">
          <w:rPr>
            <w:rFonts w:ascii="Arial" w:hAnsi="Arial" w:cs="Arial"/>
            <w:color w:val="000000"/>
          </w:rPr>
          <w:t xml:space="preserve">ce que en appele  </w:t>
        </w:r>
      </w:ins>
      <w:commentRangeStart w:id="350"/>
      <w:r>
        <w:rPr>
          <w:rFonts w:ascii="Arial" w:hAnsi="Arial" w:cs="Arial"/>
          <w:color w:val="000000"/>
        </w:rPr>
        <w:t>stub</w:t>
      </w:r>
      <w:ins w:id="351" w:author="soufiane" w:date="2018-06-11T02:20:00Z">
        <w:r w:rsidR="00291C63">
          <w:rPr>
            <w:rFonts w:ascii="Arial" w:hAnsi="Arial" w:cs="Arial"/>
            <w:color w:val="000000"/>
          </w:rPr>
          <w:t xml:space="preserve"> de</w:t>
        </w:r>
      </w:ins>
      <w:r>
        <w:rPr>
          <w:rFonts w:ascii="Arial" w:hAnsi="Arial" w:cs="Arial"/>
          <w:color w:val="000000"/>
        </w:rPr>
        <w:t xml:space="preserve"> </w:t>
      </w:r>
      <w:commentRangeEnd w:id="350"/>
      <w:r w:rsidR="00865E4E">
        <w:rPr>
          <w:rStyle w:val="Marquedecommentaire"/>
        </w:rPr>
        <w:commentReference w:id="350"/>
      </w:r>
      <w:r w:rsidR="00865E4E">
        <w:rPr>
          <w:rFonts w:ascii="Arial" w:hAnsi="Arial" w:cs="Arial"/>
          <w:color w:val="000000"/>
        </w:rPr>
        <w:t xml:space="preserve">côté </w:t>
      </w:r>
      <w:r>
        <w:rPr>
          <w:rFonts w:ascii="Arial" w:hAnsi="Arial" w:cs="Arial"/>
          <w:color w:val="000000"/>
        </w:rPr>
        <w:t>client</w:t>
      </w:r>
      <w:ins w:id="352" w:author="soufiane" w:date="2018-06-11T02:20:00Z">
        <w:r w:rsidR="00291C63">
          <w:rPr>
            <w:rFonts w:ascii="Arial" w:hAnsi="Arial" w:cs="Arial"/>
            <w:color w:val="000000"/>
          </w:rPr>
          <w:t>,</w:t>
        </w:r>
      </w:ins>
      <w:r>
        <w:rPr>
          <w:rFonts w:ascii="Arial" w:hAnsi="Arial" w:cs="Arial"/>
          <w:color w:val="000000"/>
        </w:rPr>
        <w:t xml:space="preserve"> et </w:t>
      </w:r>
      <w:commentRangeStart w:id="353"/>
      <w:r>
        <w:rPr>
          <w:rFonts w:ascii="Arial" w:hAnsi="Arial" w:cs="Arial"/>
          <w:color w:val="000000"/>
        </w:rPr>
        <w:t xml:space="preserve">Skelton </w:t>
      </w:r>
      <w:commentRangeEnd w:id="353"/>
      <w:r w:rsidR="00865E4E">
        <w:rPr>
          <w:rStyle w:val="Marquedecommentaire"/>
        </w:rPr>
        <w:commentReference w:id="353"/>
      </w:r>
      <w:ins w:id="354" w:author="soufiane" w:date="2018-06-11T02:20:00Z">
        <w:r w:rsidR="00291C63">
          <w:rPr>
            <w:rFonts w:ascii="Arial" w:hAnsi="Arial" w:cs="Arial"/>
            <w:color w:val="000000"/>
          </w:rPr>
          <w:t xml:space="preserve">de </w:t>
        </w:r>
      </w:ins>
      <w:r w:rsidR="00865E4E">
        <w:rPr>
          <w:rFonts w:ascii="Arial" w:hAnsi="Arial" w:cs="Arial"/>
          <w:color w:val="000000"/>
        </w:rPr>
        <w:t xml:space="preserve">côté </w:t>
      </w:r>
      <w:r>
        <w:rPr>
          <w:rFonts w:ascii="Arial" w:hAnsi="Arial" w:cs="Arial"/>
          <w:color w:val="000000"/>
        </w:rPr>
        <w:t>serveur, avec une capacité d’envoyer et de recev</w:t>
      </w:r>
      <w:r w:rsidR="00865E4E">
        <w:rPr>
          <w:rFonts w:ascii="Arial" w:hAnsi="Arial" w:cs="Arial"/>
          <w:color w:val="000000"/>
        </w:rPr>
        <w:t>oir</w:t>
      </w:r>
      <w:r>
        <w:rPr>
          <w:rFonts w:ascii="Arial" w:hAnsi="Arial" w:cs="Arial"/>
          <w:color w:val="000000"/>
        </w:rPr>
        <w:t xml:space="preserve"> les objets autre</w:t>
      </w:r>
      <w:r w:rsidR="00865E4E">
        <w:rPr>
          <w:rFonts w:ascii="Arial" w:hAnsi="Arial" w:cs="Arial"/>
          <w:color w:val="000000"/>
        </w:rPr>
        <w:t>s</w:t>
      </w:r>
      <w:r>
        <w:rPr>
          <w:rFonts w:ascii="Arial" w:hAnsi="Arial" w:cs="Arial"/>
          <w:color w:val="000000"/>
        </w:rPr>
        <w:t xml:space="preserve"> que les tableaux et type primitive comme est le cas dans RPC</w:t>
      </w:r>
      <w:r w:rsidR="00865E4E">
        <w:rPr>
          <w:rFonts w:ascii="Arial" w:hAnsi="Arial" w:cs="Arial"/>
          <w:color w:val="000000"/>
        </w:rPr>
        <w:t>.</w:t>
      </w:r>
      <w:commentRangeEnd w:id="346"/>
      <w:r w:rsidR="00865E4E">
        <w:rPr>
          <w:rStyle w:val="Marquedecommentaire"/>
        </w:rPr>
        <w:commentReference w:id="346"/>
      </w:r>
    </w:p>
    <w:p w:rsidR="00C61A25" w:rsidRDefault="00D20F43">
      <w:pPr>
        <w:pStyle w:val="NormalWeb"/>
        <w:rPr>
          <w:rFonts w:ascii="Arial" w:hAnsi="Arial" w:cs="Arial"/>
          <w:color w:val="000000"/>
        </w:rPr>
      </w:pPr>
      <w:r>
        <w:rPr>
          <w:rFonts w:ascii="Arial" w:hAnsi="Arial" w:cs="Arial"/>
          <w:color w:val="000000"/>
        </w:rPr>
        <w:t>Cette technologie est représentée par l’architecture suivante :</w:t>
      </w:r>
    </w:p>
    <w:p w:rsidR="00C61A25" w:rsidRDefault="00292CDB">
      <w:pPr>
        <w:pStyle w:val="NormalWeb"/>
        <w:rPr>
          <w:rFonts w:ascii="Arial" w:hAnsi="Arial" w:cs="Arial"/>
          <w:color w:val="000000"/>
        </w:rPr>
      </w:pPr>
      <w:r>
        <w:rPr>
          <w:rFonts w:ascii="Arial" w:hAnsi="Arial" w:cs="Arial"/>
          <w:color w:val="000000"/>
        </w:rPr>
        <w:pict>
          <v:group id="Group 31" o:spid="_x0000_s2143" style="position:absolute;margin-left:-38.25pt;margin-top:10.2pt;width:415.4pt;height:158.65pt;z-index:251693056" coordorigin="652,9846" coordsize="8308,3064203" o:gfxdata="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">
            <v:roundrect id="AutoShape 32" o:spid="_x0000_s2132" style="position:absolute;left:2829;top:9846;width:2353;height:670" arcsize="10923f" o:gfxdata="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4AdT68AAAA&#10;2gAAAA8AAAAAAAAAAQAgAAAAIgAAAGRycy9kb3ducmV2LnhtbFBLAQIUABQAAAAIAIdO4kAzLwWe&#10;OwAAADkAAAAQAAAAAAAAAAEAIAAAAAsBAABkcnMvc2hhcGV4bWwueG1sUEsFBgAAAAAGAAYAWwEA&#10;ALUDAAAAAA==&#10;">
              <v:textbox>
                <w:txbxContent>
                  <w:p w:rsidR="00291C63" w:rsidRDefault="00291C63">
                    <w:pPr>
                      <w:jc w:val="center"/>
                    </w:pPr>
                    <w:r>
                      <w:t>client</w:t>
                    </w:r>
                  </w:p>
                </w:txbxContent>
              </v:textbox>
            </v:roundrect>
            <v:roundrect id="AutoShape 33" o:spid="_x0000_s2133" style="position:absolute;left:5970;top:9846;width:2426;height:670" arcsize="10923f" o:gfxdata="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FM0KW8AAAA&#10;2gAAAA8AAAAAAAAAAQAgAAAAIgAAAGRycy9kb3ducmV2LnhtbFBLAQIUABQAAAAIAIdO4kAzLwWe&#10;OwAAADkAAAAQAAAAAAAAAAEAIAAAAAsBAABkcnMvc2hhcGV4bWwueG1sUEsFBgAAAAAGAAYAWwEA&#10;ALUDAAAAAA==&#10;">
              <v:textbox>
                <w:txbxContent>
                  <w:p w:rsidR="00291C63" w:rsidRDefault="00291C63">
                    <w:pPr>
                      <w:jc w:val="center"/>
                    </w:pPr>
                    <w:r>
                      <w:t>servuer</w:t>
                    </w:r>
                  </w:p>
                </w:txbxContent>
              </v:textbox>
            </v:roundrect>
            <v:roundrect id="AutoShape 34" o:spid="_x0000_s2134" style="position:absolute;left:6031;top:10941;width:2426;height:670" arcsize="10923f" o:gfxdata="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eTtK8AAAA&#10;2gAAAA8AAAAAAAAAAQAgAAAAIgAAAGRycy9kb3ducmV2LnhtbFBLAQIUABQAAAAIAIdO4kAzLwWe&#10;OwAAADkAAAAQAAAAAAAAAAEAIAAAAAsBAABkcnMvc2hhcGV4bWwueG1sUEsFBgAAAAAGAAYAWwEA&#10;ALUDAAAAAA==&#10;">
              <v:textbox>
                <w:txbxContent>
                  <w:p w:rsidR="00291C63" w:rsidRDefault="00291C63">
                    <w:pPr>
                      <w:jc w:val="center"/>
                    </w:pPr>
                    <w:r>
                      <w:t>skilton</w:t>
                    </w:r>
                  </w:p>
                </w:txbxContent>
              </v:textbox>
            </v:roundrect>
            <v:roundrect id="AutoShape 35" o:spid="_x0000_s2135" style="position:absolute;left:2829;top:10941;width:2353;height:670" arcsize="10923f" o:gfxdata="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7S60m8AAAA&#10;2gAAAA8AAAAAAAAAAQAgAAAAIgAAAGRycy9kb3ducmV2LnhtbFBLAQIUABQAAAAIAIdO4kAzLwWe&#10;OwAAADkAAAAQAAAAAAAAAAEAIAAAAAsBAABkcnMvc2hhcGV4bWwueG1sUEsFBgAAAAAGAAYAWwEA&#10;ALUDAAAAAA==&#10;">
              <v:textbox>
                <w:txbxContent>
                  <w:p w:rsidR="00291C63" w:rsidRDefault="00291C63">
                    <w:pPr>
                      <w:jc w:val="center"/>
                    </w:pPr>
                    <w:r>
                      <w:t>stub</w:t>
                    </w:r>
                  </w:p>
                </w:txbxContent>
              </v:textbox>
            </v:roundrect>
            <v:roundrect id="AutoShape 36" o:spid="_x0000_s2136" style="position:absolute;left:2485;top:12240;width:6475;height:670" arcsize="10923f" o:gfxdata="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01/O7gAAADaAAAA&#10;DwAAAAAAAAABACAAAAAiAAAAZHJzL2Rvd25yZXYueG1sUEsBAhQAFAAAAAgAh07iQDMvBZ47AAAA&#10;OQAAABAAAAAAAAAAAQAgAAAABwEAAGRycy9zaGFwZXhtbC54bWxQSwUGAAAAAAYABgBbAQAAsQMA&#10;AAAA&#10;">
              <v:textbox>
                <w:txbxContent>
                  <w:p w:rsidR="00291C63" w:rsidRDefault="00291C63">
                    <w:pPr>
                      <w:jc w:val="center"/>
                    </w:pPr>
                    <w:r>
                      <w:t>Couche transport</w:t>
                    </w:r>
                  </w:p>
                </w:txbxContent>
              </v:textbox>
            </v:roundrect>
            <v:roundrect id="AutoShape 37" o:spid="_x0000_s2137" style="position:absolute;left:5787;top:11716;width:3173;height:392" arcsize="10923f" o:gfxdata="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AHaoLsAAADa&#10;AAAADwAAAAAAAAABACAAAAAiAAAAZHJzL2Rvd25yZXYueG1sUEsBAhQAFAAAAAgAh07iQDMvBZ47&#10;AAAAOQAAABAAAAAAAAAAAQAgAAAACgEAAGRycy9zaGFwZXhtbC54bWxQSwUGAAAAAAYABgBbAQAA&#10;tAMAAAAA&#10;">
              <v:textbox>
                <w:txbxContent>
                  <w:p w:rsidR="00291C63" w:rsidRDefault="00291C63">
                    <w:pPr>
                      <w:jc w:val="center"/>
                    </w:pPr>
                    <w:r>
                      <w:t>Couche de referancement</w:t>
                    </w:r>
                  </w:p>
                </w:txbxContent>
              </v:textbox>
            </v:roundrect>
            <v:roundrect id="AutoShape 38" o:spid="_x0000_s2138" style="position:absolute;left:2485;top:11716;width:3052;height:392" arcsize="10923f" o:gfxdata="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NjJWW8AAAA&#10;2wAAAA8AAAAAAAAAAQAgAAAAIgAAAGRycy9kb3ducmV2LnhtbFBLAQIUABQAAAAIAIdO4kAzLwWe&#10;OwAAADkAAAAQAAAAAAAAAAEAIAAAAAsBAABkcnMvc2hhcGV4bWwueG1sUEsFBgAAAAAGAAYAWwEA&#10;ALUDAAAAAA==&#10;">
              <v:textbox>
                <w:txbxContent>
                  <w:p w:rsidR="00291C63" w:rsidRDefault="00291C63">
                    <w:pPr>
                      <w:jc w:val="center"/>
                    </w:pPr>
                    <w:r>
                      <w:t>Couche de referancement</w:t>
                    </w:r>
                  </w:p>
                </w:txbxContent>
              </v:textbox>
            </v:round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39" o:spid="_x0000_s2139" type="#_x0000_t87" style="position:absolute;left:1825;top:10941;width:274;height:1969" o:gfxdata="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j1d6LsAAADb&#10;AAAADwAAAAAAAAABACAAAAAiAAAAZHJzL2Rvd25yZXYueG1sUEsBAhQAFAAAAAgAh07iQDMvBZ47&#10;AAAAOQAAABAAAAAAAAAAAQAgAAAACgEAAGRycy9zaGFwZXhtbC54bWxQSwUGAAAAAAYABgBbAQAA&#10;tAMAAAAA&#10;" adj="1799"/>
            <v:shapetype id="_x0000_t202" coordsize="21600,21600" o:spt="202" path="m,l,21600r21600,l21600,xe">
              <v:stroke joinstyle="miter"/>
              <v:path gradientshapeok="t" o:connecttype="rect"/>
            </v:shapetype>
            <v:shape id="Text Box 40" o:spid="_x0000_s2140" type="#_x0000_t202" style="position:absolute;left:652;top:11452;width:1173;height:707" o:gfxdata="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3Mk562AAAA2wAAAA8A&#10;AAAAAAAAAQAgAAAAIgAAAGRycy9kb3ducmV2LnhtbFBLAQIUABQAAAAIAIdO4kAzLwWeOwAAADkA&#10;AAAQAAAAAAAAAAEAIAAAAAUBAABkcnMvc2hhcGV4bWwueG1sUEsFBgAAAAAGAAYAWwEAAK8DAAAA&#10;AA==&#10;" stroked="f">
              <v:textbox>
                <w:txbxContent>
                  <w:p w:rsidR="00291C63" w:rsidRDefault="00291C63">
                    <w:pPr>
                      <w:jc w:val="center"/>
                    </w:pPr>
                    <w:r>
                      <w:t>Système RMI</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1" o:spid="_x0000_s2141" type="#_x0000_t67" style="position:absolute;left:3904;top:10516;width:143;height:425" o:gfxdata="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xuUVm5AAAA2wAA&#10;AA8AAAAAAAAAAQAgAAAAIgAAAGRycy9kb3ducmV2LnhtbFBLAQIUABQAAAAIAIdO4kAzLwWeOwAA&#10;ADkAAAAQAAAAAAAAAAEAIAAAAAgBAABkcnMvc2hhcGV4bWwueG1sUEsFBgAAAAAGAAYAWwEAALID&#10;AAAAAA==&#10;" adj="16201">
              <v:textbox style="layout-flow:vertical-ideographic"/>
            </v:shape>
            <v:shape id="AutoShape 42" o:spid="_x0000_s2142" type="#_x0000_t67" style="position:absolute;left:7078;top:10516;width:143;height:425" o:gfxdata="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OHyS25AAAA2wAA&#10;AA8AAAAAAAAAAQAgAAAAIgAAAGRycy9kb3ducmV2LnhtbFBLAQIUABQAAAAIAIdO4kAzLwWeOwAA&#10;ADkAAAAQAAAAAAAAAAEAIAAAAAgBAABkcnMvc2hhcGV4bWwueG1sUEsFBgAAAAAGAAYAWwEAALID&#10;AAAAAA==&#10;" adj="16201">
              <v:textbox style="layout-flow:vertical-ideographic"/>
            </v:shape>
          </v:group>
        </w:pict>
      </w:r>
    </w:p>
    <w:p w:rsidR="00C61A25" w:rsidRDefault="00C61A25">
      <w:pPr>
        <w:pStyle w:val="NormalWeb"/>
        <w:rPr>
          <w:rFonts w:ascii="Arial" w:hAnsi="Arial" w:cs="Arial"/>
          <w:color w:val="000000"/>
        </w:rPr>
      </w:pPr>
    </w:p>
    <w:p w:rsidR="00C61A25" w:rsidRDefault="00C61A25">
      <w:pPr>
        <w:pStyle w:val="NormalWeb"/>
        <w:rPr>
          <w:rFonts w:ascii="Arial" w:hAnsi="Arial" w:cs="Arial"/>
          <w:color w:val="000000"/>
        </w:rPr>
      </w:pPr>
    </w:p>
    <w:p w:rsidR="00C61A25" w:rsidRDefault="00C61A25">
      <w:pPr>
        <w:pStyle w:val="NormalWeb"/>
        <w:rPr>
          <w:rFonts w:ascii="Arial" w:hAnsi="Arial" w:cs="Arial"/>
          <w:color w:val="000000"/>
        </w:rPr>
      </w:pPr>
    </w:p>
    <w:p w:rsidR="00C61A25" w:rsidRDefault="00C61A25">
      <w:pPr>
        <w:pStyle w:val="NormalWeb"/>
        <w:rPr>
          <w:rFonts w:ascii="Arial" w:hAnsi="Arial" w:cs="Arial"/>
          <w:color w:val="000000"/>
        </w:rPr>
      </w:pPr>
    </w:p>
    <w:p w:rsidR="00C61A25" w:rsidRDefault="00C61A25">
      <w:pPr>
        <w:pStyle w:val="NormalWeb"/>
        <w:rPr>
          <w:rFonts w:ascii="Arial" w:hAnsi="Arial" w:cs="Arial"/>
          <w:color w:val="000000"/>
        </w:rPr>
      </w:pPr>
    </w:p>
    <w:p w:rsidR="00C61A25" w:rsidRDefault="00D20F43">
      <w:pPr>
        <w:pStyle w:val="NormalWeb"/>
        <w:jc w:val="center"/>
        <w:rPr>
          <w:rFonts w:ascii="Arial" w:hAnsi="Arial" w:cs="Arial"/>
          <w:color w:val="000000"/>
        </w:rPr>
      </w:pPr>
      <w:commentRangeStart w:id="355"/>
      <w:r>
        <w:rPr>
          <w:rFonts w:ascii="Arial" w:hAnsi="Arial" w:cs="Arial"/>
          <w:color w:val="000000"/>
        </w:rPr>
        <w:t>Figure 1.1 Architecture RMI</w:t>
      </w:r>
      <w:commentRangeEnd w:id="355"/>
      <w:r w:rsidR="00865E4E">
        <w:rPr>
          <w:rStyle w:val="Marquedecommentaire"/>
        </w:rPr>
        <w:commentReference w:id="355"/>
      </w:r>
    </w:p>
    <w:p w:rsidR="00C61A25" w:rsidRDefault="00D20F43" w:rsidP="00865E4E">
      <w:pPr>
        <w:pStyle w:val="NormalWeb"/>
        <w:rPr>
          <w:rFonts w:ascii="Arial" w:hAnsi="Arial" w:cs="Arial"/>
          <w:color w:val="000000"/>
        </w:rPr>
      </w:pPr>
      <w:r>
        <w:rPr>
          <w:rFonts w:ascii="Arial" w:hAnsi="Arial" w:cs="Arial"/>
          <w:color w:val="000000"/>
        </w:rPr>
        <w:t xml:space="preserve">1.2.1 Le stub : c’est l’objet représentant de l’objet distant dans la machine </w:t>
      </w:r>
      <w:commentRangeStart w:id="356"/>
      <w:r>
        <w:rPr>
          <w:rFonts w:ascii="Arial" w:hAnsi="Arial" w:cs="Arial"/>
          <w:color w:val="000000"/>
        </w:rPr>
        <w:t>client ils reprisent l’objet distant a chaque appel de méthode</w:t>
      </w:r>
      <w:commentRangeEnd w:id="356"/>
      <w:r w:rsidR="00865E4E">
        <w:rPr>
          <w:rStyle w:val="Marquedecommentaire"/>
        </w:rPr>
        <w:commentReference w:id="356"/>
      </w:r>
      <w:r w:rsidR="00865E4E">
        <w:rPr>
          <w:rFonts w:ascii="Arial" w:hAnsi="Arial" w:cs="Arial"/>
          <w:color w:val="000000"/>
        </w:rPr>
        <w:t>.</w:t>
      </w:r>
      <w:r>
        <w:rPr>
          <w:rFonts w:ascii="Arial" w:hAnsi="Arial" w:cs="Arial"/>
          <w:color w:val="000000"/>
        </w:rPr>
        <w:t xml:space="preserve"> </w:t>
      </w:r>
      <w:r w:rsidR="00865E4E">
        <w:rPr>
          <w:rFonts w:ascii="Arial" w:hAnsi="Arial" w:cs="Arial"/>
          <w:color w:val="000000"/>
        </w:rPr>
        <w:t>I</w:t>
      </w:r>
      <w:r>
        <w:rPr>
          <w:rFonts w:ascii="Arial" w:hAnsi="Arial" w:cs="Arial"/>
          <w:color w:val="000000"/>
        </w:rPr>
        <w:t xml:space="preserve">l </w:t>
      </w:r>
      <w:r w:rsidR="00865E4E">
        <w:rPr>
          <w:rFonts w:ascii="Arial" w:hAnsi="Arial" w:cs="Arial"/>
          <w:color w:val="000000"/>
        </w:rPr>
        <w:t>a </w:t>
      </w:r>
      <w:r>
        <w:rPr>
          <w:rFonts w:ascii="Arial" w:hAnsi="Arial" w:cs="Arial"/>
          <w:color w:val="000000"/>
        </w:rPr>
        <w:t xml:space="preserve">les </w:t>
      </w:r>
      <w:r w:rsidR="00865E4E">
        <w:rPr>
          <w:rFonts w:ascii="Arial" w:hAnsi="Arial" w:cs="Arial"/>
          <w:color w:val="000000"/>
        </w:rPr>
        <w:t xml:space="preserve">tâches </w:t>
      </w:r>
      <w:r>
        <w:rPr>
          <w:rFonts w:ascii="Arial" w:hAnsi="Arial" w:cs="Arial"/>
          <w:color w:val="000000"/>
        </w:rPr>
        <w:t>suivantes:</w:t>
      </w:r>
    </w:p>
    <w:p w:rsidR="00292CDB" w:rsidRDefault="00D20F43" w:rsidP="00292CDB">
      <w:pPr>
        <w:pStyle w:val="NormalWeb"/>
        <w:numPr>
          <w:ilvl w:val="0"/>
          <w:numId w:val="6"/>
        </w:numPr>
        <w:rPr>
          <w:rFonts w:ascii="Arial" w:hAnsi="Arial" w:cs="Arial"/>
          <w:color w:val="000000"/>
        </w:rPr>
      </w:pPr>
      <w:r>
        <w:rPr>
          <w:rFonts w:ascii="Arial" w:hAnsi="Arial" w:cs="Arial"/>
          <w:color w:val="000000"/>
        </w:rPr>
        <w:t>Établer une connexion auprés d</w:t>
      </w:r>
      <w:r w:rsidR="00865E4E">
        <w:rPr>
          <w:rFonts w:ascii="Arial" w:hAnsi="Arial" w:cs="Arial"/>
          <w:color w:val="000000"/>
        </w:rPr>
        <w:t>u</w:t>
      </w:r>
      <w:r>
        <w:rPr>
          <w:rFonts w:ascii="Arial" w:hAnsi="Arial" w:cs="Arial"/>
          <w:color w:val="000000"/>
        </w:rPr>
        <w:t xml:space="preserve"> serveur</w:t>
      </w:r>
    </w:p>
    <w:p w:rsidR="00292CDB" w:rsidRDefault="00D20F43" w:rsidP="00292CDB">
      <w:pPr>
        <w:pStyle w:val="NormalWeb"/>
        <w:numPr>
          <w:ilvl w:val="0"/>
          <w:numId w:val="6"/>
        </w:numPr>
        <w:rPr>
          <w:rFonts w:ascii="Arial" w:hAnsi="Arial" w:cs="Arial"/>
          <w:color w:val="000000"/>
        </w:rPr>
      </w:pPr>
      <w:r>
        <w:rPr>
          <w:rFonts w:ascii="Arial" w:hAnsi="Arial" w:cs="Arial"/>
          <w:color w:val="000000"/>
        </w:rPr>
        <w:t>Envo</w:t>
      </w:r>
      <w:r w:rsidR="00865E4E">
        <w:rPr>
          <w:rFonts w:ascii="Arial" w:hAnsi="Arial" w:cs="Arial"/>
          <w:color w:val="000000"/>
        </w:rPr>
        <w:t>yer</w:t>
      </w:r>
      <w:r>
        <w:rPr>
          <w:rFonts w:ascii="Arial" w:hAnsi="Arial" w:cs="Arial"/>
          <w:color w:val="000000"/>
        </w:rPr>
        <w:t xml:space="preserve"> l’appel de méthode avec les paramètres (sérialisation)</w:t>
      </w:r>
    </w:p>
    <w:p w:rsidR="00292CDB" w:rsidRDefault="00D20F43" w:rsidP="00292CDB">
      <w:pPr>
        <w:pStyle w:val="NormalWeb"/>
        <w:numPr>
          <w:ilvl w:val="0"/>
          <w:numId w:val="6"/>
        </w:numPr>
        <w:rPr>
          <w:rFonts w:ascii="Arial" w:hAnsi="Arial" w:cs="Arial"/>
          <w:color w:val="000000"/>
        </w:rPr>
      </w:pPr>
      <w:r>
        <w:rPr>
          <w:rFonts w:ascii="Arial" w:hAnsi="Arial" w:cs="Arial"/>
          <w:color w:val="000000"/>
        </w:rPr>
        <w:t>Attendre le résultat</w:t>
      </w:r>
    </w:p>
    <w:p w:rsidR="00292CDB" w:rsidRDefault="00D20F43" w:rsidP="00292CDB">
      <w:pPr>
        <w:pStyle w:val="NormalWeb"/>
        <w:numPr>
          <w:ilvl w:val="0"/>
          <w:numId w:val="6"/>
        </w:numPr>
        <w:rPr>
          <w:rFonts w:ascii="Arial" w:hAnsi="Arial" w:cs="Arial"/>
          <w:color w:val="000000"/>
        </w:rPr>
      </w:pPr>
      <w:r>
        <w:rPr>
          <w:rFonts w:ascii="Arial" w:hAnsi="Arial" w:cs="Arial"/>
          <w:color w:val="000000"/>
        </w:rPr>
        <w:lastRenderedPageBreak/>
        <w:t>Désérialiser le résultat</w:t>
      </w:r>
    </w:p>
    <w:p w:rsidR="00C61A25" w:rsidRDefault="00D20F43" w:rsidP="00295715">
      <w:pPr>
        <w:pStyle w:val="NormalWeb"/>
        <w:rPr>
          <w:rFonts w:ascii="Arial" w:hAnsi="Arial" w:cs="Arial"/>
          <w:color w:val="000000"/>
        </w:rPr>
      </w:pPr>
      <w:r>
        <w:rPr>
          <w:rFonts w:ascii="Arial" w:hAnsi="Arial" w:cs="Arial"/>
          <w:color w:val="000000"/>
        </w:rPr>
        <w:t>1.2.2 Le Skel</w:t>
      </w:r>
      <w:r w:rsidR="00865E4E">
        <w:rPr>
          <w:rFonts w:ascii="Arial" w:hAnsi="Arial" w:cs="Arial"/>
          <w:color w:val="000000"/>
        </w:rPr>
        <w:t>e</w:t>
      </w:r>
      <w:r>
        <w:rPr>
          <w:rFonts w:ascii="Arial" w:hAnsi="Arial" w:cs="Arial"/>
          <w:color w:val="000000"/>
        </w:rPr>
        <w:t>ton : c</w:t>
      </w:r>
      <w:r w:rsidR="00865E4E">
        <w:rPr>
          <w:rFonts w:ascii="Arial" w:hAnsi="Arial" w:cs="Arial"/>
          <w:color w:val="000000"/>
        </w:rPr>
        <w:t>’</w:t>
      </w:r>
      <w:r>
        <w:rPr>
          <w:rFonts w:ascii="Arial" w:hAnsi="Arial" w:cs="Arial"/>
          <w:color w:val="000000"/>
        </w:rPr>
        <w:t>est le représentant de l’objet appell</w:t>
      </w:r>
      <w:r w:rsidR="00865E4E">
        <w:rPr>
          <w:rFonts w:ascii="Arial" w:hAnsi="Arial" w:cs="Arial"/>
          <w:color w:val="000000"/>
        </w:rPr>
        <w:t>a</w:t>
      </w:r>
      <w:r>
        <w:rPr>
          <w:rFonts w:ascii="Arial" w:hAnsi="Arial" w:cs="Arial"/>
          <w:color w:val="000000"/>
        </w:rPr>
        <w:t>nt de client dans la machine serveur</w:t>
      </w:r>
      <w:r w:rsidR="00295715">
        <w:rPr>
          <w:rFonts w:ascii="Arial" w:hAnsi="Arial" w:cs="Arial"/>
          <w:color w:val="000000"/>
        </w:rPr>
        <w:t>. Il fait</w:t>
      </w:r>
      <w:r>
        <w:rPr>
          <w:rFonts w:ascii="Arial" w:hAnsi="Arial" w:cs="Arial"/>
          <w:color w:val="000000"/>
        </w:rPr>
        <w:t xml:space="preserve"> </w:t>
      </w:r>
      <w:r w:rsidR="00295715">
        <w:rPr>
          <w:rFonts w:ascii="Arial" w:hAnsi="Arial" w:cs="Arial"/>
          <w:color w:val="000000"/>
        </w:rPr>
        <w:t>à</w:t>
      </w:r>
      <w:r>
        <w:rPr>
          <w:rFonts w:ascii="Arial" w:hAnsi="Arial" w:cs="Arial"/>
          <w:color w:val="000000"/>
        </w:rPr>
        <w:t xml:space="preserve"> chaque appel de méthode les </w:t>
      </w:r>
      <w:r w:rsidR="00295715">
        <w:rPr>
          <w:rFonts w:ascii="Arial" w:hAnsi="Arial" w:cs="Arial"/>
          <w:color w:val="000000"/>
        </w:rPr>
        <w:t xml:space="preserve">tâches </w:t>
      </w:r>
      <w:r>
        <w:rPr>
          <w:rFonts w:ascii="Arial" w:hAnsi="Arial" w:cs="Arial"/>
          <w:color w:val="000000"/>
        </w:rPr>
        <w:t>suivant</w:t>
      </w:r>
      <w:r w:rsidR="00295715">
        <w:rPr>
          <w:rFonts w:ascii="Arial" w:hAnsi="Arial" w:cs="Arial"/>
          <w:color w:val="000000"/>
        </w:rPr>
        <w:t>e</w:t>
      </w:r>
      <w:r>
        <w:rPr>
          <w:rFonts w:ascii="Arial" w:hAnsi="Arial" w:cs="Arial"/>
          <w:color w:val="000000"/>
        </w:rPr>
        <w:t>s :</w:t>
      </w:r>
    </w:p>
    <w:p w:rsidR="00292CDB" w:rsidRDefault="00295715" w:rsidP="00292CDB">
      <w:pPr>
        <w:pStyle w:val="NormalWeb"/>
        <w:numPr>
          <w:ilvl w:val="0"/>
          <w:numId w:val="5"/>
        </w:numPr>
        <w:rPr>
          <w:rFonts w:ascii="Arial" w:hAnsi="Arial" w:cs="Arial"/>
          <w:color w:val="000000"/>
        </w:rPr>
      </w:pPr>
      <w:r>
        <w:rPr>
          <w:rFonts w:ascii="Arial" w:hAnsi="Arial" w:cs="Arial"/>
          <w:color w:val="000000"/>
        </w:rPr>
        <w:t>E</w:t>
      </w:r>
      <w:r w:rsidR="00D20F43">
        <w:rPr>
          <w:rFonts w:ascii="Arial" w:hAnsi="Arial" w:cs="Arial"/>
          <w:color w:val="000000"/>
        </w:rPr>
        <w:t>coute</w:t>
      </w:r>
      <w:r>
        <w:rPr>
          <w:rFonts w:ascii="Arial" w:hAnsi="Arial" w:cs="Arial"/>
          <w:color w:val="000000"/>
        </w:rPr>
        <w:t>r</w:t>
      </w:r>
      <w:r w:rsidR="00D20F43">
        <w:rPr>
          <w:rFonts w:ascii="Arial" w:hAnsi="Arial" w:cs="Arial"/>
          <w:color w:val="000000"/>
        </w:rPr>
        <w:t xml:space="preserve"> les appelles des méthodes</w:t>
      </w:r>
    </w:p>
    <w:p w:rsidR="00292CDB" w:rsidRDefault="00295715" w:rsidP="00292CDB">
      <w:pPr>
        <w:pStyle w:val="NormalWeb"/>
        <w:numPr>
          <w:ilvl w:val="0"/>
          <w:numId w:val="5"/>
        </w:numPr>
        <w:rPr>
          <w:rFonts w:ascii="Arial" w:hAnsi="Arial" w:cs="Arial"/>
          <w:color w:val="000000"/>
        </w:rPr>
      </w:pPr>
      <w:r>
        <w:rPr>
          <w:rFonts w:ascii="Arial" w:hAnsi="Arial" w:cs="Arial"/>
          <w:color w:val="000000"/>
        </w:rPr>
        <w:t>L</w:t>
      </w:r>
      <w:r w:rsidR="00D20F43">
        <w:rPr>
          <w:rFonts w:ascii="Arial" w:hAnsi="Arial" w:cs="Arial"/>
          <w:color w:val="000000"/>
        </w:rPr>
        <w:t>ecture des paramètres des méthodes si il ya des appels distant</w:t>
      </w:r>
    </w:p>
    <w:p w:rsidR="00292CDB" w:rsidRDefault="00295715" w:rsidP="00292CDB">
      <w:pPr>
        <w:pStyle w:val="NormalWeb"/>
        <w:numPr>
          <w:ilvl w:val="0"/>
          <w:numId w:val="5"/>
        </w:numPr>
        <w:rPr>
          <w:rFonts w:ascii="Arial" w:hAnsi="Arial" w:cs="Arial"/>
          <w:color w:val="000000"/>
        </w:rPr>
      </w:pPr>
      <w:r>
        <w:rPr>
          <w:rFonts w:ascii="Arial" w:hAnsi="Arial" w:cs="Arial"/>
          <w:color w:val="000000"/>
        </w:rPr>
        <w:t>A</w:t>
      </w:r>
      <w:r w:rsidR="00D20F43">
        <w:rPr>
          <w:rFonts w:ascii="Arial" w:hAnsi="Arial" w:cs="Arial"/>
          <w:color w:val="000000"/>
        </w:rPr>
        <w:t>ppel</w:t>
      </w:r>
      <w:r>
        <w:rPr>
          <w:rFonts w:ascii="Arial" w:hAnsi="Arial" w:cs="Arial"/>
          <w:color w:val="000000"/>
        </w:rPr>
        <w:t>er</w:t>
      </w:r>
      <w:r w:rsidR="00D20F43">
        <w:rPr>
          <w:rFonts w:ascii="Arial" w:hAnsi="Arial" w:cs="Arial"/>
          <w:color w:val="000000"/>
        </w:rPr>
        <w:t xml:space="preserve"> la méthode de l’objet référencée</w:t>
      </w:r>
    </w:p>
    <w:p w:rsidR="00292CDB" w:rsidRDefault="00D20F43" w:rsidP="00292CDB">
      <w:pPr>
        <w:pStyle w:val="NormalWeb"/>
        <w:numPr>
          <w:ilvl w:val="0"/>
          <w:numId w:val="5"/>
        </w:numPr>
        <w:rPr>
          <w:rFonts w:ascii="Arial" w:hAnsi="Arial" w:cs="Arial"/>
          <w:color w:val="000000"/>
        </w:rPr>
      </w:pPr>
      <w:r>
        <w:rPr>
          <w:rFonts w:ascii="Arial" w:hAnsi="Arial" w:cs="Arial"/>
          <w:color w:val="000000"/>
        </w:rPr>
        <w:t>Le sérialisation de</w:t>
      </w:r>
      <w:r w:rsidR="00295715">
        <w:rPr>
          <w:rFonts w:ascii="Arial" w:hAnsi="Arial" w:cs="Arial"/>
          <w:color w:val="000000"/>
        </w:rPr>
        <w:t>s</w:t>
      </w:r>
      <w:r>
        <w:rPr>
          <w:rFonts w:ascii="Arial" w:hAnsi="Arial" w:cs="Arial"/>
          <w:color w:val="000000"/>
        </w:rPr>
        <w:t xml:space="preserve"> résultat</w:t>
      </w:r>
      <w:r w:rsidR="00295715">
        <w:rPr>
          <w:rFonts w:ascii="Arial" w:hAnsi="Arial" w:cs="Arial"/>
          <w:color w:val="000000"/>
        </w:rPr>
        <w:t>s</w:t>
      </w:r>
    </w:p>
    <w:p w:rsidR="00292CDB" w:rsidRDefault="00295715" w:rsidP="00292CDB">
      <w:pPr>
        <w:pStyle w:val="NormalWeb"/>
        <w:numPr>
          <w:ilvl w:val="0"/>
          <w:numId w:val="5"/>
        </w:numPr>
        <w:rPr>
          <w:rFonts w:ascii="Arial" w:hAnsi="Arial" w:cs="Arial"/>
          <w:color w:val="000000"/>
        </w:rPr>
      </w:pPr>
      <w:r>
        <w:rPr>
          <w:rFonts w:ascii="Arial" w:hAnsi="Arial" w:cs="Arial"/>
          <w:color w:val="000000"/>
        </w:rPr>
        <w:t>E</w:t>
      </w:r>
      <w:r w:rsidR="00D20F43">
        <w:rPr>
          <w:rFonts w:ascii="Arial" w:hAnsi="Arial" w:cs="Arial"/>
          <w:color w:val="000000"/>
        </w:rPr>
        <w:t>nvo</w:t>
      </w:r>
      <w:r>
        <w:rPr>
          <w:rFonts w:ascii="Arial" w:hAnsi="Arial" w:cs="Arial"/>
          <w:color w:val="000000"/>
        </w:rPr>
        <w:t>yer</w:t>
      </w:r>
      <w:r w:rsidR="00D20F43">
        <w:rPr>
          <w:rFonts w:ascii="Arial" w:hAnsi="Arial" w:cs="Arial"/>
          <w:color w:val="000000"/>
        </w:rPr>
        <w:t xml:space="preserve"> le résultat au demandeur</w:t>
      </w:r>
    </w:p>
    <w:p w:rsidR="00C61A25" w:rsidRDefault="00D20F43" w:rsidP="00295715">
      <w:pPr>
        <w:pStyle w:val="NormalWeb"/>
        <w:rPr>
          <w:rFonts w:ascii="Arial" w:hAnsi="Arial" w:cs="Arial"/>
          <w:color w:val="000000"/>
        </w:rPr>
      </w:pPr>
      <w:commentRangeStart w:id="357"/>
      <w:r>
        <w:rPr>
          <w:rFonts w:ascii="Arial" w:hAnsi="Arial" w:cs="Arial"/>
          <w:color w:val="000000"/>
        </w:rPr>
        <w:t>Il est a note</w:t>
      </w:r>
      <w:r w:rsidR="00295715">
        <w:rPr>
          <w:rFonts w:ascii="Arial" w:hAnsi="Arial" w:cs="Arial"/>
          <w:color w:val="000000"/>
        </w:rPr>
        <w:t>r</w:t>
      </w:r>
      <w:r>
        <w:rPr>
          <w:rFonts w:ascii="Arial" w:hAnsi="Arial" w:cs="Arial"/>
          <w:color w:val="000000"/>
        </w:rPr>
        <w:t xml:space="preserve"> que le Skelton et le stub </w:t>
      </w:r>
      <w:r w:rsidR="00295715">
        <w:rPr>
          <w:rFonts w:ascii="Arial" w:hAnsi="Arial" w:cs="Arial"/>
          <w:color w:val="000000"/>
        </w:rPr>
        <w:t xml:space="preserve">sont </w:t>
      </w:r>
      <w:r>
        <w:rPr>
          <w:rFonts w:ascii="Arial" w:hAnsi="Arial" w:cs="Arial"/>
          <w:color w:val="000000"/>
        </w:rPr>
        <w:t>généré automatiquement par le compilateur rmic le nom de la classe stub est XXX_stub et le nom de la classe Skelton est xxx_skel avec xxx est le nom de l’objet distant</w:t>
      </w:r>
      <w:r w:rsidR="00295715">
        <w:rPr>
          <w:rFonts w:ascii="Arial" w:hAnsi="Arial" w:cs="Arial"/>
          <w:color w:val="000000"/>
        </w:rPr>
        <w:t>.</w:t>
      </w:r>
      <w:commentRangeEnd w:id="357"/>
      <w:r w:rsidR="00295715">
        <w:rPr>
          <w:rStyle w:val="Marquedecommentaire"/>
        </w:rPr>
        <w:commentReference w:id="357"/>
      </w:r>
    </w:p>
    <w:p w:rsidR="00C61A25" w:rsidRDefault="00D20F43">
      <w:pPr>
        <w:pStyle w:val="NormalWeb"/>
        <w:rPr>
          <w:rFonts w:ascii="Arial" w:hAnsi="Arial" w:cs="Arial"/>
          <w:color w:val="000000"/>
        </w:rPr>
      </w:pPr>
      <w:r>
        <w:rPr>
          <w:rFonts w:ascii="Arial" w:hAnsi="Arial" w:cs="Arial"/>
          <w:color w:val="000000"/>
        </w:rPr>
        <w:t>1.2.3 La couche de r</w:t>
      </w:r>
      <w:r w:rsidR="00295715">
        <w:rPr>
          <w:rFonts w:ascii="Arial" w:hAnsi="Arial" w:cs="Arial"/>
          <w:color w:val="000000"/>
        </w:rPr>
        <w:t>é</w:t>
      </w:r>
      <w:r>
        <w:rPr>
          <w:rFonts w:ascii="Arial" w:hAnsi="Arial" w:cs="Arial"/>
          <w:color w:val="000000"/>
        </w:rPr>
        <w:t>f</w:t>
      </w:r>
      <w:r w:rsidR="00295715">
        <w:rPr>
          <w:rFonts w:ascii="Arial" w:hAnsi="Arial" w:cs="Arial"/>
          <w:color w:val="000000"/>
        </w:rPr>
        <w:t>ére</w:t>
      </w:r>
      <w:r>
        <w:rPr>
          <w:rFonts w:ascii="Arial" w:hAnsi="Arial" w:cs="Arial"/>
          <w:color w:val="000000"/>
        </w:rPr>
        <w:t xml:space="preserve">ncement : elle est responsable de référencer les objets distants pour donner les informations des objets à la couche transport, </w:t>
      </w:r>
    </w:p>
    <w:p w:rsidR="00C61A25" w:rsidRDefault="00D20F43">
      <w:pPr>
        <w:pStyle w:val="NormalWeb"/>
        <w:rPr>
          <w:rFonts w:ascii="Arial" w:hAnsi="Arial" w:cs="Arial"/>
          <w:color w:val="000000"/>
        </w:rPr>
      </w:pPr>
      <w:commentRangeStart w:id="358"/>
      <w:commentRangeStart w:id="359"/>
      <w:r>
        <w:rPr>
          <w:rFonts w:ascii="Arial" w:hAnsi="Arial" w:cs="Arial"/>
          <w:color w:val="000000"/>
        </w:rPr>
        <w:t xml:space="preserve">Nb </w:t>
      </w:r>
      <w:commentRangeEnd w:id="358"/>
      <w:r w:rsidR="00295715">
        <w:rPr>
          <w:rStyle w:val="Marquedecommentaire"/>
        </w:rPr>
        <w:commentReference w:id="358"/>
      </w:r>
      <w:r>
        <w:rPr>
          <w:rFonts w:ascii="Arial" w:hAnsi="Arial" w:cs="Arial"/>
          <w:color w:val="000000"/>
        </w:rPr>
        <w:t xml:space="preserve">pour cette couche </w:t>
      </w:r>
      <w:r w:rsidR="005D2EF4">
        <w:rPr>
          <w:rFonts w:ascii="Arial" w:hAnsi="Arial" w:cs="Arial"/>
          <w:color w:val="000000"/>
        </w:rPr>
        <w:t>o</w:t>
      </w:r>
      <w:r>
        <w:rPr>
          <w:rFonts w:ascii="Arial" w:hAnsi="Arial" w:cs="Arial"/>
          <w:color w:val="000000"/>
        </w:rPr>
        <w:t xml:space="preserve">n peut utiliser la couche standard ou </w:t>
      </w:r>
      <w:r w:rsidR="005D2EF4">
        <w:rPr>
          <w:rFonts w:ascii="Arial" w:hAnsi="Arial" w:cs="Arial"/>
          <w:color w:val="000000"/>
        </w:rPr>
        <w:t>o</w:t>
      </w:r>
      <w:r>
        <w:rPr>
          <w:rFonts w:ascii="Arial" w:hAnsi="Arial" w:cs="Arial"/>
          <w:color w:val="000000"/>
        </w:rPr>
        <w:t xml:space="preserve">n peut par exemple utiliser le JNDI qui est un standard très </w:t>
      </w:r>
      <w:commentRangeStart w:id="360"/>
      <w:r>
        <w:rPr>
          <w:rFonts w:ascii="Arial" w:hAnsi="Arial" w:cs="Arial"/>
          <w:color w:val="000000"/>
        </w:rPr>
        <w:t xml:space="preserve">interdisant </w:t>
      </w:r>
      <w:commentRangeEnd w:id="360"/>
      <w:r w:rsidR="005D2EF4">
        <w:rPr>
          <w:rStyle w:val="Marquedecommentaire"/>
        </w:rPr>
        <w:commentReference w:id="360"/>
      </w:r>
      <w:r>
        <w:rPr>
          <w:rFonts w:ascii="Arial" w:hAnsi="Arial" w:cs="Arial"/>
          <w:color w:val="000000"/>
        </w:rPr>
        <w:t>pour laisser la configuration de serveur et client par un s</w:t>
      </w:r>
      <w:r w:rsidR="005D2EF4">
        <w:rPr>
          <w:rFonts w:ascii="Arial" w:hAnsi="Arial" w:cs="Arial"/>
          <w:color w:val="000000"/>
        </w:rPr>
        <w:t>i</w:t>
      </w:r>
      <w:r>
        <w:rPr>
          <w:rFonts w:ascii="Arial" w:hAnsi="Arial" w:cs="Arial"/>
          <w:color w:val="000000"/>
        </w:rPr>
        <w:t>mple ficher de configuration sans soucier de gestion de cette couche</w:t>
      </w:r>
      <w:commentRangeEnd w:id="359"/>
      <w:r w:rsidR="005D2EF4">
        <w:rPr>
          <w:rStyle w:val="Marquedecommentaire"/>
        </w:rPr>
        <w:commentReference w:id="359"/>
      </w:r>
    </w:p>
    <w:p w:rsidR="00C61A25" w:rsidRDefault="00D20F43" w:rsidP="005D2EF4">
      <w:pPr>
        <w:pStyle w:val="NormalWeb"/>
        <w:rPr>
          <w:rFonts w:ascii="Arial" w:hAnsi="Arial" w:cs="Arial"/>
          <w:color w:val="000000"/>
        </w:rPr>
      </w:pPr>
      <w:r>
        <w:rPr>
          <w:rFonts w:ascii="Arial" w:hAnsi="Arial" w:cs="Arial"/>
          <w:color w:val="000000"/>
        </w:rPr>
        <w:t>1.2.4 La couche transport : cette couche effectue les échanges des donn</w:t>
      </w:r>
      <w:r w:rsidR="005D2EF4">
        <w:rPr>
          <w:rFonts w:ascii="Arial" w:hAnsi="Arial" w:cs="Arial"/>
          <w:color w:val="000000"/>
        </w:rPr>
        <w:t>é</w:t>
      </w:r>
      <w:r>
        <w:rPr>
          <w:rFonts w:ascii="Arial" w:hAnsi="Arial" w:cs="Arial"/>
          <w:color w:val="000000"/>
        </w:rPr>
        <w:t xml:space="preserve">es entre les deux machines par un serveur socket </w:t>
      </w:r>
      <w:r w:rsidR="005D2EF4">
        <w:rPr>
          <w:rFonts w:ascii="Arial" w:hAnsi="Arial" w:cs="Arial"/>
          <w:color w:val="000000"/>
        </w:rPr>
        <w:t xml:space="preserve">côté </w:t>
      </w:r>
      <w:r>
        <w:rPr>
          <w:rFonts w:ascii="Arial" w:hAnsi="Arial" w:cs="Arial"/>
          <w:color w:val="000000"/>
        </w:rPr>
        <w:t xml:space="preserve">serveur et </w:t>
      </w:r>
      <w:r w:rsidR="005D2EF4">
        <w:rPr>
          <w:rFonts w:ascii="Arial" w:hAnsi="Arial" w:cs="Arial"/>
          <w:color w:val="000000"/>
        </w:rPr>
        <w:t xml:space="preserve">un </w:t>
      </w:r>
      <w:r>
        <w:rPr>
          <w:rFonts w:ascii="Arial" w:hAnsi="Arial" w:cs="Arial"/>
          <w:color w:val="000000"/>
        </w:rPr>
        <w:t xml:space="preserve">socket </w:t>
      </w:r>
      <w:r w:rsidR="005D2EF4">
        <w:rPr>
          <w:rFonts w:ascii="Arial" w:hAnsi="Arial" w:cs="Arial"/>
          <w:color w:val="000000"/>
        </w:rPr>
        <w:t xml:space="preserve">côté </w:t>
      </w:r>
      <w:r>
        <w:rPr>
          <w:rFonts w:ascii="Arial" w:hAnsi="Arial" w:cs="Arial"/>
          <w:color w:val="000000"/>
        </w:rPr>
        <w:t>client</w:t>
      </w:r>
      <w:r w:rsidR="005D2EF4">
        <w:rPr>
          <w:rFonts w:ascii="Arial" w:hAnsi="Arial" w:cs="Arial"/>
          <w:color w:val="000000"/>
        </w:rPr>
        <w:t>.</w:t>
      </w:r>
    </w:p>
    <w:p w:rsidR="00C61A25" w:rsidRDefault="005D2EF4">
      <w:pPr>
        <w:pStyle w:val="NormalWeb"/>
        <w:rPr>
          <w:rFonts w:ascii="Arial" w:hAnsi="Arial" w:cs="Arial"/>
          <w:color w:val="000000"/>
        </w:rPr>
      </w:pPr>
      <w:r>
        <w:rPr>
          <w:rFonts w:ascii="Arial" w:hAnsi="Arial" w:cs="Arial"/>
          <w:color w:val="000000"/>
        </w:rPr>
        <w:t xml:space="preserve">On </w:t>
      </w:r>
      <w:r w:rsidR="00D20F43">
        <w:rPr>
          <w:rFonts w:ascii="Arial" w:hAnsi="Arial" w:cs="Arial"/>
          <w:color w:val="000000"/>
        </w:rPr>
        <w:t>peut personnaliser cette couche par un protocole spécifique par un</w:t>
      </w:r>
      <w:r>
        <w:rPr>
          <w:rFonts w:ascii="Arial" w:hAnsi="Arial" w:cs="Arial"/>
          <w:color w:val="000000"/>
        </w:rPr>
        <w:t xml:space="preserve">e </w:t>
      </w:r>
      <w:r w:rsidR="00D20F43">
        <w:rPr>
          <w:rFonts w:ascii="Arial" w:hAnsi="Arial" w:cs="Arial"/>
          <w:color w:val="000000"/>
        </w:rPr>
        <w:t xml:space="preserve">implémentation de </w:t>
      </w:r>
      <w:r>
        <w:rPr>
          <w:rFonts w:ascii="Arial" w:hAnsi="Arial" w:cs="Arial"/>
          <w:color w:val="000000"/>
        </w:rPr>
        <w:t>S</w:t>
      </w:r>
      <w:r w:rsidR="00D20F43">
        <w:rPr>
          <w:rFonts w:ascii="Arial" w:hAnsi="Arial" w:cs="Arial"/>
          <w:color w:val="000000"/>
        </w:rPr>
        <w:t>ocket</w:t>
      </w:r>
      <w:r>
        <w:rPr>
          <w:rFonts w:ascii="Arial" w:hAnsi="Arial" w:cs="Arial"/>
          <w:color w:val="000000"/>
        </w:rPr>
        <w:t>F</w:t>
      </w:r>
      <w:r w:rsidR="00D20F43">
        <w:rPr>
          <w:rFonts w:ascii="Arial" w:hAnsi="Arial" w:cs="Arial"/>
          <w:color w:val="000000"/>
        </w:rPr>
        <w:t>actory.</w:t>
      </w:r>
    </w:p>
    <w:p w:rsidR="00C61A25" w:rsidRDefault="00D20F43">
      <w:pPr>
        <w:pStyle w:val="Titreniveau1"/>
      </w:pPr>
      <w:r>
        <w:t>1.2 Mécanisme de téléchargement  des définitions des classe</w:t>
      </w:r>
      <w:r w:rsidR="005D2EF4">
        <w:t>s</w:t>
      </w:r>
      <w:r>
        <w:t xml:space="preserve"> distant</w:t>
      </w:r>
      <w:r w:rsidR="005D2EF4">
        <w:t>e</w:t>
      </w:r>
      <w:r>
        <w:t>s :</w:t>
      </w:r>
    </w:p>
    <w:p w:rsidR="00C61A25" w:rsidRDefault="00D20F43" w:rsidP="007411F2">
      <w:pPr>
        <w:pStyle w:val="NormalWeb"/>
        <w:rPr>
          <w:rFonts w:ascii="Arial" w:hAnsi="Arial" w:cs="Arial"/>
          <w:color w:val="000000"/>
        </w:rPr>
      </w:pPr>
      <w:r>
        <w:rPr>
          <w:rFonts w:ascii="Arial" w:hAnsi="Arial" w:cs="Arial"/>
          <w:color w:val="000000"/>
        </w:rPr>
        <w:t>Ce</w:t>
      </w:r>
      <w:r w:rsidR="00100761">
        <w:rPr>
          <w:rFonts w:ascii="Arial" w:hAnsi="Arial" w:cs="Arial"/>
          <w:color w:val="000000"/>
        </w:rPr>
        <w:t>tte</w:t>
      </w:r>
      <w:r>
        <w:rPr>
          <w:rFonts w:ascii="Arial" w:hAnsi="Arial" w:cs="Arial"/>
          <w:color w:val="000000"/>
        </w:rPr>
        <w:t xml:space="preserve"> technique nous permet de localiser</w:t>
      </w:r>
      <w:r w:rsidR="00100761">
        <w:rPr>
          <w:rFonts w:ascii="Arial" w:hAnsi="Arial" w:cs="Arial"/>
          <w:color w:val="000000"/>
        </w:rPr>
        <w:t xml:space="preserve">, </w:t>
      </w:r>
      <w:r>
        <w:rPr>
          <w:rFonts w:ascii="Arial" w:hAnsi="Arial" w:cs="Arial"/>
          <w:color w:val="000000"/>
        </w:rPr>
        <w:t>communique</w:t>
      </w:r>
      <w:r w:rsidR="00100761">
        <w:rPr>
          <w:rFonts w:ascii="Arial" w:hAnsi="Arial" w:cs="Arial"/>
          <w:color w:val="000000"/>
        </w:rPr>
        <w:t>r</w:t>
      </w:r>
      <w:r>
        <w:rPr>
          <w:rFonts w:ascii="Arial" w:hAnsi="Arial" w:cs="Arial"/>
          <w:color w:val="000000"/>
        </w:rPr>
        <w:t xml:space="preserve"> et charger la définition  des objets distant, si objet distant sont héberger dans un composent qui s’appel registre</w:t>
      </w:r>
      <w:r w:rsidR="007411F2">
        <w:rPr>
          <w:rFonts w:ascii="Arial" w:hAnsi="Arial" w:cs="Arial"/>
          <w:color w:val="000000"/>
        </w:rPr>
        <w:t>. Ce dernier</w:t>
      </w:r>
      <w:r>
        <w:rPr>
          <w:rFonts w:ascii="Arial" w:hAnsi="Arial" w:cs="Arial"/>
          <w:color w:val="000000"/>
        </w:rPr>
        <w:t xml:space="preserve"> envoi</w:t>
      </w:r>
      <w:r w:rsidR="007411F2">
        <w:rPr>
          <w:rFonts w:ascii="Arial" w:hAnsi="Arial" w:cs="Arial"/>
          <w:color w:val="000000"/>
        </w:rPr>
        <w:t>t</w:t>
      </w:r>
      <w:r>
        <w:rPr>
          <w:rFonts w:ascii="Arial" w:hAnsi="Arial" w:cs="Arial"/>
          <w:color w:val="000000"/>
        </w:rPr>
        <w:t xml:space="preserve"> au client demandeur un stub qui est un proxy </w:t>
      </w:r>
      <w:commentRangeStart w:id="361"/>
      <w:r>
        <w:rPr>
          <w:rFonts w:ascii="Arial" w:hAnsi="Arial" w:cs="Arial"/>
          <w:color w:val="000000"/>
        </w:rPr>
        <w:t xml:space="preserve">reprisent </w:t>
      </w:r>
      <w:commentRangeEnd w:id="361"/>
      <w:r w:rsidR="007411F2">
        <w:rPr>
          <w:rStyle w:val="Marquedecommentaire"/>
        </w:rPr>
        <w:commentReference w:id="361"/>
      </w:r>
      <w:r>
        <w:rPr>
          <w:rFonts w:ascii="Arial" w:hAnsi="Arial" w:cs="Arial"/>
          <w:color w:val="000000"/>
        </w:rPr>
        <w:t xml:space="preserve">l’objet distant et </w:t>
      </w:r>
      <w:r w:rsidR="007411F2">
        <w:rPr>
          <w:rFonts w:ascii="Arial" w:hAnsi="Arial" w:cs="Arial"/>
          <w:color w:val="000000"/>
        </w:rPr>
        <w:t xml:space="preserve">à </w:t>
      </w:r>
      <w:r>
        <w:rPr>
          <w:rFonts w:ascii="Arial" w:hAnsi="Arial" w:cs="Arial"/>
          <w:color w:val="000000"/>
        </w:rPr>
        <w:t>chaque appel de méthode</w:t>
      </w:r>
      <w:r w:rsidR="007411F2">
        <w:rPr>
          <w:rFonts w:ascii="Arial" w:hAnsi="Arial" w:cs="Arial"/>
          <w:color w:val="000000"/>
        </w:rPr>
        <w:t>,</w:t>
      </w:r>
      <w:r>
        <w:rPr>
          <w:rFonts w:ascii="Arial" w:hAnsi="Arial" w:cs="Arial"/>
          <w:color w:val="000000"/>
        </w:rPr>
        <w:t xml:space="preserve"> il envoi</w:t>
      </w:r>
      <w:r w:rsidR="007411F2">
        <w:rPr>
          <w:rFonts w:ascii="Arial" w:hAnsi="Arial" w:cs="Arial"/>
          <w:color w:val="000000"/>
        </w:rPr>
        <w:t>t</w:t>
      </w:r>
      <w:r>
        <w:rPr>
          <w:rFonts w:ascii="Arial" w:hAnsi="Arial" w:cs="Arial"/>
          <w:color w:val="000000"/>
        </w:rPr>
        <w:t xml:space="preserve"> les paramètres et récupère le résultat</w:t>
      </w:r>
      <w:r w:rsidR="007411F2">
        <w:rPr>
          <w:rFonts w:ascii="Arial" w:hAnsi="Arial" w:cs="Arial"/>
          <w:color w:val="000000"/>
        </w:rPr>
        <w:t>.</w:t>
      </w:r>
      <w:r>
        <w:rPr>
          <w:rFonts w:ascii="Arial" w:hAnsi="Arial" w:cs="Arial"/>
          <w:color w:val="000000"/>
        </w:rPr>
        <w:t xml:space="preserve"> </w:t>
      </w:r>
      <w:commentRangeStart w:id="362"/>
      <w:r w:rsidR="007411F2">
        <w:rPr>
          <w:rFonts w:ascii="Arial" w:hAnsi="Arial" w:cs="Arial"/>
          <w:color w:val="000000"/>
        </w:rPr>
        <w:t>I</w:t>
      </w:r>
      <w:r>
        <w:rPr>
          <w:rFonts w:ascii="Arial" w:hAnsi="Arial" w:cs="Arial"/>
          <w:color w:val="000000"/>
        </w:rPr>
        <w:t xml:space="preserve">l est </w:t>
      </w:r>
      <w:r w:rsidR="007411F2">
        <w:rPr>
          <w:rFonts w:ascii="Arial" w:hAnsi="Arial" w:cs="Arial"/>
          <w:color w:val="000000"/>
        </w:rPr>
        <w:t>à</w:t>
      </w:r>
      <w:r>
        <w:rPr>
          <w:rFonts w:ascii="Arial" w:hAnsi="Arial" w:cs="Arial"/>
          <w:color w:val="000000"/>
        </w:rPr>
        <w:t xml:space="preserve"> note</w:t>
      </w:r>
      <w:r w:rsidR="007411F2">
        <w:rPr>
          <w:rFonts w:ascii="Arial" w:hAnsi="Arial" w:cs="Arial"/>
          <w:color w:val="000000"/>
        </w:rPr>
        <w:t>r</w:t>
      </w:r>
      <w:r>
        <w:rPr>
          <w:rFonts w:ascii="Arial" w:hAnsi="Arial" w:cs="Arial"/>
          <w:color w:val="000000"/>
        </w:rPr>
        <w:t xml:space="preserve"> que tout cette transparence vis-à-vis de programmeur est  garante par un simple serveur web</w:t>
      </w:r>
      <w:r w:rsidR="007411F2">
        <w:rPr>
          <w:rFonts w:ascii="Arial" w:hAnsi="Arial" w:cs="Arial"/>
          <w:color w:val="000000"/>
        </w:rPr>
        <w:t>.</w:t>
      </w:r>
      <w:commentRangeEnd w:id="362"/>
      <w:r w:rsidR="007411F2">
        <w:rPr>
          <w:rStyle w:val="Marquedecommentaire"/>
        </w:rPr>
        <w:commentReference w:id="362"/>
      </w:r>
    </w:p>
    <w:p w:rsidR="00C61A25" w:rsidRDefault="00D20F43" w:rsidP="00100761">
      <w:pPr>
        <w:pStyle w:val="NormalWeb"/>
        <w:rPr>
          <w:rFonts w:ascii="Arial" w:hAnsi="Arial" w:cs="Arial"/>
          <w:color w:val="000000"/>
        </w:rPr>
      </w:pPr>
      <w:r>
        <w:rPr>
          <w:rFonts w:ascii="Arial" w:hAnsi="Arial" w:cs="Arial"/>
          <w:color w:val="000000"/>
        </w:rPr>
        <w:t xml:space="preserve">Ce mécanisme de communication et représenté dans le </w:t>
      </w:r>
      <w:r w:rsidR="00100761">
        <w:rPr>
          <w:rFonts w:ascii="Arial" w:hAnsi="Arial" w:cs="Arial"/>
          <w:color w:val="000000"/>
        </w:rPr>
        <w:t xml:space="preserve">schéma </w:t>
      </w:r>
      <w:r>
        <w:rPr>
          <w:rFonts w:ascii="Arial" w:hAnsi="Arial" w:cs="Arial"/>
          <w:color w:val="000000"/>
        </w:rPr>
        <w:t>suivant :</w:t>
      </w:r>
    </w:p>
    <w:p w:rsidR="00100761" w:rsidRDefault="00100761" w:rsidP="00100761">
      <w:pPr>
        <w:pStyle w:val="NormalWeb"/>
        <w:rPr>
          <w:rFonts w:ascii="Arial" w:hAnsi="Arial" w:cs="Arial"/>
          <w:color w:val="000000"/>
        </w:rPr>
      </w:pPr>
    </w:p>
    <w:p w:rsidR="00C61A25" w:rsidRDefault="00292CDB">
      <w:pPr>
        <w:pStyle w:val="NormalWeb"/>
        <w:rPr>
          <w:rFonts w:ascii="Arial" w:hAnsi="Arial" w:cs="Arial"/>
          <w:color w:val="000000"/>
        </w:rPr>
      </w:pPr>
      <w:r>
        <w:rPr>
          <w:rFonts w:ascii="Arial" w:hAnsi="Arial" w:cs="Arial"/>
          <w:color w:val="000000"/>
        </w:rPr>
        <w:pict>
          <v:group id="Group 43" o:spid="_x0000_s2157" style="position:absolute;margin-left:18pt;margin-top:5.15pt;width:374.45pt;height:158.7pt;z-index:251694080" coordorigin="1109,2302" coordsize="8806,4857203" o:gfxdata="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">
            <v:shape id="AutoShape 44" o:spid="_x0000_s2145" type="#_x0000_t176" style="position:absolute;left:7718;top:6389;width:1905;height:614" o:gfxdata="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srJpu8AAAA&#10;2wAAAA8AAAAAAAAAAQAgAAAAIgAAAGRycy9kb3ducmV2LnhtbFBLAQIUABQAAAAIAIdO4kAzLwWe&#10;OwAAADkAAAAQAAAAAAAAAAEAIAAAAAsBAABkcnMvc2hhcGV4bWwueG1sUEsFBgAAAAAGAAYAWwEA&#10;ALUDAAAAAA==&#10;">
              <v:textbox>
                <w:txbxContent>
                  <w:p w:rsidR="00291C63" w:rsidRDefault="00291C63">
                    <w:r>
                      <w:t>Serveur Web</w:t>
                    </w:r>
                  </w:p>
                </w:txbxContent>
              </v:textbox>
            </v:shape>
            <v:shape id="AutoShape 45" o:spid="_x0000_s2146" type="#_x0000_t176" style="position:absolute;left:1109;top:2920;width:2079;height:893" o:gfxdata="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2j6Re5AAAA2wAA&#10;AA8AAAAAAAAAAQAgAAAAIgAAAGRycy9kb3ducmV2LnhtbFBLAQIUABQAAAAIAIdO4kAzLwWeOwAA&#10;ADkAAAAQAAAAAAAAAAEAIAAAAAgBAABkcnMvc2hhcGV4bWwueG1sUEsFBgAAAAAGAAYAWwEAALID&#10;AAAAAA==&#10;">
              <v:shadow on="t" opacity=".5" offset="6pt,6pt"/>
              <v:textbox>
                <w:txbxContent>
                  <w:p w:rsidR="00291C63" w:rsidRDefault="00291C63">
                    <w:r>
                      <w:t>Client RMI</w:t>
                    </w:r>
                  </w:p>
                </w:txbxContent>
              </v:textbox>
            </v:shape>
            <v:shape id="AutoShape 46" o:spid="_x0000_s2147" type="#_x0000_t176" style="position:absolute;left:5872;top:3645;width:2079;height:1586" o:gfxdata="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8fWW8AAAA&#10;2wAAAA8AAAAAAAAAAQAgAAAAIgAAAGRycy9kb3ducmV2LnhtbFBLAQIUABQAAAAIAIdO4kAzLwWe&#10;OwAAADkAAAAQAAAAAAAAAAEAIAAAAAsBAABkcnMvc2hhcGV4bWwueG1sUEsFBgAAAAAGAAYAWwEA&#10;ALUDAAAAAA==&#10;">
              <v:shadow on="t" opacity=".5" offset="6pt,6pt"/>
              <v:textbox>
                <w:txbxContent>
                  <w:p w:rsidR="00291C63" w:rsidRDefault="00291C63">
                    <w:r>
                      <w:t>Serveur RMI</w:t>
                    </w:r>
                  </w:p>
                </w:txbxContent>
              </v:textbox>
            </v:shape>
            <v:shape id="AutoShape 47" o:spid="_x0000_s2148" type="#_x0000_t176" style="position:absolute;left:7836;top:2443;width:2079;height:893" o:gfxdata="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cNj+ugAAANsA&#10;AAAPAAAAAAAAAAEAIAAAACIAAABkcnMvZG93bnJldi54bWxQSwECFAAUAAAACACHTuJAMy8FnjsA&#10;AAA5AAAAEAAAAAAAAAABACAAAAAJAQAAZHJzL3NoYXBleG1sLnhtbFBLBQYAAAAABgAGAFsBAACz&#10;AwAAAAA=&#10;">
              <v:shadow on="t" opacity=".5" offset="6pt,6pt"/>
              <v:textbox>
                <w:txbxContent>
                  <w:p w:rsidR="00291C63" w:rsidRDefault="00291C63">
                    <w:r>
                      <w:t>Registre RMI</w:t>
                    </w:r>
                  </w:p>
                </w:txbxContent>
              </v:textbox>
            </v:shape>
            <v:shape id="AutoShape 48" o:spid="_x0000_s2149" type="#_x0000_t176" style="position:absolute;left:1109;top:5775;width:1905;height:614" o:gfxdata="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Xi0cm8AAAA&#10;2wAAAA8AAAAAAAAAAQAgAAAAIgAAAGRycy9kb3ducmV2LnhtbFBLAQIUABQAAAAIAIdO4kAzLwWe&#10;OwAAADkAAAAQAAAAAAAAAAEAIAAAAAsBAABkcnMvc2hhcGV4bWwueG1sUEsFBgAAAAAGAAYAWwEA&#10;ALUDAAAAAA==&#10;">
              <v:textbox>
                <w:txbxContent>
                  <w:p w:rsidR="00291C63" w:rsidRDefault="00291C63">
                    <w:r>
                      <w:t>Serveur Web</w:t>
                    </w:r>
                  </w:p>
                </w:txbxContent>
              </v:textbox>
            </v:shape>
            <v:shape id="AutoShape 49" o:spid="_x0000_s2150" type="#_x0000_t32" style="position:absolute;left:3188;top:2728;width:4648;height:527;flip:y" o:gfxdata="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3dNyvQAA&#10;ANsAAAAPAAAAAAAAAAEAIAAAACIAAABkcnMvZG93bnJldi54bWxQSwECFAAUAAAACACHTuJAMy8F&#10;njsAAAA5AAAAEAAAAAAAAAABACAAAAAMAQAAZHJzL3NoYXBleG1sLnhtbFBLBQYAAAAABgAGAFsB&#10;AAC2AwAAAAA=&#10;">
              <v:stroke endarrow="block"/>
            </v:shape>
            <v:shape id="AutoShape 50" o:spid="_x0000_s2151" type="#_x0000_t32" style="position:absolute;left:7951;top:3336;width:1044;height:1116;flip:y" o:gfxdata="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g9NBb4A&#10;AADbAAAADwAAAAAAAAABACAAAAAiAAAAZHJzL2Rvd25yZXYueG1sUEsBAhQAFAAAAAgAh07iQDMv&#10;BZ47AAAAOQAAABAAAAAAAAAAAQAgAAAADQEAAGRycy9zaGFwZXhtbC54bWxQSwUGAAAAAAYABgBb&#10;AQAAtwMAAAAA&#10;">
              <v:stroke endarrow="block"/>
            </v:shape>
            <v:shape id="AutoShape 51" o:spid="_x0000_s2152" type="#_x0000_t32" style="position:absolute;left:3188;top:3813;width:4530;height:2728" o:gfxdata="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YB7HvQAA&#10;ANsAAAAPAAAAAAAAAAEAIAAAACIAAABkcnMvZG93bnJldi54bWxQSwECFAAUAAAACACHTuJAMy8F&#10;njsAAAA5AAAAEAAAAAAAAAABACAAAAAMAQAAZHJzL3NoYXBleG1sLnhtbFBLBQYAAAAABgAGAFsB&#10;AAC2AwAAAAA=&#10;">
              <v:stroke dashstyle="dash" endarrow="block"/>
            </v:shape>
            <v:shape id="AutoShape 52" o:spid="_x0000_s2153" type="#_x0000_t32" style="position:absolute;left:3014;top:4943;width:2855;height:1202;flip:x" o:gfxdata="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5bkFugAAANsA&#10;AAAPAAAAAAAAAAEAIAAAACIAAABkcnMvZG93bnJldi54bWxQSwECFAAUAAAACACHTuJAMy8FnjsA&#10;AAA5AAAAEAAAAAAAAAABACAAAAAJAQAAZHJzL3NoYXBleG1sLnhtbFBLBQYAAAAABgAGAFsBAACz&#10;AwAAAAA=&#10;">
              <v:stroke dashstyle="dash" endarrow="block"/>
            </v:shape>
            <v:shape id="AutoShape 53" o:spid="_x0000_s2154" type="#_x0000_t32" style="position:absolute;left:8498;top:3336;width:882;height:3053;flip:x" o:gfxdata="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qRyeugAAANsA&#10;AAAPAAAAAAAAAAEAIAAAACIAAABkcnMvZG93bnJldi54bWxQSwECFAAUAAAACACHTuJAMy8FnjsA&#10;AAA5AAAAEAAAAAAAAAABACAAAAAJAQAAZHJzL3NoYXBleG1sLnhtbFBLBQYAAAAABgAGAFsBAACz&#10;AwAAAAA=&#10;">
              <v:stroke dashstyle="dash" endarrow="block"/>
            </v:shape>
            <v:shape id="AutoShape 54" o:spid="_x0000_s2155" type="#_x0000_t32" style="position:absolute;left:3188;top:3590;width:2684;height:862" o:gfxdata="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RR6ovQAA&#10;ANsAAAAPAAAAAAAAAAEAIAAAACIAAABkcnMvZG93bnJldi54bWxQSwECFAAUAAAACACHTuJAMy8F&#10;njsAAAA5AAAAEAAAAAAAAAABACAAAAAMAQAAZHJzL3NoYXBleG1sLnhtbFBLBQYAAAAABgAGAFsB&#10;AAC2AwAAAAA=&#10;">
              <v:stroke endarrow="block"/>
            </v:shape>
            <v:rect id="Rectangle 55" o:spid="_x0000_s2156" style="position:absolute;left:4685;top:2302;width:143;height:4857" o:gfxdata="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2cbdG/&#10;AAAA2wAAAA8AAAAAAAAAAQAgAAAAIgAAAGRycy9kb3ducmV2LnhtbFBLAQIUABQAAAAIAIdO4kAz&#10;LwWeOwAAADkAAAAQAAAAAAAAAAEAIAAAAA4BAABkcnMvc2hhcGV4bWwueG1sUEsFBgAAAAAGAAYA&#10;WwEAALgDAAAAAA==&#10;">
              <v:shadow on="t" type="double" opacity=".5" color2="shadow add(102)" offset="-3pt,-3pt" offset2="-2.11669mm,-2.11669mm"/>
            </v:rect>
          </v:group>
        </w:pict>
      </w:r>
    </w:p>
    <w:p w:rsidR="00C61A25" w:rsidRDefault="00C61A25">
      <w:pPr>
        <w:pStyle w:val="NormalWeb"/>
        <w:rPr>
          <w:rFonts w:ascii="Arial" w:hAnsi="Arial" w:cs="Arial"/>
          <w:color w:val="000000"/>
        </w:rPr>
      </w:pPr>
    </w:p>
    <w:p w:rsidR="00C61A25" w:rsidRDefault="00C61A25">
      <w:pPr>
        <w:pStyle w:val="NormalWeb"/>
        <w:rPr>
          <w:rFonts w:ascii="Arial" w:hAnsi="Arial" w:cs="Arial"/>
          <w:color w:val="000000"/>
        </w:rPr>
      </w:pPr>
    </w:p>
    <w:p w:rsidR="00C61A25" w:rsidRDefault="00C61A25">
      <w:pPr>
        <w:pStyle w:val="NormalWeb"/>
        <w:rPr>
          <w:rFonts w:ascii="Arial" w:hAnsi="Arial" w:cs="Arial"/>
          <w:color w:val="000000"/>
        </w:rPr>
      </w:pPr>
    </w:p>
    <w:p w:rsidR="00C61A25" w:rsidRDefault="00C61A25">
      <w:pPr>
        <w:pStyle w:val="NormalWeb"/>
        <w:rPr>
          <w:rFonts w:ascii="Arial" w:hAnsi="Arial" w:cs="Arial"/>
          <w:color w:val="000000"/>
        </w:rPr>
      </w:pPr>
    </w:p>
    <w:p w:rsidR="00C61A25" w:rsidRDefault="00C61A25">
      <w:pPr>
        <w:pStyle w:val="NormalWeb"/>
        <w:rPr>
          <w:rFonts w:ascii="Arial" w:hAnsi="Arial" w:cs="Arial"/>
          <w:color w:val="000000"/>
        </w:rPr>
      </w:pPr>
    </w:p>
    <w:p w:rsidR="00C61A25" w:rsidRDefault="00D20F43">
      <w:pPr>
        <w:pStyle w:val="NormalWeb"/>
        <w:jc w:val="center"/>
        <w:rPr>
          <w:rFonts w:ascii="Arial" w:hAnsi="Arial" w:cs="Arial"/>
          <w:color w:val="000000"/>
        </w:rPr>
      </w:pPr>
      <w:commentRangeStart w:id="363"/>
      <w:commentRangeStart w:id="364"/>
      <w:r>
        <w:rPr>
          <w:rFonts w:ascii="Arial" w:hAnsi="Arial" w:cs="Arial"/>
          <w:color w:val="000000"/>
        </w:rPr>
        <w:t>Mécanisme de communication RMI</w:t>
      </w:r>
      <w:commentRangeEnd w:id="363"/>
      <w:r w:rsidR="007411F2">
        <w:rPr>
          <w:rStyle w:val="Marquedecommentaire"/>
        </w:rPr>
        <w:commentReference w:id="363"/>
      </w:r>
      <w:commentRangeEnd w:id="364"/>
      <w:r w:rsidR="00B23B16">
        <w:rPr>
          <w:rStyle w:val="Marquedecommentaire"/>
        </w:rPr>
        <w:commentReference w:id="364"/>
      </w:r>
    </w:p>
    <w:p w:rsidR="00C61A25" w:rsidRDefault="00D20F43">
      <w:pPr>
        <w:pStyle w:val="NormalWeb"/>
        <w:rPr>
          <w:rFonts w:ascii="Arial" w:hAnsi="Arial" w:cs="Arial"/>
          <w:color w:val="000000"/>
        </w:rPr>
      </w:pPr>
      <w:commentRangeStart w:id="365"/>
      <w:commentRangeStart w:id="366"/>
      <w:r>
        <w:rPr>
          <w:rFonts w:ascii="Arial" w:hAnsi="Arial" w:cs="Arial"/>
          <w:color w:val="000000"/>
        </w:rPr>
        <w:t>Les ligne</w:t>
      </w:r>
      <w:r w:rsidR="007411F2">
        <w:rPr>
          <w:rFonts w:ascii="Arial" w:hAnsi="Arial" w:cs="Arial"/>
          <w:color w:val="000000"/>
        </w:rPr>
        <w:t>s</w:t>
      </w:r>
      <w:r>
        <w:rPr>
          <w:rFonts w:ascii="Arial" w:hAnsi="Arial" w:cs="Arial"/>
          <w:color w:val="000000"/>
        </w:rPr>
        <w:t xml:space="preserve"> po</w:t>
      </w:r>
      <w:r w:rsidR="007411F2">
        <w:rPr>
          <w:rFonts w:ascii="Arial" w:hAnsi="Arial" w:cs="Arial"/>
          <w:color w:val="000000"/>
        </w:rPr>
        <w:t>i</w:t>
      </w:r>
      <w:r>
        <w:rPr>
          <w:rFonts w:ascii="Arial" w:hAnsi="Arial" w:cs="Arial"/>
          <w:color w:val="000000"/>
        </w:rPr>
        <w:t>ntill</w:t>
      </w:r>
      <w:r w:rsidR="007411F2">
        <w:rPr>
          <w:rFonts w:ascii="Arial" w:hAnsi="Arial" w:cs="Arial"/>
          <w:color w:val="000000"/>
        </w:rPr>
        <w:t>ée</w:t>
      </w:r>
      <w:r>
        <w:rPr>
          <w:rFonts w:ascii="Arial" w:hAnsi="Arial" w:cs="Arial"/>
          <w:color w:val="000000"/>
        </w:rPr>
        <w:t>s repr</w:t>
      </w:r>
      <w:r w:rsidR="007411F2">
        <w:rPr>
          <w:rFonts w:ascii="Arial" w:hAnsi="Arial" w:cs="Arial"/>
          <w:color w:val="000000"/>
        </w:rPr>
        <w:t>é</w:t>
      </w:r>
      <w:r>
        <w:rPr>
          <w:rFonts w:ascii="Arial" w:hAnsi="Arial" w:cs="Arial"/>
          <w:color w:val="000000"/>
        </w:rPr>
        <w:t>sentent le protocole de transfer</w:t>
      </w:r>
      <w:r w:rsidR="007411F2">
        <w:rPr>
          <w:rFonts w:ascii="Arial" w:hAnsi="Arial" w:cs="Arial"/>
          <w:color w:val="000000"/>
        </w:rPr>
        <w:t>t</w:t>
      </w:r>
      <w:r>
        <w:rPr>
          <w:rFonts w:ascii="Arial" w:hAnsi="Arial" w:cs="Arial"/>
          <w:color w:val="000000"/>
        </w:rPr>
        <w:t xml:space="preserve"> les parametre </w:t>
      </w:r>
      <w:r w:rsidR="007411F2">
        <w:rPr>
          <w:rFonts w:ascii="Arial" w:hAnsi="Arial" w:cs="Arial"/>
          <w:color w:val="000000"/>
        </w:rPr>
        <w:t>e</w:t>
      </w:r>
      <w:r>
        <w:rPr>
          <w:rFonts w:ascii="Arial" w:hAnsi="Arial" w:cs="Arial"/>
          <w:color w:val="000000"/>
        </w:rPr>
        <w:t xml:space="preserve">t </w:t>
      </w:r>
      <w:r w:rsidR="007411F2">
        <w:rPr>
          <w:rFonts w:ascii="Arial" w:hAnsi="Arial" w:cs="Arial"/>
          <w:color w:val="000000"/>
        </w:rPr>
        <w:t xml:space="preserve">le </w:t>
      </w:r>
      <w:r>
        <w:rPr>
          <w:rFonts w:ascii="Arial" w:hAnsi="Arial" w:cs="Arial"/>
          <w:color w:val="000000"/>
        </w:rPr>
        <w:t>r</w:t>
      </w:r>
      <w:r w:rsidR="007411F2">
        <w:rPr>
          <w:rFonts w:ascii="Arial" w:hAnsi="Arial" w:cs="Arial"/>
          <w:color w:val="000000"/>
        </w:rPr>
        <w:t>é</w:t>
      </w:r>
      <w:r>
        <w:rPr>
          <w:rFonts w:ascii="Arial" w:hAnsi="Arial" w:cs="Arial"/>
          <w:color w:val="000000"/>
        </w:rPr>
        <w:t>seltat qui est assur</w:t>
      </w:r>
      <w:r w:rsidR="007411F2">
        <w:rPr>
          <w:rFonts w:ascii="Arial" w:hAnsi="Arial" w:cs="Arial"/>
          <w:color w:val="000000"/>
        </w:rPr>
        <w:t>é</w:t>
      </w:r>
      <w:r>
        <w:rPr>
          <w:rFonts w:ascii="Arial" w:hAnsi="Arial" w:cs="Arial"/>
          <w:color w:val="000000"/>
        </w:rPr>
        <w:t xml:space="preserve"> par</w:t>
      </w:r>
      <w:r w:rsidR="007411F2">
        <w:rPr>
          <w:rFonts w:ascii="Arial" w:hAnsi="Arial" w:cs="Arial"/>
          <w:color w:val="000000"/>
        </w:rPr>
        <w:t xml:space="preserve"> </w:t>
      </w:r>
      <w:r w:rsidR="00564B3B">
        <w:rPr>
          <w:rFonts w:ascii="Arial" w:hAnsi="Arial" w:cs="Arial"/>
          <w:color w:val="000000"/>
        </w:rPr>
        <w:tab/>
      </w:r>
      <w:r>
        <w:rPr>
          <w:rFonts w:ascii="Arial" w:hAnsi="Arial" w:cs="Arial"/>
          <w:color w:val="000000"/>
        </w:rPr>
        <w:t>le serveur web de client et serveur</w:t>
      </w:r>
      <w:r w:rsidR="007411F2">
        <w:rPr>
          <w:rFonts w:ascii="Arial" w:hAnsi="Arial" w:cs="Arial"/>
          <w:color w:val="000000"/>
        </w:rPr>
        <w:t>.</w:t>
      </w:r>
      <w:commentRangeEnd w:id="365"/>
      <w:r w:rsidR="007411F2">
        <w:rPr>
          <w:rStyle w:val="Marquedecommentaire"/>
        </w:rPr>
        <w:commentReference w:id="365"/>
      </w:r>
      <w:commentRangeEnd w:id="366"/>
      <w:r w:rsidR="00725114">
        <w:rPr>
          <w:rStyle w:val="Marquedecommentaire"/>
        </w:rPr>
        <w:commentReference w:id="366"/>
      </w:r>
    </w:p>
    <w:p w:rsidR="00C61A25" w:rsidRDefault="00D20F43">
      <w:pPr>
        <w:pStyle w:val="NormalWeb"/>
        <w:rPr>
          <w:rFonts w:ascii="Arial" w:hAnsi="Arial" w:cs="Arial"/>
          <w:color w:val="000000"/>
        </w:rPr>
      </w:pPr>
      <w:r>
        <w:rPr>
          <w:rFonts w:ascii="Arial" w:hAnsi="Arial" w:cs="Arial"/>
          <w:color w:val="000000"/>
        </w:rPr>
        <w:t>Et les lignes continue</w:t>
      </w:r>
      <w:r w:rsidR="007411F2">
        <w:rPr>
          <w:rFonts w:ascii="Arial" w:hAnsi="Arial" w:cs="Arial"/>
          <w:color w:val="000000"/>
        </w:rPr>
        <w:t>s</w:t>
      </w:r>
      <w:r>
        <w:rPr>
          <w:rFonts w:ascii="Arial" w:hAnsi="Arial" w:cs="Arial"/>
          <w:color w:val="000000"/>
        </w:rPr>
        <w:t xml:space="preserve"> repr</w:t>
      </w:r>
      <w:r w:rsidR="007411F2">
        <w:rPr>
          <w:rFonts w:ascii="Arial" w:hAnsi="Arial" w:cs="Arial"/>
          <w:color w:val="000000"/>
        </w:rPr>
        <w:t>é</w:t>
      </w:r>
      <w:r>
        <w:rPr>
          <w:rFonts w:ascii="Arial" w:hAnsi="Arial" w:cs="Arial"/>
          <w:color w:val="000000"/>
        </w:rPr>
        <w:t>sent</w:t>
      </w:r>
      <w:r w:rsidR="007411F2">
        <w:rPr>
          <w:rFonts w:ascii="Arial" w:hAnsi="Arial" w:cs="Arial"/>
          <w:color w:val="000000"/>
        </w:rPr>
        <w:t>ent</w:t>
      </w:r>
      <w:r>
        <w:rPr>
          <w:rFonts w:ascii="Arial" w:hAnsi="Arial" w:cs="Arial"/>
          <w:color w:val="000000"/>
        </w:rPr>
        <w:t xml:space="preserve"> le protocole RMI proprement dit</w:t>
      </w:r>
      <w:r w:rsidR="007411F2">
        <w:rPr>
          <w:rFonts w:ascii="Arial" w:hAnsi="Arial" w:cs="Arial"/>
          <w:color w:val="000000"/>
        </w:rPr>
        <w:t>.</w:t>
      </w:r>
    </w:p>
    <w:p w:rsidR="00C61A25" w:rsidRDefault="00D20F43" w:rsidP="00725114">
      <w:pPr>
        <w:pStyle w:val="NormalWeb"/>
        <w:rPr>
          <w:rFonts w:ascii="Arial" w:hAnsi="Arial" w:cs="Arial"/>
          <w:color w:val="000000"/>
        </w:rPr>
      </w:pPr>
      <w:r>
        <w:rPr>
          <w:rFonts w:ascii="Arial" w:hAnsi="Arial" w:cs="Arial"/>
          <w:color w:val="000000"/>
        </w:rPr>
        <w:t xml:space="preserve">Techniquement ce mécanisme de transfert ulilise la sérialisation et </w:t>
      </w:r>
      <w:r w:rsidR="00725114">
        <w:rPr>
          <w:rFonts w:ascii="Arial" w:hAnsi="Arial" w:cs="Arial"/>
          <w:color w:val="000000"/>
        </w:rPr>
        <w:t xml:space="preserve">déserialisation </w:t>
      </w:r>
      <w:r>
        <w:rPr>
          <w:rFonts w:ascii="Arial" w:hAnsi="Arial" w:cs="Arial"/>
          <w:color w:val="000000"/>
        </w:rPr>
        <w:t>des objet</w:t>
      </w:r>
      <w:r w:rsidR="00725114">
        <w:rPr>
          <w:rFonts w:ascii="Arial" w:hAnsi="Arial" w:cs="Arial"/>
          <w:color w:val="000000"/>
        </w:rPr>
        <w:t>s</w:t>
      </w:r>
      <w:r>
        <w:rPr>
          <w:rFonts w:ascii="Arial" w:hAnsi="Arial" w:cs="Arial"/>
          <w:color w:val="000000"/>
        </w:rPr>
        <w:t xml:space="preserve"> pour permettre le transfert des paramètre</w:t>
      </w:r>
      <w:r w:rsidR="00725114">
        <w:rPr>
          <w:rFonts w:ascii="Arial" w:hAnsi="Arial" w:cs="Arial"/>
          <w:color w:val="000000"/>
        </w:rPr>
        <w:t>s,</w:t>
      </w:r>
      <w:r>
        <w:rPr>
          <w:rFonts w:ascii="Arial" w:hAnsi="Arial" w:cs="Arial"/>
          <w:color w:val="000000"/>
        </w:rPr>
        <w:t xml:space="preserve"> </w:t>
      </w:r>
      <w:r w:rsidR="00725114">
        <w:rPr>
          <w:rFonts w:ascii="Arial" w:hAnsi="Arial" w:cs="Arial"/>
          <w:color w:val="000000"/>
        </w:rPr>
        <w:t xml:space="preserve">du </w:t>
      </w:r>
      <w:r>
        <w:rPr>
          <w:rFonts w:ascii="Arial" w:hAnsi="Arial" w:cs="Arial"/>
          <w:color w:val="000000"/>
        </w:rPr>
        <w:t>résultat et les ex</w:t>
      </w:r>
      <w:r w:rsidR="00725114">
        <w:rPr>
          <w:rFonts w:ascii="Arial" w:hAnsi="Arial" w:cs="Arial"/>
          <w:color w:val="000000"/>
        </w:rPr>
        <w:t>c</w:t>
      </w:r>
      <w:r>
        <w:rPr>
          <w:rFonts w:ascii="Arial" w:hAnsi="Arial" w:cs="Arial"/>
          <w:color w:val="000000"/>
        </w:rPr>
        <w:t>eptions et même le stub</w:t>
      </w:r>
      <w:r w:rsidR="00725114">
        <w:rPr>
          <w:rFonts w:ascii="Arial" w:hAnsi="Arial" w:cs="Arial"/>
          <w:color w:val="000000"/>
        </w:rPr>
        <w:t>.</w:t>
      </w:r>
      <w:r>
        <w:rPr>
          <w:rFonts w:ascii="Arial" w:hAnsi="Arial" w:cs="Arial"/>
          <w:color w:val="000000"/>
        </w:rPr>
        <w:t xml:space="preserve"> </w:t>
      </w:r>
      <w:r w:rsidR="00725114">
        <w:rPr>
          <w:rFonts w:ascii="Arial" w:hAnsi="Arial" w:cs="Arial"/>
          <w:color w:val="000000"/>
        </w:rPr>
        <w:t>A</w:t>
      </w:r>
      <w:r>
        <w:rPr>
          <w:rFonts w:ascii="Arial" w:hAnsi="Arial" w:cs="Arial"/>
          <w:color w:val="000000"/>
        </w:rPr>
        <w:t>vec l</w:t>
      </w:r>
      <w:r w:rsidR="00725114">
        <w:rPr>
          <w:rFonts w:ascii="Arial" w:hAnsi="Arial" w:cs="Arial"/>
          <w:color w:val="000000"/>
        </w:rPr>
        <w:t>a</w:t>
      </w:r>
      <w:r>
        <w:rPr>
          <w:rFonts w:ascii="Arial" w:hAnsi="Arial" w:cs="Arial"/>
          <w:color w:val="000000"/>
        </w:rPr>
        <w:t xml:space="preserve"> technique de chargement dynamique des definition des classe</w:t>
      </w:r>
      <w:r w:rsidR="00725114">
        <w:rPr>
          <w:rFonts w:ascii="Arial" w:hAnsi="Arial" w:cs="Arial"/>
          <w:color w:val="000000"/>
        </w:rPr>
        <w:t>s</w:t>
      </w:r>
      <w:r>
        <w:rPr>
          <w:rFonts w:ascii="Arial" w:hAnsi="Arial" w:cs="Arial"/>
          <w:color w:val="000000"/>
        </w:rPr>
        <w:t xml:space="preserve">, le </w:t>
      </w:r>
      <w:r w:rsidR="00725114">
        <w:rPr>
          <w:rFonts w:ascii="Arial" w:hAnsi="Arial" w:cs="Arial"/>
          <w:color w:val="000000"/>
        </w:rPr>
        <w:t xml:space="preserve">résultat </w:t>
      </w:r>
      <w:r>
        <w:rPr>
          <w:rFonts w:ascii="Arial" w:hAnsi="Arial" w:cs="Arial"/>
          <w:color w:val="000000"/>
        </w:rPr>
        <w:t>c’est un platform</w:t>
      </w:r>
      <w:r w:rsidR="00725114">
        <w:rPr>
          <w:rFonts w:ascii="Arial" w:hAnsi="Arial" w:cs="Arial"/>
          <w:color w:val="000000"/>
        </w:rPr>
        <w:t>e</w:t>
      </w:r>
      <w:r>
        <w:rPr>
          <w:rFonts w:ascii="Arial" w:hAnsi="Arial" w:cs="Arial"/>
          <w:color w:val="000000"/>
        </w:rPr>
        <w:t xml:space="preserve"> d</w:t>
      </w:r>
      <w:r w:rsidR="00725114">
        <w:rPr>
          <w:rFonts w:ascii="Arial" w:hAnsi="Arial" w:cs="Arial"/>
          <w:color w:val="000000"/>
        </w:rPr>
        <w:t>i</w:t>
      </w:r>
      <w:r>
        <w:rPr>
          <w:rFonts w:ascii="Arial" w:hAnsi="Arial" w:cs="Arial"/>
          <w:color w:val="000000"/>
        </w:rPr>
        <w:t>str</w:t>
      </w:r>
      <w:r w:rsidR="00725114">
        <w:rPr>
          <w:rFonts w:ascii="Arial" w:hAnsi="Arial" w:cs="Arial"/>
          <w:color w:val="000000"/>
        </w:rPr>
        <w:t>i</w:t>
      </w:r>
      <w:r>
        <w:rPr>
          <w:rFonts w:ascii="Arial" w:hAnsi="Arial" w:cs="Arial"/>
          <w:color w:val="000000"/>
        </w:rPr>
        <w:t>bu</w:t>
      </w:r>
      <w:r w:rsidR="00725114">
        <w:rPr>
          <w:rFonts w:ascii="Arial" w:hAnsi="Arial" w:cs="Arial"/>
          <w:color w:val="000000"/>
        </w:rPr>
        <w:t>é</w:t>
      </w:r>
      <w:r>
        <w:rPr>
          <w:rFonts w:ascii="Arial" w:hAnsi="Arial" w:cs="Arial"/>
          <w:color w:val="000000"/>
        </w:rPr>
        <w:t>e qui permet l’appel des m</w:t>
      </w:r>
      <w:r w:rsidR="00725114">
        <w:rPr>
          <w:rFonts w:ascii="Arial" w:hAnsi="Arial" w:cs="Arial"/>
          <w:color w:val="000000"/>
        </w:rPr>
        <w:t>é</w:t>
      </w:r>
      <w:r>
        <w:rPr>
          <w:rFonts w:ascii="Arial" w:hAnsi="Arial" w:cs="Arial"/>
          <w:color w:val="000000"/>
        </w:rPr>
        <w:t>thode</w:t>
      </w:r>
      <w:r w:rsidR="00725114">
        <w:rPr>
          <w:rFonts w:ascii="Arial" w:hAnsi="Arial" w:cs="Arial"/>
          <w:color w:val="000000"/>
        </w:rPr>
        <w:t>s</w:t>
      </w:r>
      <w:r>
        <w:rPr>
          <w:rFonts w:ascii="Arial" w:hAnsi="Arial" w:cs="Arial"/>
          <w:color w:val="000000"/>
        </w:rPr>
        <w:t xml:space="preserve"> d</w:t>
      </w:r>
      <w:r w:rsidR="00725114">
        <w:rPr>
          <w:rFonts w:ascii="Arial" w:hAnsi="Arial" w:cs="Arial"/>
          <w:color w:val="000000"/>
        </w:rPr>
        <w:t>i</w:t>
      </w:r>
      <w:r>
        <w:rPr>
          <w:rFonts w:ascii="Arial" w:hAnsi="Arial" w:cs="Arial"/>
          <w:color w:val="000000"/>
        </w:rPr>
        <w:t>stant</w:t>
      </w:r>
      <w:r w:rsidR="00725114">
        <w:rPr>
          <w:rFonts w:ascii="Arial" w:hAnsi="Arial" w:cs="Arial"/>
          <w:color w:val="000000"/>
        </w:rPr>
        <w:t>es</w:t>
      </w:r>
      <w:r>
        <w:rPr>
          <w:rFonts w:ascii="Arial" w:hAnsi="Arial" w:cs="Arial"/>
          <w:color w:val="000000"/>
        </w:rPr>
        <w:t xml:space="preserve"> comme un appel local.</w:t>
      </w:r>
    </w:p>
    <w:p w:rsidR="00C61A25" w:rsidRDefault="00D20F43">
      <w:pPr>
        <w:pStyle w:val="NormalWeb"/>
        <w:rPr>
          <w:rFonts w:ascii="Arial" w:hAnsi="Arial" w:cs="Arial"/>
          <w:color w:val="000000"/>
        </w:rPr>
      </w:pPr>
      <w:r>
        <w:rPr>
          <w:rFonts w:ascii="Arial" w:hAnsi="Arial" w:cs="Arial"/>
          <w:color w:val="000000"/>
        </w:rPr>
        <w:t xml:space="preserve">Le mécanisme d’activation des </w:t>
      </w:r>
      <w:r w:rsidR="002D6963">
        <w:rPr>
          <w:rFonts w:ascii="Arial" w:hAnsi="Arial" w:cs="Arial"/>
          <w:color w:val="000000"/>
        </w:rPr>
        <w:t>o</w:t>
      </w:r>
      <w:r>
        <w:rPr>
          <w:rFonts w:ascii="Arial" w:hAnsi="Arial" w:cs="Arial"/>
          <w:color w:val="000000"/>
        </w:rPr>
        <w:t>bjet</w:t>
      </w:r>
      <w:r w:rsidR="002D6963">
        <w:rPr>
          <w:rFonts w:ascii="Arial" w:hAnsi="Arial" w:cs="Arial"/>
          <w:color w:val="000000"/>
        </w:rPr>
        <w:t>s</w:t>
      </w:r>
      <w:r>
        <w:rPr>
          <w:rFonts w:ascii="Arial" w:hAnsi="Arial" w:cs="Arial"/>
          <w:color w:val="000000"/>
        </w:rPr>
        <w:t xml:space="preserve"> distant</w:t>
      </w:r>
      <w:r w:rsidR="002D6963">
        <w:rPr>
          <w:rFonts w:ascii="Arial" w:hAnsi="Arial" w:cs="Arial"/>
          <w:color w:val="000000"/>
        </w:rPr>
        <w:t>s</w:t>
      </w:r>
      <w:r>
        <w:rPr>
          <w:rFonts w:ascii="Arial" w:hAnsi="Arial" w:cs="Arial"/>
          <w:color w:val="000000"/>
        </w:rPr>
        <w:t> :</w:t>
      </w:r>
    </w:p>
    <w:p w:rsidR="00C61A25" w:rsidRDefault="00D20F43" w:rsidP="002D6963">
      <w:pPr>
        <w:pStyle w:val="NormalWeb"/>
        <w:rPr>
          <w:rFonts w:ascii="Arial" w:hAnsi="Arial" w:cs="Arial"/>
          <w:color w:val="000000"/>
        </w:rPr>
      </w:pPr>
      <w:commentRangeStart w:id="367"/>
      <w:r>
        <w:rPr>
          <w:rFonts w:ascii="Arial" w:hAnsi="Arial" w:cs="Arial"/>
          <w:color w:val="000000"/>
        </w:rPr>
        <w:t>RMI utilise un technique d’activation dynamique des objets qui ne sont pas référencé</w:t>
      </w:r>
      <w:r w:rsidR="002D6963">
        <w:rPr>
          <w:rFonts w:ascii="Arial" w:hAnsi="Arial" w:cs="Arial"/>
          <w:color w:val="000000"/>
        </w:rPr>
        <w:t>s</w:t>
      </w:r>
      <w:r>
        <w:rPr>
          <w:rFonts w:ascii="Arial" w:hAnsi="Arial" w:cs="Arial"/>
          <w:color w:val="000000"/>
        </w:rPr>
        <w:t xml:space="preserve"> par des clients  mais sont juste exposées aux clients, par</w:t>
      </w:r>
      <w:r w:rsidR="002D6963">
        <w:rPr>
          <w:rFonts w:ascii="Arial" w:hAnsi="Arial" w:cs="Arial"/>
          <w:color w:val="000000"/>
        </w:rPr>
        <w:t>c</w:t>
      </w:r>
      <w:r>
        <w:rPr>
          <w:rFonts w:ascii="Arial" w:hAnsi="Arial" w:cs="Arial"/>
          <w:color w:val="000000"/>
        </w:rPr>
        <w:t xml:space="preserve">e que les implémentations des ces objet  peuvent attendre un million d’objet et ne peuvent pas être tous activé </w:t>
      </w:r>
      <w:r w:rsidR="002D6963">
        <w:rPr>
          <w:rFonts w:ascii="Arial" w:hAnsi="Arial" w:cs="Arial"/>
          <w:color w:val="000000"/>
        </w:rPr>
        <w:t xml:space="preserve">à </w:t>
      </w:r>
      <w:r>
        <w:rPr>
          <w:rFonts w:ascii="Arial" w:hAnsi="Arial" w:cs="Arial"/>
          <w:color w:val="000000"/>
        </w:rPr>
        <w:t xml:space="preserve">tout moment dans </w:t>
      </w:r>
      <w:r w:rsidR="002D6963">
        <w:rPr>
          <w:rFonts w:ascii="Arial" w:hAnsi="Arial" w:cs="Arial"/>
          <w:color w:val="000000"/>
        </w:rPr>
        <w:t>c</w:t>
      </w:r>
      <w:r>
        <w:rPr>
          <w:rFonts w:ascii="Arial" w:hAnsi="Arial" w:cs="Arial"/>
          <w:color w:val="000000"/>
        </w:rPr>
        <w:t xml:space="preserve">e cas ils sont dans un état passif et le passage </w:t>
      </w:r>
      <w:r w:rsidR="002D6963">
        <w:rPr>
          <w:rFonts w:ascii="Arial" w:hAnsi="Arial" w:cs="Arial"/>
          <w:color w:val="000000"/>
        </w:rPr>
        <w:t xml:space="preserve">à </w:t>
      </w:r>
      <w:r>
        <w:rPr>
          <w:rFonts w:ascii="Arial" w:hAnsi="Arial" w:cs="Arial"/>
          <w:color w:val="000000"/>
        </w:rPr>
        <w:t>l’état acti</w:t>
      </w:r>
      <w:r w:rsidR="002D6963">
        <w:rPr>
          <w:rFonts w:ascii="Arial" w:hAnsi="Arial" w:cs="Arial"/>
          <w:color w:val="000000"/>
        </w:rPr>
        <w:t>f</w:t>
      </w:r>
      <w:r>
        <w:rPr>
          <w:rFonts w:ascii="Arial" w:hAnsi="Arial" w:cs="Arial"/>
          <w:color w:val="000000"/>
        </w:rPr>
        <w:t xml:space="preserve"> e</w:t>
      </w:r>
      <w:r w:rsidR="002D6963">
        <w:rPr>
          <w:rFonts w:ascii="Arial" w:hAnsi="Arial" w:cs="Arial"/>
          <w:color w:val="000000"/>
        </w:rPr>
        <w:t>s</w:t>
      </w:r>
      <w:r>
        <w:rPr>
          <w:rFonts w:ascii="Arial" w:hAnsi="Arial" w:cs="Arial"/>
          <w:color w:val="000000"/>
        </w:rPr>
        <w:t>t retardé jusqu’</w:t>
      </w:r>
      <w:r w:rsidR="002D6963">
        <w:rPr>
          <w:rFonts w:ascii="Arial" w:hAnsi="Arial" w:cs="Arial"/>
          <w:color w:val="000000"/>
        </w:rPr>
        <w:t>au</w:t>
      </w:r>
      <w:r>
        <w:rPr>
          <w:rFonts w:ascii="Arial" w:hAnsi="Arial" w:cs="Arial"/>
          <w:color w:val="000000"/>
        </w:rPr>
        <w:t xml:space="preserve"> premier appel de méthode distant.</w:t>
      </w:r>
      <w:commentRangeEnd w:id="367"/>
      <w:r w:rsidR="002D6963">
        <w:rPr>
          <w:rStyle w:val="Marquedecommentaire"/>
        </w:rPr>
        <w:commentReference w:id="367"/>
      </w:r>
    </w:p>
    <w:p w:rsidR="00C61A25" w:rsidRDefault="00D20F43">
      <w:pPr>
        <w:pStyle w:val="NormalWeb"/>
        <w:rPr>
          <w:rFonts w:ascii="Arial" w:hAnsi="Arial" w:cs="Arial"/>
          <w:color w:val="000000"/>
        </w:rPr>
      </w:pPr>
      <w:r>
        <w:rPr>
          <w:rFonts w:ascii="Arial" w:hAnsi="Arial" w:cs="Arial"/>
          <w:color w:val="000000"/>
        </w:rPr>
        <w:t>Gestionnaire de sécurité java</w:t>
      </w:r>
    </w:p>
    <w:p w:rsidR="00C61A25" w:rsidRDefault="00D20F43" w:rsidP="00F56793">
      <w:pPr>
        <w:pStyle w:val="NormalWeb"/>
        <w:rPr>
          <w:rFonts w:ascii="Arial" w:hAnsi="Arial" w:cs="Arial"/>
          <w:color w:val="000000"/>
        </w:rPr>
      </w:pPr>
      <w:r>
        <w:rPr>
          <w:rFonts w:ascii="Arial" w:hAnsi="Arial" w:cs="Arial"/>
          <w:color w:val="000000"/>
        </w:rPr>
        <w:t xml:space="preserve">Le gestionnaire de sécurité </w:t>
      </w:r>
      <w:r w:rsidR="00F56793">
        <w:rPr>
          <w:rFonts w:ascii="Arial" w:hAnsi="Arial" w:cs="Arial"/>
          <w:color w:val="000000"/>
        </w:rPr>
        <w:t>J</w:t>
      </w:r>
      <w:r>
        <w:rPr>
          <w:rFonts w:ascii="Arial" w:hAnsi="Arial" w:cs="Arial"/>
          <w:color w:val="000000"/>
        </w:rPr>
        <w:t>ava</w:t>
      </w:r>
      <w:r w:rsidR="00F56793">
        <w:rPr>
          <w:rFonts w:ascii="Arial" w:hAnsi="Arial" w:cs="Arial"/>
          <w:color w:val="000000"/>
        </w:rPr>
        <w:t xml:space="preserve"> </w:t>
      </w:r>
      <w:r>
        <w:rPr>
          <w:rFonts w:ascii="Arial" w:hAnsi="Arial" w:cs="Arial"/>
          <w:color w:val="000000"/>
        </w:rPr>
        <w:t>est un</w:t>
      </w:r>
      <w:r w:rsidR="00F56793">
        <w:rPr>
          <w:rFonts w:ascii="Arial" w:hAnsi="Arial" w:cs="Arial"/>
          <w:color w:val="000000"/>
        </w:rPr>
        <w:t>e</w:t>
      </w:r>
      <w:r>
        <w:rPr>
          <w:rFonts w:ascii="Arial" w:hAnsi="Arial" w:cs="Arial"/>
          <w:color w:val="000000"/>
        </w:rPr>
        <w:t xml:space="preserve"> </w:t>
      </w:r>
      <w:r w:rsidR="00F56793">
        <w:rPr>
          <w:rFonts w:ascii="Arial" w:hAnsi="Arial" w:cs="Arial"/>
          <w:color w:val="000000"/>
        </w:rPr>
        <w:t>API</w:t>
      </w:r>
      <w:r>
        <w:rPr>
          <w:rFonts w:ascii="Arial" w:hAnsi="Arial" w:cs="Arial"/>
          <w:color w:val="000000"/>
        </w:rPr>
        <w:t xml:space="preserve"> qui peut être utilisé</w:t>
      </w:r>
      <w:r w:rsidR="00F56793">
        <w:rPr>
          <w:rFonts w:ascii="Arial" w:hAnsi="Arial" w:cs="Arial"/>
          <w:color w:val="000000"/>
        </w:rPr>
        <w:t>e</w:t>
      </w:r>
      <w:r>
        <w:rPr>
          <w:rFonts w:ascii="Arial" w:hAnsi="Arial" w:cs="Arial"/>
          <w:color w:val="000000"/>
        </w:rPr>
        <w:t xml:space="preserve"> dans le cas de tentative d’accès au poste par des machine</w:t>
      </w:r>
      <w:r w:rsidR="00F56793">
        <w:rPr>
          <w:rFonts w:ascii="Arial" w:hAnsi="Arial" w:cs="Arial"/>
          <w:color w:val="000000"/>
        </w:rPr>
        <w:t>s</w:t>
      </w:r>
      <w:r>
        <w:rPr>
          <w:rFonts w:ascii="Arial" w:hAnsi="Arial" w:cs="Arial"/>
          <w:color w:val="000000"/>
        </w:rPr>
        <w:t xml:space="preserve"> distant</w:t>
      </w:r>
      <w:r w:rsidR="00F56793">
        <w:rPr>
          <w:rFonts w:ascii="Arial" w:hAnsi="Arial" w:cs="Arial"/>
          <w:color w:val="000000"/>
        </w:rPr>
        <w:t xml:space="preserve">es. On </w:t>
      </w:r>
      <w:r>
        <w:rPr>
          <w:rFonts w:ascii="Arial" w:hAnsi="Arial" w:cs="Arial"/>
          <w:color w:val="000000"/>
        </w:rPr>
        <w:t xml:space="preserve"> peut utiliser avec la technologie RMI pour empêcher ou autorise</w:t>
      </w:r>
      <w:r w:rsidR="00F56793">
        <w:rPr>
          <w:rFonts w:ascii="Arial" w:hAnsi="Arial" w:cs="Arial"/>
          <w:color w:val="000000"/>
        </w:rPr>
        <w:t>r</w:t>
      </w:r>
      <w:r>
        <w:rPr>
          <w:rFonts w:ascii="Arial" w:hAnsi="Arial" w:cs="Arial"/>
          <w:color w:val="000000"/>
        </w:rPr>
        <w:t xml:space="preserve"> quelque poste</w:t>
      </w:r>
      <w:r w:rsidR="00F56793">
        <w:rPr>
          <w:rFonts w:ascii="Arial" w:hAnsi="Arial" w:cs="Arial"/>
          <w:color w:val="000000"/>
        </w:rPr>
        <w:t>r</w:t>
      </w:r>
      <w:r>
        <w:rPr>
          <w:rFonts w:ascii="Arial" w:hAnsi="Arial" w:cs="Arial"/>
          <w:color w:val="000000"/>
        </w:rPr>
        <w:t xml:space="preserve"> pour accéder au poste </w:t>
      </w:r>
      <w:r w:rsidR="00F56793">
        <w:rPr>
          <w:rFonts w:ascii="Arial" w:hAnsi="Arial" w:cs="Arial"/>
          <w:color w:val="000000"/>
        </w:rPr>
        <w:t xml:space="preserve">à </w:t>
      </w:r>
      <w:r>
        <w:rPr>
          <w:rFonts w:ascii="Arial" w:hAnsi="Arial" w:cs="Arial"/>
          <w:color w:val="000000"/>
        </w:rPr>
        <w:t>distance</w:t>
      </w:r>
      <w:r w:rsidR="00F56793">
        <w:rPr>
          <w:rFonts w:ascii="Arial" w:hAnsi="Arial" w:cs="Arial"/>
          <w:color w:val="000000"/>
        </w:rPr>
        <w:t>.</w:t>
      </w:r>
      <w:r>
        <w:rPr>
          <w:rFonts w:ascii="Arial" w:hAnsi="Arial" w:cs="Arial"/>
          <w:color w:val="000000"/>
        </w:rPr>
        <w:t xml:space="preserve"> </w:t>
      </w:r>
      <w:r w:rsidR="00F56793">
        <w:rPr>
          <w:rFonts w:ascii="Arial" w:hAnsi="Arial" w:cs="Arial"/>
          <w:color w:val="000000"/>
        </w:rPr>
        <w:t>D</w:t>
      </w:r>
      <w:r>
        <w:rPr>
          <w:rFonts w:ascii="Arial" w:hAnsi="Arial" w:cs="Arial"/>
          <w:color w:val="000000"/>
        </w:rPr>
        <w:t>e plus</w:t>
      </w:r>
      <w:r w:rsidR="00F56793">
        <w:rPr>
          <w:rFonts w:ascii="Arial" w:hAnsi="Arial" w:cs="Arial"/>
          <w:color w:val="000000"/>
        </w:rPr>
        <w:t>,</w:t>
      </w:r>
      <w:r>
        <w:rPr>
          <w:rFonts w:ascii="Arial" w:hAnsi="Arial" w:cs="Arial"/>
          <w:color w:val="000000"/>
        </w:rPr>
        <w:t xml:space="preserve"> </w:t>
      </w:r>
      <w:r w:rsidR="00F56793">
        <w:rPr>
          <w:rFonts w:ascii="Arial" w:hAnsi="Arial" w:cs="Arial"/>
          <w:color w:val="000000"/>
        </w:rPr>
        <w:t xml:space="preserve">il </w:t>
      </w:r>
      <w:r>
        <w:rPr>
          <w:rFonts w:ascii="Arial" w:hAnsi="Arial" w:cs="Arial"/>
          <w:color w:val="000000"/>
        </w:rPr>
        <w:t xml:space="preserve">nous </w:t>
      </w:r>
      <w:r w:rsidR="00F56793">
        <w:rPr>
          <w:rFonts w:ascii="Arial" w:hAnsi="Arial" w:cs="Arial"/>
          <w:color w:val="000000"/>
        </w:rPr>
        <w:t xml:space="preserve">permet </w:t>
      </w:r>
      <w:r>
        <w:rPr>
          <w:rFonts w:ascii="Arial" w:hAnsi="Arial" w:cs="Arial"/>
          <w:color w:val="000000"/>
        </w:rPr>
        <w:t>de contrôler l’accès par un s</w:t>
      </w:r>
      <w:r w:rsidR="00F56793">
        <w:rPr>
          <w:rFonts w:ascii="Arial" w:hAnsi="Arial" w:cs="Arial"/>
          <w:color w:val="000000"/>
        </w:rPr>
        <w:t>i</w:t>
      </w:r>
      <w:r>
        <w:rPr>
          <w:rFonts w:ascii="Arial" w:hAnsi="Arial" w:cs="Arial"/>
          <w:color w:val="000000"/>
        </w:rPr>
        <w:t>mple ficher de configuration qu</w:t>
      </w:r>
      <w:r w:rsidR="00F56793">
        <w:rPr>
          <w:rFonts w:ascii="Arial" w:hAnsi="Arial" w:cs="Arial"/>
          <w:color w:val="000000"/>
        </w:rPr>
        <w:t>e</w:t>
      </w:r>
      <w:r>
        <w:rPr>
          <w:rFonts w:ascii="Arial" w:hAnsi="Arial" w:cs="Arial"/>
          <w:color w:val="000000"/>
        </w:rPr>
        <w:t xml:space="preserve"> l’administrateur peut éditer </w:t>
      </w:r>
      <w:r w:rsidR="00F56793">
        <w:rPr>
          <w:rFonts w:ascii="Arial" w:hAnsi="Arial" w:cs="Arial"/>
          <w:color w:val="000000"/>
        </w:rPr>
        <w:t xml:space="preserve">afin de </w:t>
      </w:r>
      <w:r>
        <w:rPr>
          <w:rFonts w:ascii="Arial" w:hAnsi="Arial" w:cs="Arial"/>
          <w:color w:val="000000"/>
        </w:rPr>
        <w:t>changer la stratégie.</w:t>
      </w:r>
    </w:p>
    <w:p w:rsidR="00C61A25" w:rsidRDefault="00D20F43">
      <w:pPr>
        <w:pStyle w:val="NormalWeb"/>
        <w:rPr>
          <w:rFonts w:ascii="Arial" w:hAnsi="Arial" w:cs="Arial"/>
          <w:color w:val="000000"/>
        </w:rPr>
      </w:pPr>
      <w:commentRangeStart w:id="368"/>
      <w:r>
        <w:rPr>
          <w:rFonts w:ascii="Arial" w:hAnsi="Arial" w:cs="Arial"/>
          <w:color w:val="000000"/>
        </w:rPr>
        <w:t xml:space="preserve">Vous </w:t>
      </w:r>
      <w:commentRangeEnd w:id="368"/>
      <w:r w:rsidR="00F56793">
        <w:rPr>
          <w:rStyle w:val="Marquedecommentaire"/>
        </w:rPr>
        <w:commentReference w:id="368"/>
      </w:r>
      <w:r>
        <w:rPr>
          <w:rFonts w:ascii="Arial" w:hAnsi="Arial" w:cs="Arial"/>
          <w:color w:val="000000"/>
        </w:rPr>
        <w:t>trouve</w:t>
      </w:r>
      <w:r w:rsidR="00F56793">
        <w:rPr>
          <w:rFonts w:ascii="Arial" w:hAnsi="Arial" w:cs="Arial"/>
          <w:color w:val="000000"/>
        </w:rPr>
        <w:t>z</w:t>
      </w:r>
      <w:r>
        <w:rPr>
          <w:rFonts w:ascii="Arial" w:hAnsi="Arial" w:cs="Arial"/>
          <w:color w:val="000000"/>
        </w:rPr>
        <w:t xml:space="preserve"> un exemple dans l’annexe de l’utilisation de Security Manager qu</w:t>
      </w:r>
      <w:r w:rsidR="00F56793">
        <w:rPr>
          <w:rFonts w:ascii="Arial" w:hAnsi="Arial" w:cs="Arial"/>
          <w:color w:val="000000"/>
        </w:rPr>
        <w:t>’o</w:t>
      </w:r>
      <w:r>
        <w:rPr>
          <w:rFonts w:ascii="Arial" w:hAnsi="Arial" w:cs="Arial"/>
          <w:color w:val="000000"/>
        </w:rPr>
        <w:t>n</w:t>
      </w:r>
      <w:r w:rsidR="00F56793">
        <w:rPr>
          <w:rFonts w:ascii="Arial" w:hAnsi="Arial" w:cs="Arial"/>
          <w:color w:val="000000"/>
        </w:rPr>
        <w:t xml:space="preserve"> </w:t>
      </w:r>
      <w:r>
        <w:rPr>
          <w:rFonts w:ascii="Arial" w:hAnsi="Arial" w:cs="Arial"/>
          <w:color w:val="000000"/>
        </w:rPr>
        <w:t>peut ne pas utilise</w:t>
      </w:r>
      <w:r w:rsidR="00F56793">
        <w:rPr>
          <w:rFonts w:ascii="Arial" w:hAnsi="Arial" w:cs="Arial"/>
          <w:color w:val="000000"/>
        </w:rPr>
        <w:t>r</w:t>
      </w:r>
      <w:r>
        <w:rPr>
          <w:rFonts w:ascii="Arial" w:hAnsi="Arial" w:cs="Arial"/>
          <w:color w:val="000000"/>
        </w:rPr>
        <w:t>.</w:t>
      </w:r>
    </w:p>
    <w:p w:rsidR="00FA30F7" w:rsidRDefault="00FA30F7">
      <w:pPr>
        <w:pStyle w:val="NormalWeb"/>
        <w:rPr>
          <w:rFonts w:ascii="Arial" w:hAnsi="Arial" w:cs="Arial"/>
          <w:color w:val="000000"/>
        </w:rPr>
      </w:pPr>
    </w:p>
    <w:p w:rsidR="00C61A25" w:rsidRDefault="00D20F43">
      <w:pPr>
        <w:pStyle w:val="NormalWeb"/>
        <w:rPr>
          <w:rFonts w:ascii="Arial" w:hAnsi="Arial" w:cs="Arial"/>
          <w:color w:val="000000"/>
        </w:rPr>
      </w:pPr>
      <w:commentRangeStart w:id="369"/>
      <w:r>
        <w:rPr>
          <w:rFonts w:ascii="Arial" w:hAnsi="Arial" w:cs="Arial"/>
          <w:color w:val="000000"/>
        </w:rPr>
        <w:t>Garbage c</w:t>
      </w:r>
      <w:r w:rsidR="00F56793">
        <w:rPr>
          <w:rFonts w:ascii="Arial" w:hAnsi="Arial" w:cs="Arial"/>
          <w:color w:val="000000"/>
        </w:rPr>
        <w:t>o</w:t>
      </w:r>
      <w:r>
        <w:rPr>
          <w:rFonts w:ascii="Arial" w:hAnsi="Arial" w:cs="Arial"/>
          <w:color w:val="000000"/>
        </w:rPr>
        <w:t>llector distribué</w:t>
      </w:r>
      <w:commentRangeEnd w:id="369"/>
      <w:r w:rsidR="00FA30F7">
        <w:rPr>
          <w:rStyle w:val="Marquedecommentaire"/>
        </w:rPr>
        <w:commentReference w:id="369"/>
      </w:r>
    </w:p>
    <w:p w:rsidR="00C61A25" w:rsidRDefault="00D20F43" w:rsidP="006E2228">
      <w:pPr>
        <w:pStyle w:val="NormalWeb"/>
        <w:rPr>
          <w:rFonts w:ascii="Arial" w:hAnsi="Arial" w:cs="Arial"/>
          <w:color w:val="000000"/>
        </w:rPr>
      </w:pPr>
      <w:r>
        <w:rPr>
          <w:rFonts w:ascii="Arial" w:hAnsi="Arial" w:cs="Arial"/>
          <w:color w:val="000000"/>
        </w:rPr>
        <w:t xml:space="preserve">Le mécanisme Garbage collector distribué de </w:t>
      </w:r>
      <w:r w:rsidR="00FA30F7">
        <w:rPr>
          <w:rFonts w:ascii="Arial" w:hAnsi="Arial" w:cs="Arial"/>
          <w:color w:val="000000"/>
        </w:rPr>
        <w:t xml:space="preserve">Java </w:t>
      </w:r>
      <w:r>
        <w:rPr>
          <w:rFonts w:ascii="Arial" w:hAnsi="Arial" w:cs="Arial"/>
          <w:color w:val="000000"/>
        </w:rPr>
        <w:t>utilise un</w:t>
      </w:r>
      <w:r w:rsidR="00FA30F7">
        <w:rPr>
          <w:rFonts w:ascii="Arial" w:hAnsi="Arial" w:cs="Arial"/>
          <w:color w:val="000000"/>
        </w:rPr>
        <w:t>e</w:t>
      </w:r>
      <w:r>
        <w:rPr>
          <w:rFonts w:ascii="Arial" w:hAnsi="Arial" w:cs="Arial"/>
          <w:color w:val="000000"/>
        </w:rPr>
        <w:t xml:space="preserve"> technique de nombre de référence</w:t>
      </w:r>
      <w:r w:rsidR="00FA30F7">
        <w:rPr>
          <w:rFonts w:ascii="Arial" w:hAnsi="Arial" w:cs="Arial"/>
          <w:color w:val="000000"/>
        </w:rPr>
        <w:t>s</w:t>
      </w:r>
      <w:r>
        <w:rPr>
          <w:rFonts w:ascii="Arial" w:hAnsi="Arial" w:cs="Arial"/>
          <w:color w:val="000000"/>
        </w:rPr>
        <w:t xml:space="preserve"> pour chaque objet distant</w:t>
      </w:r>
      <w:r w:rsidR="00FA30F7">
        <w:rPr>
          <w:rFonts w:ascii="Arial" w:hAnsi="Arial" w:cs="Arial"/>
          <w:color w:val="000000"/>
        </w:rPr>
        <w:t>.</w:t>
      </w:r>
      <w:r>
        <w:rPr>
          <w:rFonts w:ascii="Arial" w:hAnsi="Arial" w:cs="Arial"/>
          <w:color w:val="000000"/>
        </w:rPr>
        <w:t xml:space="preserve"> </w:t>
      </w:r>
      <w:r w:rsidR="00FA30F7">
        <w:rPr>
          <w:rFonts w:ascii="Arial" w:hAnsi="Arial" w:cs="Arial"/>
          <w:color w:val="000000"/>
        </w:rPr>
        <w:t>C</w:t>
      </w:r>
      <w:r>
        <w:rPr>
          <w:rFonts w:ascii="Arial" w:hAnsi="Arial" w:cs="Arial"/>
          <w:color w:val="000000"/>
        </w:rPr>
        <w:t xml:space="preserve">e nombre est incrémenté chaque </w:t>
      </w:r>
      <w:r w:rsidR="00FA30F7">
        <w:rPr>
          <w:rFonts w:ascii="Arial" w:hAnsi="Arial" w:cs="Arial"/>
          <w:color w:val="000000"/>
        </w:rPr>
        <w:t>f</w:t>
      </w:r>
      <w:r>
        <w:rPr>
          <w:rFonts w:ascii="Arial" w:hAnsi="Arial" w:cs="Arial"/>
          <w:color w:val="000000"/>
        </w:rPr>
        <w:t>oi</w:t>
      </w:r>
      <w:r w:rsidR="00FA30F7">
        <w:rPr>
          <w:rFonts w:ascii="Arial" w:hAnsi="Arial" w:cs="Arial"/>
          <w:color w:val="000000"/>
        </w:rPr>
        <w:t>s</w:t>
      </w:r>
      <w:r>
        <w:rPr>
          <w:rFonts w:ascii="Arial" w:hAnsi="Arial" w:cs="Arial"/>
          <w:color w:val="000000"/>
        </w:rPr>
        <w:t xml:space="preserve"> que il y a référencement par un client, ce client envoi</w:t>
      </w:r>
      <w:r w:rsidR="00FA30F7">
        <w:rPr>
          <w:rFonts w:ascii="Arial" w:hAnsi="Arial" w:cs="Arial"/>
          <w:color w:val="000000"/>
        </w:rPr>
        <w:t>t</w:t>
      </w:r>
      <w:r>
        <w:rPr>
          <w:rFonts w:ascii="Arial" w:hAnsi="Arial" w:cs="Arial"/>
          <w:color w:val="000000"/>
        </w:rPr>
        <w:t xml:space="preserve"> un m</w:t>
      </w:r>
      <w:r w:rsidR="00FA30F7">
        <w:rPr>
          <w:rFonts w:ascii="Arial" w:hAnsi="Arial" w:cs="Arial"/>
          <w:color w:val="000000"/>
        </w:rPr>
        <w:t>e</w:t>
      </w:r>
      <w:r>
        <w:rPr>
          <w:rFonts w:ascii="Arial" w:hAnsi="Arial" w:cs="Arial"/>
          <w:color w:val="000000"/>
        </w:rPr>
        <w:t>ssage indiq</w:t>
      </w:r>
      <w:r w:rsidR="00FA30F7">
        <w:rPr>
          <w:rFonts w:ascii="Arial" w:hAnsi="Arial" w:cs="Arial"/>
          <w:color w:val="000000"/>
        </w:rPr>
        <w:t>uant</w:t>
      </w:r>
      <w:r>
        <w:rPr>
          <w:rFonts w:ascii="Arial" w:hAnsi="Arial" w:cs="Arial"/>
          <w:color w:val="000000"/>
        </w:rPr>
        <w:t xml:space="preserve"> que l’objet distant est référencé</w:t>
      </w:r>
      <w:r w:rsidR="00FA30F7">
        <w:rPr>
          <w:rFonts w:ascii="Arial" w:hAnsi="Arial" w:cs="Arial"/>
          <w:color w:val="000000"/>
        </w:rPr>
        <w:t>. L</w:t>
      </w:r>
      <w:r>
        <w:rPr>
          <w:rFonts w:ascii="Arial" w:hAnsi="Arial" w:cs="Arial"/>
          <w:color w:val="000000"/>
        </w:rPr>
        <w:t xml:space="preserve">e nombre est décrémentée chaque </w:t>
      </w:r>
      <w:r w:rsidR="00FA30F7">
        <w:rPr>
          <w:rFonts w:ascii="Arial" w:hAnsi="Arial" w:cs="Arial"/>
          <w:color w:val="000000"/>
        </w:rPr>
        <w:t>f</w:t>
      </w:r>
      <w:r>
        <w:rPr>
          <w:rFonts w:ascii="Arial" w:hAnsi="Arial" w:cs="Arial"/>
          <w:color w:val="000000"/>
        </w:rPr>
        <w:t>oi</w:t>
      </w:r>
      <w:r w:rsidR="00FA30F7">
        <w:rPr>
          <w:rFonts w:ascii="Arial" w:hAnsi="Arial" w:cs="Arial"/>
          <w:color w:val="000000"/>
        </w:rPr>
        <w:t>s</w:t>
      </w:r>
      <w:r>
        <w:rPr>
          <w:rFonts w:ascii="Arial" w:hAnsi="Arial" w:cs="Arial"/>
          <w:color w:val="000000"/>
        </w:rPr>
        <w:t xml:space="preserve"> que cette référence est libérée par le client</w:t>
      </w:r>
      <w:r w:rsidR="00FA30F7">
        <w:rPr>
          <w:rFonts w:ascii="Arial" w:hAnsi="Arial" w:cs="Arial"/>
          <w:color w:val="000000"/>
        </w:rPr>
        <w:t>.</w:t>
      </w:r>
      <w:r>
        <w:rPr>
          <w:rFonts w:ascii="Arial" w:hAnsi="Arial" w:cs="Arial"/>
          <w:color w:val="000000"/>
        </w:rPr>
        <w:t xml:space="preserve"> </w:t>
      </w:r>
      <w:r w:rsidR="00FA30F7">
        <w:rPr>
          <w:rFonts w:ascii="Arial" w:hAnsi="Arial" w:cs="Arial"/>
          <w:color w:val="000000"/>
        </w:rPr>
        <w:t>D</w:t>
      </w:r>
      <w:r>
        <w:rPr>
          <w:rFonts w:ascii="Arial" w:hAnsi="Arial" w:cs="Arial"/>
          <w:color w:val="000000"/>
        </w:rPr>
        <w:t>ans ce cas</w:t>
      </w:r>
      <w:r w:rsidR="00FA30F7">
        <w:rPr>
          <w:rFonts w:ascii="Arial" w:hAnsi="Arial" w:cs="Arial"/>
          <w:color w:val="000000"/>
        </w:rPr>
        <w:t>,</w:t>
      </w:r>
      <w:r>
        <w:rPr>
          <w:rFonts w:ascii="Arial" w:hAnsi="Arial" w:cs="Arial"/>
          <w:color w:val="000000"/>
        </w:rPr>
        <w:t xml:space="preserve"> la machine virtuel</w:t>
      </w:r>
      <w:r w:rsidR="00FA30F7">
        <w:rPr>
          <w:rFonts w:ascii="Arial" w:hAnsi="Arial" w:cs="Arial"/>
          <w:color w:val="000000"/>
        </w:rPr>
        <w:t>le</w:t>
      </w:r>
      <w:r>
        <w:rPr>
          <w:rFonts w:ascii="Arial" w:hAnsi="Arial" w:cs="Arial"/>
          <w:color w:val="000000"/>
        </w:rPr>
        <w:t xml:space="preserve"> a le </w:t>
      </w:r>
      <w:r w:rsidR="00FA30F7">
        <w:rPr>
          <w:rFonts w:ascii="Arial" w:hAnsi="Arial" w:cs="Arial"/>
          <w:color w:val="000000"/>
        </w:rPr>
        <w:t xml:space="preserve">droit </w:t>
      </w:r>
      <w:r>
        <w:rPr>
          <w:rFonts w:ascii="Arial" w:hAnsi="Arial" w:cs="Arial"/>
          <w:color w:val="000000"/>
        </w:rPr>
        <w:t>de récupérer cet objet s</w:t>
      </w:r>
      <w:r w:rsidR="006E2228">
        <w:rPr>
          <w:rFonts w:ascii="Arial" w:hAnsi="Arial" w:cs="Arial"/>
          <w:color w:val="000000"/>
        </w:rPr>
        <w:t>’</w:t>
      </w:r>
      <w:r>
        <w:rPr>
          <w:rFonts w:ascii="Arial" w:hAnsi="Arial" w:cs="Arial"/>
          <w:color w:val="000000"/>
        </w:rPr>
        <w:t>il n ya pas un</w:t>
      </w:r>
      <w:r w:rsidR="006E2228">
        <w:rPr>
          <w:rFonts w:ascii="Arial" w:hAnsi="Arial" w:cs="Arial"/>
          <w:color w:val="000000"/>
        </w:rPr>
        <w:t>e</w:t>
      </w:r>
      <w:r>
        <w:rPr>
          <w:rFonts w:ascii="Arial" w:hAnsi="Arial" w:cs="Arial"/>
          <w:color w:val="000000"/>
        </w:rPr>
        <w:t xml:space="preserve"> référence local de ce</w:t>
      </w:r>
      <w:r w:rsidR="006E2228">
        <w:rPr>
          <w:rFonts w:ascii="Arial" w:hAnsi="Arial" w:cs="Arial"/>
          <w:color w:val="000000"/>
        </w:rPr>
        <w:t>t</w:t>
      </w:r>
      <w:r>
        <w:rPr>
          <w:rFonts w:ascii="Arial" w:hAnsi="Arial" w:cs="Arial"/>
          <w:color w:val="000000"/>
        </w:rPr>
        <w:t xml:space="preserve"> objet</w:t>
      </w:r>
      <w:r w:rsidR="006E2228">
        <w:rPr>
          <w:rFonts w:ascii="Arial" w:hAnsi="Arial" w:cs="Arial"/>
          <w:color w:val="000000"/>
        </w:rPr>
        <w:t>.</w:t>
      </w:r>
    </w:p>
    <w:p w:rsidR="00C61A25" w:rsidRDefault="00D20F43">
      <w:pPr>
        <w:pStyle w:val="NormalWeb"/>
        <w:rPr>
          <w:rFonts w:ascii="Arial" w:hAnsi="Arial" w:cs="Arial"/>
          <w:color w:val="000000"/>
        </w:rPr>
      </w:pPr>
      <w:commentRangeStart w:id="370"/>
      <w:r>
        <w:rPr>
          <w:rFonts w:ascii="Arial" w:hAnsi="Arial" w:cs="Arial"/>
          <w:color w:val="000000"/>
        </w:rPr>
        <w:t>Multiplexage des communications</w:t>
      </w:r>
      <w:commentRangeEnd w:id="370"/>
      <w:r w:rsidR="006E2228">
        <w:rPr>
          <w:rStyle w:val="Marquedecommentaire"/>
        </w:rPr>
        <w:commentReference w:id="370"/>
      </w:r>
    </w:p>
    <w:p w:rsidR="00C61A25" w:rsidRDefault="00D20F43" w:rsidP="001F27C2">
      <w:pPr>
        <w:pStyle w:val="NormalWeb"/>
        <w:rPr>
          <w:rFonts w:ascii="Arial" w:hAnsi="Arial" w:cs="Arial"/>
          <w:color w:val="000000"/>
        </w:rPr>
      </w:pPr>
      <w:r>
        <w:rPr>
          <w:rFonts w:ascii="Arial" w:hAnsi="Arial" w:cs="Arial"/>
          <w:color w:val="000000"/>
        </w:rPr>
        <w:t>Ce</w:t>
      </w:r>
      <w:r w:rsidR="001F27C2">
        <w:rPr>
          <w:rFonts w:ascii="Arial" w:hAnsi="Arial" w:cs="Arial"/>
          <w:color w:val="000000"/>
        </w:rPr>
        <w:t>tte</w:t>
      </w:r>
      <w:r>
        <w:rPr>
          <w:rFonts w:ascii="Arial" w:hAnsi="Arial" w:cs="Arial"/>
          <w:color w:val="000000"/>
        </w:rPr>
        <w:t xml:space="preserve"> technique est utilisé</w:t>
      </w:r>
      <w:r w:rsidR="001F27C2">
        <w:rPr>
          <w:rFonts w:ascii="Arial" w:hAnsi="Arial" w:cs="Arial"/>
          <w:color w:val="000000"/>
        </w:rPr>
        <w:t>e</w:t>
      </w:r>
      <w:r>
        <w:rPr>
          <w:rFonts w:ascii="Arial" w:hAnsi="Arial" w:cs="Arial"/>
          <w:color w:val="000000"/>
        </w:rPr>
        <w:t xml:space="preserve"> par RMI pour ne pas utiliser un socket serveur pour écouter les clients mai</w:t>
      </w:r>
      <w:r w:rsidR="001F27C2">
        <w:rPr>
          <w:rFonts w:ascii="Arial" w:hAnsi="Arial" w:cs="Arial"/>
          <w:color w:val="000000"/>
        </w:rPr>
        <w:t>s</w:t>
      </w:r>
      <w:r>
        <w:rPr>
          <w:rFonts w:ascii="Arial" w:hAnsi="Arial" w:cs="Arial"/>
          <w:color w:val="000000"/>
        </w:rPr>
        <w:t xml:space="preserve"> un s</w:t>
      </w:r>
      <w:r w:rsidR="001F27C2">
        <w:rPr>
          <w:rFonts w:ascii="Arial" w:hAnsi="Arial" w:cs="Arial"/>
          <w:color w:val="000000"/>
        </w:rPr>
        <w:t>i</w:t>
      </w:r>
      <w:r>
        <w:rPr>
          <w:rFonts w:ascii="Arial" w:hAnsi="Arial" w:cs="Arial"/>
          <w:color w:val="000000"/>
        </w:rPr>
        <w:t>mple socket</w:t>
      </w:r>
      <w:r w:rsidR="001F27C2">
        <w:rPr>
          <w:rFonts w:ascii="Arial" w:hAnsi="Arial" w:cs="Arial"/>
          <w:color w:val="000000"/>
        </w:rPr>
        <w:t>.</w:t>
      </w:r>
      <w:r>
        <w:rPr>
          <w:rFonts w:ascii="Arial" w:hAnsi="Arial" w:cs="Arial"/>
          <w:color w:val="000000"/>
        </w:rPr>
        <w:t xml:space="preserve"> </w:t>
      </w:r>
      <w:r w:rsidR="001F27C2">
        <w:rPr>
          <w:rFonts w:ascii="Arial" w:hAnsi="Arial" w:cs="Arial"/>
          <w:color w:val="000000"/>
        </w:rPr>
        <w:t>P</w:t>
      </w:r>
      <w:r>
        <w:rPr>
          <w:rFonts w:ascii="Arial" w:hAnsi="Arial" w:cs="Arial"/>
          <w:color w:val="000000"/>
        </w:rPr>
        <w:t>ar exemple</w:t>
      </w:r>
      <w:r w:rsidR="001F27C2">
        <w:rPr>
          <w:rFonts w:ascii="Arial" w:hAnsi="Arial" w:cs="Arial"/>
          <w:color w:val="000000"/>
        </w:rPr>
        <w:t>,</w:t>
      </w:r>
      <w:r>
        <w:rPr>
          <w:rFonts w:ascii="Arial" w:hAnsi="Arial" w:cs="Arial"/>
          <w:color w:val="000000"/>
        </w:rPr>
        <w:t xml:space="preserve"> dans </w:t>
      </w:r>
      <w:r w:rsidR="001F27C2">
        <w:rPr>
          <w:rFonts w:ascii="Arial" w:hAnsi="Arial" w:cs="Arial"/>
          <w:color w:val="000000"/>
        </w:rPr>
        <w:t xml:space="preserve">certains </w:t>
      </w:r>
      <w:r>
        <w:rPr>
          <w:rFonts w:ascii="Arial" w:hAnsi="Arial" w:cs="Arial"/>
          <w:color w:val="000000"/>
        </w:rPr>
        <w:t>système</w:t>
      </w:r>
      <w:r w:rsidR="001F27C2">
        <w:rPr>
          <w:rFonts w:ascii="Arial" w:hAnsi="Arial" w:cs="Arial"/>
          <w:color w:val="000000"/>
        </w:rPr>
        <w:t xml:space="preserve">s, </w:t>
      </w:r>
      <w:r>
        <w:rPr>
          <w:rFonts w:ascii="Arial" w:hAnsi="Arial" w:cs="Arial"/>
          <w:color w:val="000000"/>
        </w:rPr>
        <w:t>l’administrateur empêche les applet</w:t>
      </w:r>
      <w:r w:rsidR="001F27C2">
        <w:rPr>
          <w:rFonts w:ascii="Arial" w:hAnsi="Arial" w:cs="Arial"/>
          <w:color w:val="000000"/>
        </w:rPr>
        <w:t>s</w:t>
      </w:r>
      <w:r>
        <w:rPr>
          <w:rFonts w:ascii="Arial" w:hAnsi="Arial" w:cs="Arial"/>
          <w:color w:val="000000"/>
        </w:rPr>
        <w:t xml:space="preserve"> à ouvrir un</w:t>
      </w:r>
      <w:r w:rsidR="001F27C2">
        <w:rPr>
          <w:rFonts w:ascii="Arial" w:hAnsi="Arial" w:cs="Arial"/>
          <w:color w:val="000000"/>
        </w:rPr>
        <w:t>e</w:t>
      </w:r>
      <w:r>
        <w:rPr>
          <w:rFonts w:ascii="Arial" w:hAnsi="Arial" w:cs="Arial"/>
          <w:color w:val="000000"/>
        </w:rPr>
        <w:t xml:space="preserve"> porte pour l’écoute des clients, et </w:t>
      </w:r>
      <w:r w:rsidR="001F27C2">
        <w:rPr>
          <w:rFonts w:ascii="Arial" w:hAnsi="Arial" w:cs="Arial"/>
          <w:color w:val="000000"/>
        </w:rPr>
        <w:t xml:space="preserve">cela </w:t>
      </w:r>
      <w:r>
        <w:rPr>
          <w:rFonts w:ascii="Arial" w:hAnsi="Arial" w:cs="Arial"/>
          <w:color w:val="000000"/>
        </w:rPr>
        <w:t>p</w:t>
      </w:r>
      <w:r w:rsidR="001F27C2">
        <w:rPr>
          <w:rFonts w:ascii="Arial" w:hAnsi="Arial" w:cs="Arial"/>
          <w:color w:val="000000"/>
        </w:rPr>
        <w:t>a</w:t>
      </w:r>
      <w:r>
        <w:rPr>
          <w:rFonts w:ascii="Arial" w:hAnsi="Arial" w:cs="Arial"/>
          <w:color w:val="000000"/>
        </w:rPr>
        <w:t xml:space="preserve">r </w:t>
      </w:r>
      <w:r w:rsidR="001F27C2">
        <w:rPr>
          <w:rFonts w:ascii="Arial" w:hAnsi="Arial" w:cs="Arial"/>
          <w:color w:val="000000"/>
        </w:rPr>
        <w:t xml:space="preserve">un souci </w:t>
      </w:r>
      <w:r>
        <w:rPr>
          <w:rFonts w:ascii="Arial" w:hAnsi="Arial" w:cs="Arial"/>
          <w:color w:val="000000"/>
        </w:rPr>
        <w:t>sécurité</w:t>
      </w:r>
      <w:r w:rsidR="001F27C2">
        <w:rPr>
          <w:rFonts w:ascii="Arial" w:hAnsi="Arial" w:cs="Arial"/>
          <w:color w:val="000000"/>
        </w:rPr>
        <w:t>.</w:t>
      </w:r>
      <w:r>
        <w:rPr>
          <w:rFonts w:ascii="Arial" w:hAnsi="Arial" w:cs="Arial"/>
          <w:color w:val="000000"/>
        </w:rPr>
        <w:t xml:space="preserve"> </w:t>
      </w:r>
      <w:commentRangeStart w:id="371"/>
      <w:r w:rsidR="001F27C2">
        <w:rPr>
          <w:rFonts w:ascii="Arial" w:hAnsi="Arial" w:cs="Arial"/>
          <w:color w:val="000000"/>
        </w:rPr>
        <w:t>D</w:t>
      </w:r>
      <w:r>
        <w:rPr>
          <w:rFonts w:ascii="Arial" w:hAnsi="Arial" w:cs="Arial"/>
          <w:color w:val="000000"/>
        </w:rPr>
        <w:t>ans ce cas</w:t>
      </w:r>
      <w:r w:rsidR="001F27C2">
        <w:rPr>
          <w:rFonts w:ascii="Arial" w:hAnsi="Arial" w:cs="Arial"/>
          <w:color w:val="000000"/>
        </w:rPr>
        <w:t>,</w:t>
      </w:r>
      <w:r>
        <w:rPr>
          <w:rFonts w:ascii="Arial" w:hAnsi="Arial" w:cs="Arial"/>
          <w:color w:val="000000"/>
        </w:rPr>
        <w:t xml:space="preserve"> l</w:t>
      </w:r>
      <w:r w:rsidR="001F27C2">
        <w:rPr>
          <w:rFonts w:ascii="Arial" w:hAnsi="Arial" w:cs="Arial"/>
          <w:color w:val="000000"/>
        </w:rPr>
        <w:t>e</w:t>
      </w:r>
      <w:r>
        <w:rPr>
          <w:rFonts w:ascii="Arial" w:hAnsi="Arial" w:cs="Arial"/>
          <w:color w:val="000000"/>
        </w:rPr>
        <w:t xml:space="preserve"> seul moyen et de multiplexe</w:t>
      </w:r>
      <w:r w:rsidR="001F27C2">
        <w:rPr>
          <w:rFonts w:ascii="Arial" w:hAnsi="Arial" w:cs="Arial"/>
          <w:color w:val="000000"/>
        </w:rPr>
        <w:t>r</w:t>
      </w:r>
      <w:r>
        <w:rPr>
          <w:rFonts w:ascii="Arial" w:hAnsi="Arial" w:cs="Arial"/>
          <w:color w:val="000000"/>
        </w:rPr>
        <w:t xml:space="preserve"> le canal de communication de client pour envoyer et recev</w:t>
      </w:r>
      <w:r w:rsidR="001F27C2">
        <w:rPr>
          <w:rFonts w:ascii="Arial" w:hAnsi="Arial" w:cs="Arial"/>
          <w:color w:val="000000"/>
        </w:rPr>
        <w:t>oir</w:t>
      </w:r>
      <w:r>
        <w:rPr>
          <w:rFonts w:ascii="Arial" w:hAnsi="Arial" w:cs="Arial"/>
          <w:color w:val="000000"/>
        </w:rPr>
        <w:t xml:space="preserve"> les informations</w:t>
      </w:r>
      <w:r w:rsidR="001F27C2">
        <w:rPr>
          <w:rFonts w:ascii="Arial" w:hAnsi="Arial" w:cs="Arial"/>
          <w:color w:val="000000"/>
        </w:rPr>
        <w:t>.</w:t>
      </w:r>
      <w:commentRangeEnd w:id="371"/>
      <w:r w:rsidR="001F27C2">
        <w:rPr>
          <w:rStyle w:val="Marquedecommentaire"/>
        </w:rPr>
        <w:commentReference w:id="371"/>
      </w:r>
    </w:p>
    <w:p w:rsidR="00C61A25" w:rsidRDefault="00D20F43">
      <w:pPr>
        <w:pStyle w:val="Titreniveau1"/>
        <w:rPr>
          <w:b w:val="0"/>
          <w:bCs w:val="0"/>
        </w:rPr>
      </w:pPr>
      <w:r>
        <w:rPr>
          <w:b w:val="0"/>
          <w:bCs w:val="0"/>
        </w:rPr>
        <w:t>Annexe : RMI en Pratique</w:t>
      </w:r>
    </w:p>
    <w:p w:rsidR="00C61A25" w:rsidRDefault="00C61A25">
      <w:pPr>
        <w:pStyle w:val="NormalWeb"/>
        <w:rPr>
          <w:rFonts w:ascii="Arial" w:hAnsi="Arial" w:cs="Arial"/>
          <w:color w:val="000000"/>
        </w:rPr>
      </w:pPr>
    </w:p>
    <w:p w:rsidR="00C61A25" w:rsidRDefault="001F27C2" w:rsidP="001F27C2">
      <w:pPr>
        <w:pStyle w:val="NormalWeb"/>
        <w:rPr>
          <w:rFonts w:ascii="Arial" w:hAnsi="Arial" w:cs="Arial"/>
          <w:color w:val="000000"/>
        </w:rPr>
      </w:pPr>
      <w:r>
        <w:rPr>
          <w:rFonts w:ascii="Arial" w:hAnsi="Arial" w:cs="Arial"/>
          <w:color w:val="000000"/>
        </w:rPr>
        <w:t>P</w:t>
      </w:r>
      <w:r w:rsidR="00D20F43">
        <w:rPr>
          <w:rFonts w:ascii="Arial" w:hAnsi="Arial" w:cs="Arial"/>
          <w:color w:val="000000"/>
        </w:rPr>
        <w:t>our comprendre ce mécanisme de communication</w:t>
      </w:r>
      <w:r>
        <w:rPr>
          <w:rFonts w:ascii="Arial" w:hAnsi="Arial" w:cs="Arial"/>
          <w:color w:val="000000"/>
        </w:rPr>
        <w:t>,</w:t>
      </w:r>
      <w:r w:rsidR="00D20F43">
        <w:rPr>
          <w:rFonts w:ascii="Arial" w:hAnsi="Arial" w:cs="Arial"/>
          <w:color w:val="000000"/>
        </w:rPr>
        <w:t xml:space="preserve"> </w:t>
      </w:r>
      <w:r>
        <w:rPr>
          <w:rFonts w:ascii="Arial" w:hAnsi="Arial" w:cs="Arial"/>
          <w:color w:val="000000"/>
        </w:rPr>
        <w:t>o</w:t>
      </w:r>
      <w:r w:rsidR="00D20F43">
        <w:rPr>
          <w:rFonts w:ascii="Arial" w:hAnsi="Arial" w:cs="Arial"/>
          <w:color w:val="000000"/>
        </w:rPr>
        <w:t xml:space="preserve">n va présenter en va utiliser un exemple de code basique qui </w:t>
      </w:r>
      <w:r>
        <w:rPr>
          <w:rFonts w:ascii="Arial" w:hAnsi="Arial" w:cs="Arial"/>
          <w:color w:val="000000"/>
        </w:rPr>
        <w:t xml:space="preserve">reprend </w:t>
      </w:r>
      <w:r w:rsidR="00D20F43">
        <w:rPr>
          <w:rFonts w:ascii="Arial" w:hAnsi="Arial" w:cs="Arial"/>
          <w:color w:val="000000"/>
        </w:rPr>
        <w:t>l’appel d</w:t>
      </w:r>
      <w:r>
        <w:rPr>
          <w:rFonts w:ascii="Arial" w:hAnsi="Arial" w:cs="Arial"/>
          <w:color w:val="000000"/>
        </w:rPr>
        <w:t>’</w:t>
      </w:r>
      <w:r w:rsidR="00D20F43">
        <w:rPr>
          <w:rFonts w:ascii="Arial" w:hAnsi="Arial" w:cs="Arial"/>
          <w:color w:val="000000"/>
        </w:rPr>
        <w:t>une méthode d</w:t>
      </w:r>
      <w:r>
        <w:rPr>
          <w:rFonts w:ascii="Arial" w:hAnsi="Arial" w:cs="Arial"/>
          <w:color w:val="000000"/>
        </w:rPr>
        <w:t>’</w:t>
      </w:r>
      <w:r w:rsidR="00D20F43">
        <w:rPr>
          <w:rFonts w:ascii="Arial" w:hAnsi="Arial" w:cs="Arial"/>
          <w:color w:val="000000"/>
        </w:rPr>
        <w:t>un objet distant par un client</w:t>
      </w:r>
      <w:r>
        <w:rPr>
          <w:rFonts w:ascii="Arial" w:hAnsi="Arial" w:cs="Arial"/>
          <w:color w:val="000000"/>
        </w:rPr>
        <w:t>.</w:t>
      </w:r>
    </w:p>
    <w:p w:rsidR="00C61A25" w:rsidRPr="001F27C2" w:rsidRDefault="00292CDB">
      <w:pPr>
        <w:pStyle w:val="NormalWeb"/>
        <w:rPr>
          <w:rFonts w:ascii="Arial" w:hAnsi="Arial" w:cs="Arial"/>
          <w:b/>
          <w:bCs/>
          <w:color w:val="000000"/>
        </w:rPr>
      </w:pPr>
      <w:r w:rsidRPr="00292CDB">
        <w:rPr>
          <w:rFonts w:ascii="Arial" w:hAnsi="Arial" w:cs="Arial"/>
          <w:b/>
          <w:bCs/>
          <w:color w:val="000000"/>
        </w:rPr>
        <w:t>Création de  serveur RMI avec le registre :</w:t>
      </w:r>
    </w:p>
    <w:p w:rsidR="00C61A25" w:rsidRDefault="00D20F43" w:rsidP="001F27C2">
      <w:pPr>
        <w:pStyle w:val="NormalWeb"/>
        <w:rPr>
          <w:rFonts w:ascii="Arial" w:hAnsi="Arial" w:cs="Arial"/>
          <w:color w:val="000000"/>
        </w:rPr>
      </w:pPr>
      <w:r>
        <w:rPr>
          <w:rFonts w:ascii="Arial" w:hAnsi="Arial" w:cs="Arial"/>
          <w:color w:val="000000"/>
        </w:rPr>
        <w:t xml:space="preserve">Cette étape est très simple </w:t>
      </w:r>
      <w:r w:rsidR="001F27C2">
        <w:rPr>
          <w:rFonts w:ascii="Arial" w:hAnsi="Arial" w:cs="Arial"/>
          <w:color w:val="000000"/>
        </w:rPr>
        <w:t>à</w:t>
      </w:r>
      <w:r>
        <w:rPr>
          <w:rFonts w:ascii="Arial" w:hAnsi="Arial" w:cs="Arial"/>
          <w:color w:val="000000"/>
        </w:rPr>
        <w:t xml:space="preserve"> partir de version 6 de </w:t>
      </w:r>
      <w:r w:rsidR="001F27C2">
        <w:rPr>
          <w:rFonts w:ascii="Arial" w:hAnsi="Arial" w:cs="Arial"/>
          <w:color w:val="000000"/>
        </w:rPr>
        <w:t>J</w:t>
      </w:r>
      <w:r>
        <w:rPr>
          <w:rFonts w:ascii="Arial" w:hAnsi="Arial" w:cs="Arial"/>
          <w:color w:val="000000"/>
        </w:rPr>
        <w:t>ava</w:t>
      </w:r>
      <w:r w:rsidR="001F27C2">
        <w:rPr>
          <w:rFonts w:ascii="Arial" w:hAnsi="Arial" w:cs="Arial"/>
          <w:color w:val="000000"/>
        </w:rPr>
        <w:t>,</w:t>
      </w:r>
      <w:r>
        <w:rPr>
          <w:rFonts w:ascii="Arial" w:hAnsi="Arial" w:cs="Arial"/>
          <w:color w:val="000000"/>
        </w:rPr>
        <w:t xml:space="preserve"> parce que la définition de stub est transparent</w:t>
      </w:r>
      <w:r w:rsidR="001F27C2">
        <w:rPr>
          <w:rFonts w:ascii="Arial" w:hAnsi="Arial" w:cs="Arial"/>
          <w:color w:val="000000"/>
        </w:rPr>
        <w:t>e</w:t>
      </w:r>
      <w:r>
        <w:rPr>
          <w:rFonts w:ascii="Arial" w:hAnsi="Arial" w:cs="Arial"/>
          <w:color w:val="000000"/>
        </w:rPr>
        <w:t xml:space="preserve"> d</w:t>
      </w:r>
      <w:r w:rsidR="001F27C2">
        <w:rPr>
          <w:rFonts w:ascii="Arial" w:hAnsi="Arial" w:cs="Arial"/>
          <w:color w:val="000000"/>
        </w:rPr>
        <w:t>u</w:t>
      </w:r>
      <w:r>
        <w:rPr>
          <w:rFonts w:ascii="Arial" w:hAnsi="Arial" w:cs="Arial"/>
          <w:color w:val="000000"/>
        </w:rPr>
        <w:t xml:space="preserve"> point de vue de programmeur</w:t>
      </w:r>
      <w:r w:rsidR="001F27C2">
        <w:rPr>
          <w:rFonts w:ascii="Arial" w:hAnsi="Arial" w:cs="Arial"/>
          <w:color w:val="000000"/>
        </w:rPr>
        <w:t>.</w:t>
      </w:r>
      <w:r>
        <w:rPr>
          <w:rFonts w:ascii="Arial" w:hAnsi="Arial" w:cs="Arial"/>
          <w:color w:val="000000"/>
        </w:rPr>
        <w:t xml:space="preserve"> </w:t>
      </w:r>
      <w:r w:rsidR="001F27C2">
        <w:rPr>
          <w:rFonts w:ascii="Arial" w:hAnsi="Arial" w:cs="Arial"/>
          <w:color w:val="000000"/>
        </w:rPr>
        <w:t>E</w:t>
      </w:r>
      <w:r>
        <w:rPr>
          <w:rFonts w:ascii="Arial" w:hAnsi="Arial" w:cs="Arial"/>
          <w:color w:val="000000"/>
        </w:rPr>
        <w:t>lle est gér</w:t>
      </w:r>
      <w:r w:rsidR="001F27C2">
        <w:rPr>
          <w:rFonts w:ascii="Arial" w:hAnsi="Arial" w:cs="Arial"/>
          <w:color w:val="000000"/>
        </w:rPr>
        <w:t>ée</w:t>
      </w:r>
      <w:r>
        <w:rPr>
          <w:rFonts w:ascii="Arial" w:hAnsi="Arial" w:cs="Arial"/>
          <w:color w:val="000000"/>
        </w:rPr>
        <w:t xml:space="preserve"> par la </w:t>
      </w:r>
      <w:r w:rsidR="001F27C2">
        <w:rPr>
          <w:rFonts w:ascii="Arial" w:hAnsi="Arial" w:cs="Arial"/>
          <w:color w:val="000000"/>
        </w:rPr>
        <w:t>p</w:t>
      </w:r>
      <w:r>
        <w:rPr>
          <w:rFonts w:ascii="Arial" w:hAnsi="Arial" w:cs="Arial"/>
          <w:color w:val="000000"/>
        </w:rPr>
        <w:t>latform</w:t>
      </w:r>
      <w:r w:rsidR="001F27C2">
        <w:rPr>
          <w:rFonts w:ascii="Arial" w:hAnsi="Arial" w:cs="Arial"/>
          <w:color w:val="000000"/>
        </w:rPr>
        <w:t>e</w:t>
      </w:r>
      <w:r>
        <w:rPr>
          <w:rFonts w:ascii="Arial" w:hAnsi="Arial" w:cs="Arial"/>
          <w:color w:val="000000"/>
        </w:rPr>
        <w:t xml:space="preserve"> java,</w:t>
      </w:r>
    </w:p>
    <w:p w:rsidR="00C61A25" w:rsidRDefault="00D20F43" w:rsidP="000E58A0">
      <w:pPr>
        <w:pStyle w:val="NormalWeb"/>
        <w:rPr>
          <w:rFonts w:ascii="Arial" w:hAnsi="Arial" w:cs="Arial"/>
          <w:color w:val="000000"/>
        </w:rPr>
      </w:pPr>
      <w:r>
        <w:rPr>
          <w:rFonts w:ascii="Arial" w:hAnsi="Arial" w:cs="Arial"/>
          <w:color w:val="000000"/>
        </w:rPr>
        <w:t>Cependant</w:t>
      </w:r>
      <w:r w:rsidR="001F27C2">
        <w:rPr>
          <w:rFonts w:ascii="Arial" w:hAnsi="Arial" w:cs="Arial"/>
          <w:color w:val="000000"/>
        </w:rPr>
        <w:t>,</w:t>
      </w:r>
      <w:r>
        <w:rPr>
          <w:rFonts w:ascii="Arial" w:hAnsi="Arial" w:cs="Arial"/>
          <w:color w:val="000000"/>
        </w:rPr>
        <w:t xml:space="preserve"> le développeur n’a que faire la conception des objets à héberger</w:t>
      </w:r>
      <w:r w:rsidR="000E58A0">
        <w:rPr>
          <w:rFonts w:ascii="Arial" w:hAnsi="Arial" w:cs="Arial"/>
          <w:color w:val="000000"/>
        </w:rPr>
        <w:t>. Cela se fait</w:t>
      </w:r>
      <w:r>
        <w:rPr>
          <w:rFonts w:ascii="Arial" w:hAnsi="Arial" w:cs="Arial"/>
          <w:color w:val="000000"/>
        </w:rPr>
        <w:t xml:space="preserve"> par </w:t>
      </w:r>
      <w:r w:rsidR="000E58A0">
        <w:rPr>
          <w:rFonts w:ascii="Arial" w:hAnsi="Arial" w:cs="Arial"/>
          <w:color w:val="000000"/>
        </w:rPr>
        <w:t xml:space="preserve">la </w:t>
      </w:r>
      <w:r>
        <w:rPr>
          <w:rFonts w:ascii="Arial" w:hAnsi="Arial" w:cs="Arial"/>
          <w:color w:val="000000"/>
        </w:rPr>
        <w:t xml:space="preserve">conception d’une simple interface </w:t>
      </w:r>
      <w:r w:rsidR="000E58A0">
        <w:rPr>
          <w:rFonts w:ascii="Arial" w:hAnsi="Arial" w:cs="Arial"/>
          <w:color w:val="000000"/>
        </w:rPr>
        <w:t>J</w:t>
      </w:r>
      <w:r>
        <w:rPr>
          <w:rFonts w:ascii="Arial" w:hAnsi="Arial" w:cs="Arial"/>
          <w:color w:val="000000"/>
        </w:rPr>
        <w:t>ava qui représente les méthodes qu</w:t>
      </w:r>
      <w:r w:rsidR="000E58A0">
        <w:rPr>
          <w:rFonts w:ascii="Arial" w:hAnsi="Arial" w:cs="Arial"/>
          <w:color w:val="000000"/>
        </w:rPr>
        <w:t>e</w:t>
      </w:r>
      <w:r>
        <w:rPr>
          <w:rFonts w:ascii="Arial" w:hAnsi="Arial" w:cs="Arial"/>
          <w:color w:val="000000"/>
        </w:rPr>
        <w:t xml:space="preserve"> les clients peu</w:t>
      </w:r>
      <w:r w:rsidR="000E58A0">
        <w:rPr>
          <w:rFonts w:ascii="Arial" w:hAnsi="Arial" w:cs="Arial"/>
          <w:color w:val="000000"/>
        </w:rPr>
        <w:t>ven</w:t>
      </w:r>
      <w:r>
        <w:rPr>
          <w:rFonts w:ascii="Arial" w:hAnsi="Arial" w:cs="Arial"/>
          <w:color w:val="000000"/>
        </w:rPr>
        <w:t xml:space="preserve">t appeler </w:t>
      </w:r>
      <w:r w:rsidR="000E58A0">
        <w:rPr>
          <w:rFonts w:ascii="Arial" w:hAnsi="Arial" w:cs="Arial"/>
          <w:color w:val="000000"/>
        </w:rPr>
        <w:t>à</w:t>
      </w:r>
      <w:r>
        <w:rPr>
          <w:rFonts w:ascii="Arial" w:hAnsi="Arial" w:cs="Arial"/>
          <w:color w:val="000000"/>
        </w:rPr>
        <w:t xml:space="preserve"> distan</w:t>
      </w:r>
      <w:r w:rsidR="000E58A0">
        <w:rPr>
          <w:rFonts w:ascii="Arial" w:hAnsi="Arial" w:cs="Arial"/>
          <w:color w:val="000000"/>
        </w:rPr>
        <w:t>ce.</w:t>
      </w:r>
      <w:r>
        <w:rPr>
          <w:rFonts w:ascii="Arial" w:hAnsi="Arial" w:cs="Arial"/>
          <w:color w:val="000000"/>
        </w:rPr>
        <w:t xml:space="preserve"> </w:t>
      </w:r>
      <w:r w:rsidR="000E58A0">
        <w:rPr>
          <w:rFonts w:ascii="Arial" w:hAnsi="Arial" w:cs="Arial"/>
          <w:color w:val="000000"/>
        </w:rPr>
        <w:t>C</w:t>
      </w:r>
      <w:r>
        <w:rPr>
          <w:rFonts w:ascii="Arial" w:hAnsi="Arial" w:cs="Arial"/>
          <w:color w:val="000000"/>
        </w:rPr>
        <w:t>ette classe a deux règle</w:t>
      </w:r>
      <w:r w:rsidR="000E58A0">
        <w:rPr>
          <w:rFonts w:ascii="Arial" w:hAnsi="Arial" w:cs="Arial"/>
          <w:color w:val="000000"/>
        </w:rPr>
        <w:t>s</w:t>
      </w:r>
      <w:r>
        <w:rPr>
          <w:rFonts w:ascii="Arial" w:hAnsi="Arial" w:cs="Arial"/>
          <w:color w:val="000000"/>
        </w:rPr>
        <w:t xml:space="preserve"> simple</w:t>
      </w:r>
      <w:r w:rsidR="000E58A0">
        <w:rPr>
          <w:rFonts w:ascii="Arial" w:hAnsi="Arial" w:cs="Arial"/>
          <w:color w:val="000000"/>
        </w:rPr>
        <w:t>s :</w:t>
      </w:r>
    </w:p>
    <w:p w:rsidR="00C61A25" w:rsidRDefault="00D20F43">
      <w:pPr>
        <w:pStyle w:val="NormalWeb"/>
        <w:numPr>
          <w:ilvl w:val="0"/>
          <w:numId w:val="3"/>
        </w:numPr>
        <w:rPr>
          <w:rFonts w:ascii="Arial" w:hAnsi="Arial" w:cs="Arial"/>
          <w:color w:val="000000"/>
        </w:rPr>
      </w:pPr>
      <w:r>
        <w:rPr>
          <w:rFonts w:ascii="Arial" w:hAnsi="Arial" w:cs="Arial"/>
          <w:color w:val="000000"/>
        </w:rPr>
        <w:t>Il faut qu’il étende la clas</w:t>
      </w:r>
      <w:r w:rsidR="000E58A0">
        <w:rPr>
          <w:rFonts w:ascii="Arial" w:hAnsi="Arial" w:cs="Arial"/>
          <w:color w:val="000000"/>
        </w:rPr>
        <w:t>s</w:t>
      </w:r>
      <w:r>
        <w:rPr>
          <w:rFonts w:ascii="Arial" w:hAnsi="Arial" w:cs="Arial"/>
          <w:color w:val="000000"/>
        </w:rPr>
        <w:t>e Remot</w:t>
      </w:r>
      <w:r w:rsidR="000E58A0">
        <w:rPr>
          <w:rFonts w:ascii="Arial" w:hAnsi="Arial" w:cs="Arial"/>
          <w:color w:val="000000"/>
        </w:rPr>
        <w:t>e</w:t>
      </w:r>
    </w:p>
    <w:p w:rsidR="00C61A25" w:rsidRDefault="00D20F43">
      <w:pPr>
        <w:pStyle w:val="NormalWeb"/>
        <w:numPr>
          <w:ilvl w:val="0"/>
          <w:numId w:val="3"/>
        </w:numPr>
        <w:rPr>
          <w:rFonts w:ascii="Arial" w:hAnsi="Arial" w:cs="Arial"/>
          <w:color w:val="000000"/>
        </w:rPr>
      </w:pPr>
      <w:r>
        <w:rPr>
          <w:rFonts w:ascii="Arial" w:hAnsi="Arial" w:cs="Arial"/>
          <w:color w:val="000000"/>
        </w:rPr>
        <w:t>Il faut ajouter throw remot</w:t>
      </w:r>
      <w:r w:rsidR="000E58A0">
        <w:rPr>
          <w:rFonts w:ascii="Arial" w:hAnsi="Arial" w:cs="Arial"/>
          <w:color w:val="000000"/>
        </w:rPr>
        <w:t>e</w:t>
      </w:r>
      <w:r>
        <w:rPr>
          <w:rFonts w:ascii="Arial" w:hAnsi="Arial" w:cs="Arial"/>
          <w:color w:val="000000"/>
        </w:rPr>
        <w:t>Ex</w:t>
      </w:r>
      <w:r w:rsidR="000E58A0">
        <w:rPr>
          <w:rFonts w:ascii="Arial" w:hAnsi="Arial" w:cs="Arial"/>
          <w:color w:val="000000"/>
        </w:rPr>
        <w:t>c</w:t>
      </w:r>
      <w:r>
        <w:rPr>
          <w:rFonts w:ascii="Arial" w:hAnsi="Arial" w:cs="Arial"/>
          <w:color w:val="000000"/>
        </w:rPr>
        <w:t>eption dans chaque méthode distante</w:t>
      </w:r>
    </w:p>
    <w:p w:rsidR="00C61A25" w:rsidRDefault="00D20F43">
      <w:pPr>
        <w:pStyle w:val="NormalWeb"/>
        <w:rPr>
          <w:rFonts w:ascii="Arial" w:hAnsi="Arial" w:cs="Arial"/>
          <w:color w:val="000000"/>
        </w:rPr>
      </w:pPr>
      <w:r>
        <w:rPr>
          <w:rFonts w:ascii="Arial" w:hAnsi="Arial" w:cs="Arial"/>
          <w:color w:val="000000"/>
        </w:rPr>
        <w:t>Une interface qui représente une seul</w:t>
      </w:r>
      <w:r w:rsidR="000E58A0">
        <w:rPr>
          <w:rFonts w:ascii="Arial" w:hAnsi="Arial" w:cs="Arial"/>
          <w:color w:val="000000"/>
        </w:rPr>
        <w:t>e</w:t>
      </w:r>
      <w:r>
        <w:rPr>
          <w:rFonts w:ascii="Arial" w:hAnsi="Arial" w:cs="Arial"/>
          <w:color w:val="000000"/>
        </w:rPr>
        <w:t xml:space="preserve"> méthode a le squelette suivant :</w:t>
      </w:r>
    </w:p>
    <w:p w:rsidR="00C61A25" w:rsidRDefault="00D20F43">
      <w:pPr>
        <w:pStyle w:val="PrformatHTML"/>
        <w:rPr>
          <w:color w:val="000000"/>
          <w:sz w:val="24"/>
          <w:szCs w:val="24"/>
        </w:rPr>
      </w:pPr>
      <w:r>
        <w:rPr>
          <w:color w:val="000000"/>
          <w:sz w:val="24"/>
          <w:szCs w:val="24"/>
        </w:rPr>
        <w:t>public interface MonIterface extends Remote {</w:t>
      </w:r>
    </w:p>
    <w:p w:rsidR="00C61A25" w:rsidRDefault="00D20F43">
      <w:pPr>
        <w:pStyle w:val="PrformatHTML"/>
        <w:rPr>
          <w:color w:val="000000"/>
          <w:sz w:val="24"/>
          <w:szCs w:val="24"/>
        </w:rPr>
      </w:pPr>
      <w:r>
        <w:rPr>
          <w:color w:val="000000"/>
          <w:sz w:val="24"/>
          <w:szCs w:val="24"/>
        </w:rPr>
        <w:lastRenderedPageBreak/>
        <w:t xml:space="preserve">    TypedeRetour NomMetode(TypeParametre t) throws RemoteException;</w:t>
      </w:r>
    </w:p>
    <w:p w:rsidR="00C61A25" w:rsidRDefault="00D20F43">
      <w:pPr>
        <w:pStyle w:val="PrformatHTML"/>
        <w:rPr>
          <w:color w:val="000000"/>
          <w:sz w:val="24"/>
          <w:szCs w:val="24"/>
        </w:rPr>
      </w:pPr>
      <w:r>
        <w:rPr>
          <w:color w:val="000000"/>
          <w:sz w:val="24"/>
          <w:szCs w:val="24"/>
        </w:rPr>
        <w:t>}</w:t>
      </w:r>
    </w:p>
    <w:p w:rsidR="00292CDB" w:rsidRDefault="00D20F43" w:rsidP="00292CDB">
      <w:pPr>
        <w:pStyle w:val="NormalWeb"/>
        <w:rPr>
          <w:rFonts w:ascii="Arial" w:hAnsi="Arial" w:cs="Arial"/>
          <w:color w:val="000000"/>
        </w:rPr>
      </w:pPr>
      <w:r>
        <w:rPr>
          <w:rFonts w:ascii="Arial" w:hAnsi="Arial" w:cs="Arial"/>
          <w:color w:val="000000"/>
        </w:rPr>
        <w:t>L’implémentation de cette classe par un objet a aussi des règles :</w:t>
      </w:r>
    </w:p>
    <w:p w:rsidR="00C61A25" w:rsidRDefault="00D20F43">
      <w:pPr>
        <w:pStyle w:val="NormalWeb"/>
        <w:numPr>
          <w:ilvl w:val="0"/>
          <w:numId w:val="4"/>
        </w:numPr>
        <w:rPr>
          <w:rFonts w:ascii="Arial" w:hAnsi="Arial" w:cs="Arial"/>
          <w:color w:val="000000"/>
        </w:rPr>
      </w:pPr>
      <w:r>
        <w:rPr>
          <w:rFonts w:ascii="Arial" w:hAnsi="Arial" w:cs="Arial"/>
          <w:color w:val="000000"/>
        </w:rPr>
        <w:t xml:space="preserve">Bien sur il faut implémenter toutes les méthodes de cette interface et, </w:t>
      </w:r>
    </w:p>
    <w:p w:rsidR="00C61A25" w:rsidRDefault="00D20F43">
      <w:pPr>
        <w:pStyle w:val="NormalWeb"/>
        <w:numPr>
          <w:ilvl w:val="0"/>
          <w:numId w:val="4"/>
        </w:numPr>
        <w:rPr>
          <w:rFonts w:ascii="Arial" w:hAnsi="Arial" w:cs="Arial"/>
          <w:color w:val="000000"/>
        </w:rPr>
      </w:pPr>
      <w:r>
        <w:t xml:space="preserve">Une classe distante doit étendre la classe java.rmi.server.UnicastRemoteObject </w:t>
      </w:r>
      <w:r>
        <w:rPr>
          <w:rStyle w:val="Appelnotedebasdep"/>
        </w:rPr>
        <w:footnoteReference w:id="2"/>
      </w:r>
      <w:r>
        <w:t xml:space="preserve">(d’autres possibilités´es existent) </w:t>
      </w:r>
      <w:commentRangeStart w:id="372"/>
      <w:r>
        <w:rPr>
          <w:rStyle w:val="Appelnotedebasdep"/>
        </w:rPr>
        <w:footnoteReference w:id="3"/>
      </w:r>
      <w:commentRangeEnd w:id="372"/>
      <w:r w:rsidR="0074010B">
        <w:rPr>
          <w:rStyle w:val="Marquedecommentaire"/>
        </w:rPr>
        <w:commentReference w:id="372"/>
      </w:r>
    </w:p>
    <w:p w:rsidR="00C61A25" w:rsidRDefault="00D20F43">
      <w:pPr>
        <w:pStyle w:val="NormalWeb"/>
        <w:numPr>
          <w:ilvl w:val="0"/>
          <w:numId w:val="4"/>
        </w:numPr>
        <w:rPr>
          <w:rFonts w:ascii="Arial" w:hAnsi="Arial" w:cs="Arial"/>
          <w:color w:val="000000"/>
        </w:rPr>
      </w:pPr>
      <w:commentRangeStart w:id="373"/>
      <w:r>
        <w:rPr>
          <w:rFonts w:ascii="Arial" w:hAnsi="Arial" w:cs="Arial"/>
          <w:color w:val="000000"/>
        </w:rPr>
        <w:t>Définir un constr</w:t>
      </w:r>
      <w:r w:rsidR="0074010B">
        <w:rPr>
          <w:rFonts w:ascii="Arial" w:hAnsi="Arial" w:cs="Arial"/>
          <w:color w:val="000000"/>
        </w:rPr>
        <w:t>u</w:t>
      </w:r>
      <w:r>
        <w:rPr>
          <w:rFonts w:ascii="Arial" w:hAnsi="Arial" w:cs="Arial"/>
          <w:color w:val="000000"/>
        </w:rPr>
        <w:t>cteur</w:t>
      </w:r>
      <w:commentRangeEnd w:id="373"/>
      <w:r w:rsidR="0074010B">
        <w:rPr>
          <w:rStyle w:val="Marquedecommentaire"/>
        </w:rPr>
        <w:commentReference w:id="373"/>
      </w:r>
    </w:p>
    <w:p w:rsidR="00C61A25" w:rsidRDefault="0074010B">
      <w:pPr>
        <w:pStyle w:val="NormalWeb"/>
        <w:rPr>
          <w:rFonts w:ascii="Arial" w:hAnsi="Arial" w:cs="Arial"/>
          <w:color w:val="000000"/>
        </w:rPr>
      </w:pPr>
      <w:r>
        <w:rPr>
          <w:rFonts w:ascii="Arial" w:hAnsi="Arial" w:cs="Arial"/>
          <w:color w:val="000000"/>
        </w:rPr>
        <w:t>L’</w:t>
      </w:r>
      <w:r w:rsidR="00D20F43">
        <w:rPr>
          <w:rFonts w:ascii="Arial" w:hAnsi="Arial" w:cs="Arial"/>
          <w:color w:val="000000"/>
        </w:rPr>
        <w:t>implémentation a la forme suivante</w:t>
      </w:r>
      <w:r>
        <w:rPr>
          <w:rFonts w:ascii="Arial" w:hAnsi="Arial" w:cs="Arial"/>
          <w:color w:val="000000"/>
        </w:rPr>
        <w:t> :</w:t>
      </w:r>
    </w:p>
    <w:p w:rsidR="00C61A25" w:rsidRDefault="00D20F43" w:rsidP="0074010B">
      <w:pPr>
        <w:pStyle w:val="PrformatHTML"/>
        <w:rPr>
          <w:color w:val="000000"/>
          <w:sz w:val="24"/>
          <w:szCs w:val="24"/>
        </w:rPr>
      </w:pPr>
      <w:r>
        <w:rPr>
          <w:color w:val="000000"/>
          <w:sz w:val="24"/>
          <w:szCs w:val="24"/>
        </w:rPr>
        <w:t>public class nomObjetDestant implements NomInterface {</w:t>
      </w:r>
    </w:p>
    <w:p w:rsidR="00C61A25" w:rsidRDefault="00D20F43">
      <w:pPr>
        <w:pStyle w:val="PrformatHTML"/>
        <w:rPr>
          <w:color w:val="000000"/>
          <w:sz w:val="24"/>
          <w:szCs w:val="24"/>
        </w:rPr>
      </w:pPr>
      <w:r>
        <w:rPr>
          <w:color w:val="000000"/>
          <w:sz w:val="24"/>
          <w:szCs w:val="24"/>
        </w:rPr>
        <w:t xml:space="preserve">    public nomObjetDestant () {</w:t>
      </w:r>
    </w:p>
    <w:p w:rsidR="00C61A25" w:rsidRDefault="00D20F43">
      <w:pPr>
        <w:pStyle w:val="PrformatHTML"/>
        <w:rPr>
          <w:color w:val="000000"/>
          <w:sz w:val="24"/>
          <w:szCs w:val="24"/>
        </w:rPr>
      </w:pPr>
      <w:r>
        <w:rPr>
          <w:color w:val="000000"/>
          <w:sz w:val="24"/>
          <w:szCs w:val="24"/>
        </w:rPr>
        <w:t xml:space="preserve">        super();</w:t>
      </w:r>
    </w:p>
    <w:p w:rsidR="00C61A25" w:rsidRDefault="00D20F43">
      <w:pPr>
        <w:pStyle w:val="PrformatHTML"/>
        <w:rPr>
          <w:color w:val="000000"/>
          <w:sz w:val="24"/>
          <w:szCs w:val="24"/>
        </w:rPr>
      </w:pPr>
      <w:r>
        <w:rPr>
          <w:color w:val="000000"/>
          <w:sz w:val="24"/>
          <w:szCs w:val="24"/>
        </w:rPr>
        <w:t xml:space="preserve">    }</w:t>
      </w:r>
    </w:p>
    <w:p w:rsidR="00C61A25" w:rsidRDefault="00C61A25">
      <w:pPr>
        <w:pStyle w:val="PrformatHTML"/>
        <w:rPr>
          <w:color w:val="000000"/>
          <w:sz w:val="24"/>
          <w:szCs w:val="24"/>
        </w:rPr>
      </w:pPr>
    </w:p>
    <w:p w:rsidR="00C61A25" w:rsidRDefault="00D20F43">
      <w:pPr>
        <w:pStyle w:val="PrformatHTML"/>
        <w:rPr>
          <w:color w:val="000000"/>
          <w:sz w:val="24"/>
          <w:szCs w:val="24"/>
        </w:rPr>
      </w:pPr>
      <w:r>
        <w:rPr>
          <w:color w:val="000000"/>
          <w:sz w:val="24"/>
          <w:szCs w:val="24"/>
        </w:rPr>
        <w:t xml:space="preserve">    public TypedeRetour executeTask(TypeParametre t) {</w:t>
      </w:r>
    </w:p>
    <w:p w:rsidR="00C61A25" w:rsidRDefault="00D20F43">
      <w:pPr>
        <w:pStyle w:val="PrformatHTML"/>
        <w:rPr>
          <w:color w:val="000000"/>
          <w:sz w:val="24"/>
          <w:szCs w:val="24"/>
        </w:rPr>
      </w:pPr>
      <w:r>
        <w:rPr>
          <w:color w:val="000000"/>
          <w:sz w:val="24"/>
          <w:szCs w:val="24"/>
        </w:rPr>
        <w:tab/>
        <w:t>// Traitement a faire</w:t>
      </w:r>
    </w:p>
    <w:p w:rsidR="00C61A25" w:rsidRDefault="00D20F43">
      <w:pPr>
        <w:pStyle w:val="PrformatHTML"/>
        <w:rPr>
          <w:color w:val="000000"/>
          <w:sz w:val="24"/>
          <w:szCs w:val="24"/>
        </w:rPr>
      </w:pPr>
      <w:r>
        <w:rPr>
          <w:color w:val="000000"/>
          <w:sz w:val="24"/>
          <w:szCs w:val="24"/>
        </w:rPr>
        <w:t xml:space="preserve">    }</w:t>
      </w:r>
    </w:p>
    <w:p w:rsidR="00C61A25" w:rsidRDefault="00D20F43">
      <w:pPr>
        <w:pStyle w:val="PrformatHTML"/>
        <w:rPr>
          <w:color w:val="000000"/>
          <w:sz w:val="24"/>
          <w:szCs w:val="24"/>
        </w:rPr>
      </w:pPr>
      <w:r>
        <w:rPr>
          <w:color w:val="000000"/>
          <w:sz w:val="24"/>
          <w:szCs w:val="24"/>
        </w:rPr>
        <w:t>}</w:t>
      </w:r>
    </w:p>
    <w:p w:rsidR="00C61A25" w:rsidRDefault="0074010B" w:rsidP="0074010B">
      <w:pPr>
        <w:pStyle w:val="NormalWeb"/>
        <w:rPr>
          <w:rFonts w:ascii="Arial" w:hAnsi="Arial" w:cs="Arial"/>
          <w:color w:val="000000"/>
        </w:rPr>
      </w:pPr>
      <w:r>
        <w:rPr>
          <w:rFonts w:ascii="Arial" w:hAnsi="Arial" w:cs="Arial"/>
          <w:color w:val="000000"/>
        </w:rPr>
        <w:t xml:space="preserve">Après, </w:t>
      </w:r>
      <w:r w:rsidR="00D20F43">
        <w:rPr>
          <w:rFonts w:ascii="Arial" w:hAnsi="Arial" w:cs="Arial"/>
          <w:color w:val="000000"/>
        </w:rPr>
        <w:t xml:space="preserve">il faut créer un programme </w:t>
      </w:r>
      <w:r>
        <w:rPr>
          <w:rFonts w:ascii="Arial" w:hAnsi="Arial" w:cs="Arial"/>
          <w:color w:val="000000"/>
        </w:rPr>
        <w:t xml:space="preserve">Java </w:t>
      </w:r>
      <w:r w:rsidR="00D20F43">
        <w:rPr>
          <w:rFonts w:ascii="Arial" w:hAnsi="Arial" w:cs="Arial"/>
          <w:color w:val="000000"/>
        </w:rPr>
        <w:t>qui démarre le service de ce</w:t>
      </w:r>
      <w:r>
        <w:rPr>
          <w:rFonts w:ascii="Arial" w:hAnsi="Arial" w:cs="Arial"/>
          <w:color w:val="000000"/>
        </w:rPr>
        <w:t>t</w:t>
      </w:r>
      <w:r w:rsidR="00D20F43">
        <w:rPr>
          <w:rFonts w:ascii="Arial" w:hAnsi="Arial" w:cs="Arial"/>
          <w:color w:val="000000"/>
        </w:rPr>
        <w:t xml:space="preserve"> objet</w:t>
      </w:r>
      <w:r>
        <w:rPr>
          <w:rFonts w:ascii="Arial" w:hAnsi="Arial" w:cs="Arial"/>
          <w:color w:val="000000"/>
        </w:rPr>
        <w:t>. L</w:t>
      </w:r>
      <w:r w:rsidR="00D20F43">
        <w:rPr>
          <w:rFonts w:ascii="Arial" w:hAnsi="Arial" w:cs="Arial"/>
          <w:color w:val="000000"/>
        </w:rPr>
        <w:t xml:space="preserve">e programme a la forme suivant </w:t>
      </w:r>
    </w:p>
    <w:p w:rsidR="00C61A25" w:rsidRPr="00A1503A" w:rsidRDefault="00D20F43">
      <w:pPr>
        <w:pStyle w:val="PrformatHTML"/>
        <w:rPr>
          <w:color w:val="000000"/>
          <w:sz w:val="24"/>
          <w:szCs w:val="24"/>
          <w:lang w:val="en-US"/>
        </w:rPr>
      </w:pPr>
      <w:r w:rsidRPr="00A1503A">
        <w:rPr>
          <w:color w:val="000000"/>
          <w:sz w:val="24"/>
          <w:szCs w:val="24"/>
          <w:lang w:val="en-US"/>
        </w:rPr>
        <w:t>public class Lanceur {</w:t>
      </w:r>
    </w:p>
    <w:p w:rsidR="00C61A25" w:rsidRPr="00A1503A" w:rsidRDefault="00D20F43">
      <w:pPr>
        <w:pStyle w:val="PrformatHTML"/>
        <w:rPr>
          <w:color w:val="000000"/>
          <w:sz w:val="24"/>
          <w:szCs w:val="24"/>
          <w:lang w:val="en-US"/>
        </w:rPr>
      </w:pPr>
      <w:r w:rsidRPr="00A1503A">
        <w:rPr>
          <w:color w:val="000000"/>
          <w:sz w:val="24"/>
          <w:szCs w:val="24"/>
          <w:lang w:val="en-US"/>
        </w:rPr>
        <w:t xml:space="preserve">    public static void main(String[] args) {</w:t>
      </w:r>
    </w:p>
    <w:p w:rsidR="00C61A25" w:rsidRPr="00A1503A" w:rsidRDefault="00D20F43">
      <w:pPr>
        <w:pStyle w:val="PrformatHTML"/>
        <w:rPr>
          <w:color w:val="000000"/>
          <w:sz w:val="24"/>
          <w:szCs w:val="24"/>
          <w:lang w:val="en-US"/>
        </w:rPr>
      </w:pPr>
      <w:r w:rsidRPr="00A1503A">
        <w:rPr>
          <w:color w:val="000000"/>
          <w:sz w:val="24"/>
          <w:szCs w:val="24"/>
          <w:lang w:val="en-US"/>
        </w:rPr>
        <w:t xml:space="preserve">        if (System.getSecurityManager() == null) {</w:t>
      </w:r>
    </w:p>
    <w:p w:rsidR="00C61A25" w:rsidRPr="00A1503A" w:rsidRDefault="00D20F43">
      <w:pPr>
        <w:pStyle w:val="PrformatHTML"/>
        <w:rPr>
          <w:color w:val="000000"/>
          <w:sz w:val="24"/>
          <w:szCs w:val="24"/>
          <w:lang w:val="en-US"/>
        </w:rPr>
      </w:pPr>
      <w:r w:rsidRPr="00A1503A">
        <w:rPr>
          <w:color w:val="000000"/>
          <w:sz w:val="24"/>
          <w:szCs w:val="24"/>
          <w:lang w:val="en-US"/>
        </w:rPr>
        <w:t xml:space="preserve">            System.setSecurityManager(new SecurityManager());</w:t>
      </w:r>
    </w:p>
    <w:p w:rsidR="00C61A25" w:rsidRPr="00A1503A" w:rsidRDefault="00D20F43">
      <w:pPr>
        <w:pStyle w:val="PrformatHTML"/>
        <w:rPr>
          <w:color w:val="000000"/>
          <w:sz w:val="24"/>
          <w:szCs w:val="24"/>
          <w:lang w:val="en-US"/>
        </w:rPr>
      </w:pPr>
      <w:r w:rsidRPr="00A1503A">
        <w:rPr>
          <w:color w:val="000000"/>
          <w:sz w:val="24"/>
          <w:szCs w:val="24"/>
          <w:lang w:val="en-US"/>
        </w:rPr>
        <w:t xml:space="preserve">        }</w:t>
      </w:r>
    </w:p>
    <w:p w:rsidR="00C61A25" w:rsidRPr="00A1503A" w:rsidRDefault="00D20F43">
      <w:pPr>
        <w:pStyle w:val="PrformatHTML"/>
        <w:rPr>
          <w:color w:val="000000"/>
          <w:sz w:val="24"/>
          <w:szCs w:val="24"/>
          <w:lang w:val="en-US"/>
        </w:rPr>
      </w:pPr>
      <w:r w:rsidRPr="00A1503A">
        <w:rPr>
          <w:color w:val="000000"/>
          <w:sz w:val="24"/>
          <w:szCs w:val="24"/>
          <w:lang w:val="en-US"/>
        </w:rPr>
        <w:lastRenderedPageBreak/>
        <w:t xml:space="preserve">        try {</w:t>
      </w:r>
    </w:p>
    <w:p w:rsidR="00C61A25" w:rsidRPr="00A1503A" w:rsidRDefault="00D20F43">
      <w:pPr>
        <w:pStyle w:val="PrformatHTML"/>
        <w:rPr>
          <w:color w:val="000000"/>
          <w:sz w:val="24"/>
          <w:szCs w:val="24"/>
          <w:lang w:val="en-US"/>
        </w:rPr>
      </w:pPr>
      <w:r w:rsidRPr="00A1503A">
        <w:rPr>
          <w:color w:val="000000"/>
          <w:sz w:val="24"/>
          <w:szCs w:val="24"/>
          <w:lang w:val="en-US"/>
        </w:rPr>
        <w:t xml:space="preserve">            nomInterface nomObjet = new nomObjetDestant();</w:t>
      </w:r>
    </w:p>
    <w:p w:rsidR="00C61A25" w:rsidRPr="00A1503A" w:rsidRDefault="00D20F43">
      <w:pPr>
        <w:pStyle w:val="PrformatHTML"/>
        <w:rPr>
          <w:color w:val="000000"/>
          <w:sz w:val="24"/>
          <w:szCs w:val="24"/>
          <w:lang w:val="en-US"/>
        </w:rPr>
      </w:pPr>
      <w:r w:rsidRPr="00A1503A">
        <w:rPr>
          <w:color w:val="000000"/>
          <w:sz w:val="24"/>
          <w:szCs w:val="24"/>
          <w:lang w:val="en-US"/>
        </w:rPr>
        <w:t xml:space="preserve">            nomInterface stub =(nomInterface) UnicastRemoteObject.exportObject(nomObjet, 0);</w:t>
      </w:r>
    </w:p>
    <w:p w:rsidR="00C61A25" w:rsidRPr="00A1503A" w:rsidRDefault="00D20F43">
      <w:pPr>
        <w:pStyle w:val="PrformatHTML"/>
        <w:rPr>
          <w:color w:val="000000"/>
          <w:sz w:val="24"/>
          <w:szCs w:val="24"/>
          <w:lang w:val="en-US"/>
        </w:rPr>
      </w:pPr>
      <w:r w:rsidRPr="00A1503A">
        <w:rPr>
          <w:color w:val="000000"/>
          <w:sz w:val="24"/>
          <w:szCs w:val="24"/>
          <w:lang w:val="en-US"/>
        </w:rPr>
        <w:t xml:space="preserve">            Registry registry = LocateRegistry.getRegistry();</w:t>
      </w:r>
    </w:p>
    <w:p w:rsidR="00C61A25" w:rsidRPr="00A1503A" w:rsidRDefault="00D20F43">
      <w:pPr>
        <w:pStyle w:val="PrformatHTML"/>
        <w:rPr>
          <w:color w:val="000000"/>
          <w:sz w:val="24"/>
          <w:szCs w:val="24"/>
          <w:lang w:val="en-US"/>
        </w:rPr>
      </w:pPr>
      <w:r w:rsidRPr="00A1503A">
        <w:rPr>
          <w:color w:val="000000"/>
          <w:sz w:val="24"/>
          <w:szCs w:val="24"/>
          <w:lang w:val="en-US"/>
        </w:rPr>
        <w:t xml:space="preserve">            registry.rebind("nomSercvice", stub);</w:t>
      </w:r>
    </w:p>
    <w:p w:rsidR="00C61A25" w:rsidRPr="00A1503A" w:rsidRDefault="00D20F43">
      <w:pPr>
        <w:pStyle w:val="PrformatHTML"/>
        <w:rPr>
          <w:color w:val="000000"/>
          <w:sz w:val="24"/>
          <w:szCs w:val="24"/>
          <w:lang w:val="en-US"/>
        </w:rPr>
      </w:pPr>
      <w:r w:rsidRPr="00A1503A">
        <w:rPr>
          <w:color w:val="000000"/>
          <w:sz w:val="24"/>
          <w:szCs w:val="24"/>
          <w:lang w:val="en-US"/>
        </w:rPr>
        <w:t xml:space="preserve">        } catch (Exception e) {</w:t>
      </w:r>
    </w:p>
    <w:p w:rsidR="00C61A25" w:rsidRPr="00A1503A" w:rsidRDefault="00D20F43">
      <w:pPr>
        <w:pStyle w:val="PrformatHTML"/>
        <w:rPr>
          <w:color w:val="000000"/>
          <w:sz w:val="24"/>
          <w:szCs w:val="24"/>
          <w:lang w:val="en-US"/>
        </w:rPr>
      </w:pPr>
      <w:r w:rsidRPr="00A1503A">
        <w:rPr>
          <w:color w:val="000000"/>
          <w:sz w:val="24"/>
          <w:szCs w:val="24"/>
          <w:lang w:val="en-US"/>
        </w:rPr>
        <w:t xml:space="preserve">            System.err.println("ComputeEngine exception:");</w:t>
      </w:r>
    </w:p>
    <w:p w:rsidR="00C61A25" w:rsidRDefault="00D20F43">
      <w:pPr>
        <w:pStyle w:val="PrformatHTML"/>
        <w:rPr>
          <w:color w:val="000000"/>
          <w:sz w:val="24"/>
          <w:szCs w:val="24"/>
        </w:rPr>
      </w:pPr>
      <w:r w:rsidRPr="00A1503A">
        <w:rPr>
          <w:color w:val="000000"/>
          <w:sz w:val="24"/>
          <w:szCs w:val="24"/>
          <w:lang w:val="en-US"/>
        </w:rPr>
        <w:t xml:space="preserve">            </w:t>
      </w:r>
      <w:r>
        <w:rPr>
          <w:color w:val="000000"/>
          <w:sz w:val="24"/>
          <w:szCs w:val="24"/>
        </w:rPr>
        <w:t>e.printStackTrace();</w:t>
      </w:r>
    </w:p>
    <w:p w:rsidR="00C61A25" w:rsidRDefault="00D20F43">
      <w:pPr>
        <w:pStyle w:val="PrformatHTML"/>
        <w:rPr>
          <w:color w:val="000000"/>
          <w:sz w:val="24"/>
          <w:szCs w:val="24"/>
        </w:rPr>
      </w:pPr>
      <w:r>
        <w:rPr>
          <w:color w:val="000000"/>
          <w:sz w:val="24"/>
          <w:szCs w:val="24"/>
        </w:rPr>
        <w:t xml:space="preserve">        }</w:t>
      </w:r>
    </w:p>
    <w:p w:rsidR="00C61A25" w:rsidRDefault="00D20F43">
      <w:pPr>
        <w:pStyle w:val="PrformatHTML"/>
        <w:rPr>
          <w:color w:val="000000"/>
          <w:sz w:val="24"/>
          <w:szCs w:val="24"/>
        </w:rPr>
      </w:pPr>
      <w:r>
        <w:rPr>
          <w:color w:val="000000"/>
          <w:sz w:val="24"/>
          <w:szCs w:val="24"/>
        </w:rPr>
        <w:t xml:space="preserve">    }</w:t>
      </w:r>
    </w:p>
    <w:p w:rsidR="00C61A25" w:rsidRDefault="00D20F43">
      <w:pPr>
        <w:pStyle w:val="PrformatHTML"/>
        <w:rPr>
          <w:color w:val="000000"/>
          <w:sz w:val="24"/>
          <w:szCs w:val="24"/>
        </w:rPr>
      </w:pPr>
      <w:r>
        <w:rPr>
          <w:color w:val="000000"/>
          <w:sz w:val="24"/>
          <w:szCs w:val="24"/>
        </w:rPr>
        <w:t>}</w:t>
      </w:r>
    </w:p>
    <w:p w:rsidR="00C61A25" w:rsidRDefault="00D20F43">
      <w:pPr>
        <w:pStyle w:val="NormalWeb"/>
        <w:rPr>
          <w:rFonts w:ascii="Arial" w:hAnsi="Arial" w:cs="Arial"/>
          <w:color w:val="000000"/>
        </w:rPr>
      </w:pPr>
      <w:r>
        <w:rPr>
          <w:rFonts w:ascii="Arial" w:hAnsi="Arial" w:cs="Arial"/>
          <w:color w:val="000000"/>
        </w:rPr>
        <w:t>Explication :</w:t>
      </w:r>
    </w:p>
    <w:p w:rsidR="00C61A25" w:rsidRDefault="00D20F43">
      <w:pPr>
        <w:pStyle w:val="NormalWeb"/>
        <w:rPr>
          <w:rFonts w:ascii="Arial" w:hAnsi="Arial" w:cs="Arial"/>
          <w:color w:val="000000"/>
        </w:rPr>
      </w:pPr>
      <w:r>
        <w:rPr>
          <w:rFonts w:ascii="Arial" w:hAnsi="Arial" w:cs="Arial"/>
          <w:color w:val="000000"/>
        </w:rPr>
        <w:t xml:space="preserve">La première instruction </w:t>
      </w:r>
    </w:p>
    <w:p w:rsidR="00C61A25" w:rsidRPr="00A1503A" w:rsidRDefault="00D20F43">
      <w:pPr>
        <w:pStyle w:val="PrformatHTML"/>
        <w:rPr>
          <w:color w:val="000000"/>
          <w:sz w:val="24"/>
          <w:szCs w:val="24"/>
          <w:lang w:val="en-US"/>
        </w:rPr>
      </w:pPr>
      <w:r>
        <w:rPr>
          <w:color w:val="000000"/>
          <w:sz w:val="24"/>
          <w:szCs w:val="24"/>
        </w:rPr>
        <w:t xml:space="preserve">        </w:t>
      </w:r>
      <w:r w:rsidRPr="00A1503A">
        <w:rPr>
          <w:color w:val="000000"/>
          <w:sz w:val="24"/>
          <w:szCs w:val="24"/>
          <w:lang w:val="en-US"/>
        </w:rPr>
        <w:t>if (System.getSecurityManager() == null) {</w:t>
      </w:r>
    </w:p>
    <w:p w:rsidR="00C61A25" w:rsidRPr="00A1503A" w:rsidRDefault="00D20F43">
      <w:pPr>
        <w:pStyle w:val="PrformatHTML"/>
        <w:rPr>
          <w:color w:val="000000"/>
          <w:sz w:val="24"/>
          <w:szCs w:val="24"/>
          <w:lang w:val="en-US"/>
        </w:rPr>
      </w:pPr>
      <w:r w:rsidRPr="00A1503A">
        <w:rPr>
          <w:color w:val="000000"/>
          <w:sz w:val="24"/>
          <w:szCs w:val="24"/>
          <w:lang w:val="en-US"/>
        </w:rPr>
        <w:t xml:space="preserve">            System.setSecurityManager(new SecurityManager());</w:t>
      </w:r>
    </w:p>
    <w:p w:rsidR="00C61A25" w:rsidRDefault="00D20F43">
      <w:pPr>
        <w:pStyle w:val="PrformatHTML"/>
        <w:rPr>
          <w:color w:val="000000"/>
          <w:sz w:val="24"/>
          <w:szCs w:val="24"/>
        </w:rPr>
      </w:pPr>
      <w:r w:rsidRPr="00A1503A">
        <w:rPr>
          <w:color w:val="000000"/>
          <w:sz w:val="24"/>
          <w:szCs w:val="24"/>
          <w:lang w:val="en-US"/>
        </w:rPr>
        <w:t xml:space="preserve">        </w:t>
      </w:r>
      <w:r>
        <w:rPr>
          <w:color w:val="000000"/>
          <w:sz w:val="24"/>
          <w:szCs w:val="24"/>
        </w:rPr>
        <w:t>}</w:t>
      </w:r>
    </w:p>
    <w:p w:rsidR="00C61A25" w:rsidRDefault="00D20F43" w:rsidP="0032721E">
      <w:pPr>
        <w:pStyle w:val="PrformatHTML"/>
        <w:rPr>
          <w:rFonts w:ascii="Arial" w:hAnsi="Arial" w:cs="Arial"/>
          <w:color w:val="000000"/>
          <w:sz w:val="21"/>
          <w:szCs w:val="22"/>
        </w:rPr>
      </w:pPr>
      <w:r>
        <w:rPr>
          <w:rFonts w:ascii="Arial" w:hAnsi="Arial" w:cs="Arial"/>
          <w:color w:val="000000"/>
          <w:sz w:val="21"/>
          <w:szCs w:val="22"/>
        </w:rPr>
        <w:t xml:space="preserve">Il permet d’installer un </w:t>
      </w:r>
      <w:r w:rsidR="0032721E">
        <w:rPr>
          <w:rFonts w:ascii="Arial" w:hAnsi="Arial" w:cs="Arial"/>
          <w:color w:val="000000"/>
          <w:sz w:val="21"/>
          <w:szCs w:val="22"/>
        </w:rPr>
        <w:t xml:space="preserve">gestionnaire </w:t>
      </w:r>
      <w:r>
        <w:rPr>
          <w:rFonts w:ascii="Arial" w:hAnsi="Arial" w:cs="Arial"/>
          <w:color w:val="000000"/>
          <w:sz w:val="21"/>
          <w:szCs w:val="22"/>
        </w:rPr>
        <w:t xml:space="preserve">de sécurité </w:t>
      </w:r>
      <w:r w:rsidR="0032721E">
        <w:rPr>
          <w:rFonts w:ascii="Arial" w:hAnsi="Arial" w:cs="Arial"/>
          <w:color w:val="000000"/>
          <w:sz w:val="21"/>
          <w:szCs w:val="22"/>
        </w:rPr>
        <w:t>J</w:t>
      </w:r>
      <w:r>
        <w:rPr>
          <w:rFonts w:ascii="Arial" w:hAnsi="Arial" w:cs="Arial"/>
          <w:color w:val="000000"/>
          <w:sz w:val="21"/>
          <w:szCs w:val="22"/>
        </w:rPr>
        <w:t xml:space="preserve">ava parce que </w:t>
      </w:r>
      <w:r w:rsidR="0032721E">
        <w:rPr>
          <w:rFonts w:ascii="Arial" w:hAnsi="Arial" w:cs="Arial"/>
          <w:color w:val="000000"/>
          <w:sz w:val="21"/>
          <w:szCs w:val="22"/>
        </w:rPr>
        <w:t>o</w:t>
      </w:r>
      <w:r>
        <w:rPr>
          <w:rFonts w:ascii="Arial" w:hAnsi="Arial" w:cs="Arial"/>
          <w:color w:val="000000"/>
          <w:sz w:val="21"/>
          <w:szCs w:val="22"/>
        </w:rPr>
        <w:t>n a affaire avec un téléchargement de définition des classe</w:t>
      </w:r>
      <w:r w:rsidR="0032721E">
        <w:rPr>
          <w:rFonts w:ascii="Arial" w:hAnsi="Arial" w:cs="Arial"/>
          <w:color w:val="000000"/>
          <w:sz w:val="21"/>
          <w:szCs w:val="22"/>
        </w:rPr>
        <w:t>s</w:t>
      </w:r>
      <w:r>
        <w:rPr>
          <w:rFonts w:ascii="Arial" w:hAnsi="Arial" w:cs="Arial"/>
          <w:color w:val="000000"/>
          <w:sz w:val="21"/>
          <w:szCs w:val="22"/>
        </w:rPr>
        <w:t xml:space="preserve"> et </w:t>
      </w:r>
      <w:r w:rsidR="0032721E">
        <w:rPr>
          <w:rFonts w:ascii="Arial" w:hAnsi="Arial" w:cs="Arial"/>
          <w:color w:val="000000"/>
          <w:sz w:val="21"/>
          <w:szCs w:val="22"/>
        </w:rPr>
        <w:t>cel</w:t>
      </w:r>
      <w:r>
        <w:rPr>
          <w:rFonts w:ascii="Arial" w:hAnsi="Arial" w:cs="Arial"/>
          <w:color w:val="000000"/>
          <w:sz w:val="21"/>
          <w:szCs w:val="22"/>
        </w:rPr>
        <w:t xml:space="preserve">a doit être </w:t>
      </w:r>
      <w:r w:rsidR="0032721E">
        <w:rPr>
          <w:rFonts w:ascii="Arial" w:hAnsi="Arial" w:cs="Arial"/>
          <w:color w:val="000000"/>
          <w:sz w:val="21"/>
          <w:szCs w:val="22"/>
        </w:rPr>
        <w:t xml:space="preserve">contrôlé </w:t>
      </w:r>
      <w:r>
        <w:rPr>
          <w:rFonts w:ascii="Arial" w:hAnsi="Arial" w:cs="Arial"/>
          <w:color w:val="000000"/>
          <w:sz w:val="21"/>
          <w:szCs w:val="22"/>
        </w:rPr>
        <w:t>par des règles sur mesure</w:t>
      </w:r>
      <w:r w:rsidR="0032721E">
        <w:rPr>
          <w:rFonts w:ascii="Arial" w:hAnsi="Arial" w:cs="Arial"/>
          <w:color w:val="000000"/>
          <w:sz w:val="21"/>
          <w:szCs w:val="22"/>
        </w:rPr>
        <w:t>. Ce</w:t>
      </w:r>
      <w:r>
        <w:rPr>
          <w:rFonts w:ascii="Arial" w:hAnsi="Arial" w:cs="Arial"/>
          <w:color w:val="000000"/>
          <w:sz w:val="21"/>
          <w:szCs w:val="22"/>
        </w:rPr>
        <w:t xml:space="preserve"> point va être présenté après dans la compilation et lancement de l’application.</w:t>
      </w:r>
    </w:p>
    <w:p w:rsidR="00C61A25" w:rsidRDefault="00C61A25">
      <w:pPr>
        <w:pStyle w:val="PrformatHTML"/>
        <w:rPr>
          <w:rFonts w:ascii="Arial" w:hAnsi="Arial" w:cs="Arial"/>
          <w:color w:val="000000"/>
          <w:sz w:val="21"/>
          <w:szCs w:val="22"/>
        </w:rPr>
      </w:pPr>
    </w:p>
    <w:p w:rsidR="00C61A25" w:rsidRDefault="0032721E" w:rsidP="0032721E">
      <w:pPr>
        <w:pStyle w:val="PrformatHTML"/>
        <w:rPr>
          <w:rFonts w:ascii="Arial" w:hAnsi="Arial" w:cs="Arial"/>
          <w:color w:val="000000"/>
          <w:sz w:val="21"/>
          <w:szCs w:val="22"/>
        </w:rPr>
      </w:pPr>
      <w:r>
        <w:rPr>
          <w:rFonts w:ascii="Arial" w:hAnsi="Arial" w:cs="Arial"/>
          <w:color w:val="000000"/>
          <w:sz w:val="21"/>
          <w:szCs w:val="22"/>
        </w:rPr>
        <w:t xml:space="preserve">Après, on </w:t>
      </w:r>
      <w:r w:rsidR="00D20F43">
        <w:rPr>
          <w:rFonts w:ascii="Arial" w:hAnsi="Arial" w:cs="Arial"/>
          <w:color w:val="000000"/>
          <w:sz w:val="21"/>
          <w:szCs w:val="22"/>
        </w:rPr>
        <w:t xml:space="preserve">a </w:t>
      </w:r>
      <w:r>
        <w:rPr>
          <w:rFonts w:ascii="Arial" w:hAnsi="Arial" w:cs="Arial"/>
          <w:color w:val="000000"/>
          <w:sz w:val="21"/>
          <w:szCs w:val="22"/>
        </w:rPr>
        <w:t xml:space="preserve">l’instruction </w:t>
      </w:r>
      <w:r w:rsidR="00D20F43">
        <w:rPr>
          <w:rFonts w:ascii="Arial" w:hAnsi="Arial" w:cs="Arial"/>
          <w:color w:val="000000"/>
          <w:sz w:val="21"/>
          <w:szCs w:val="22"/>
        </w:rPr>
        <w:t>suivante:</w:t>
      </w:r>
    </w:p>
    <w:p w:rsidR="00C61A25" w:rsidRDefault="00D20F43">
      <w:pPr>
        <w:pStyle w:val="PrformatHTML"/>
        <w:rPr>
          <w:color w:val="000000"/>
          <w:sz w:val="24"/>
          <w:szCs w:val="24"/>
        </w:rPr>
      </w:pPr>
      <w:r>
        <w:rPr>
          <w:color w:val="000000"/>
          <w:sz w:val="24"/>
          <w:szCs w:val="24"/>
        </w:rPr>
        <w:t>nomInterface nomObjet = new nomObjetDestant();</w:t>
      </w:r>
    </w:p>
    <w:p w:rsidR="00C61A25" w:rsidRDefault="00D20F43" w:rsidP="0032721E">
      <w:pPr>
        <w:pStyle w:val="PrformatHTML"/>
        <w:rPr>
          <w:rFonts w:ascii="Arial" w:hAnsi="Arial" w:cs="Arial"/>
          <w:color w:val="000000"/>
          <w:sz w:val="21"/>
          <w:szCs w:val="22"/>
        </w:rPr>
      </w:pPr>
      <w:r>
        <w:rPr>
          <w:rFonts w:ascii="Arial" w:hAnsi="Arial" w:cs="Arial"/>
          <w:color w:val="000000"/>
          <w:sz w:val="21"/>
          <w:szCs w:val="22"/>
        </w:rPr>
        <w:t>Cette instruction est une instruction standard il représente la créati</w:t>
      </w:r>
      <w:r w:rsidR="0032721E">
        <w:rPr>
          <w:rFonts w:ascii="Arial" w:hAnsi="Arial" w:cs="Arial"/>
          <w:color w:val="000000"/>
          <w:sz w:val="21"/>
          <w:szCs w:val="22"/>
        </w:rPr>
        <w:t>o</w:t>
      </w:r>
      <w:r>
        <w:rPr>
          <w:rFonts w:ascii="Arial" w:hAnsi="Arial" w:cs="Arial"/>
          <w:color w:val="000000"/>
          <w:sz w:val="21"/>
          <w:szCs w:val="22"/>
        </w:rPr>
        <w:t>n d’un</w:t>
      </w:r>
      <w:r w:rsidR="0032721E">
        <w:rPr>
          <w:rFonts w:ascii="Arial" w:hAnsi="Arial" w:cs="Arial"/>
          <w:color w:val="000000"/>
          <w:sz w:val="21"/>
          <w:szCs w:val="22"/>
        </w:rPr>
        <w:t>e</w:t>
      </w:r>
      <w:r>
        <w:rPr>
          <w:rFonts w:ascii="Arial" w:hAnsi="Arial" w:cs="Arial"/>
          <w:color w:val="000000"/>
          <w:sz w:val="21"/>
          <w:szCs w:val="22"/>
        </w:rPr>
        <w:t xml:space="preserve"> référence local</w:t>
      </w:r>
      <w:r w:rsidR="0032721E">
        <w:rPr>
          <w:rFonts w:ascii="Arial" w:hAnsi="Arial" w:cs="Arial"/>
          <w:color w:val="000000"/>
          <w:sz w:val="21"/>
          <w:szCs w:val="22"/>
        </w:rPr>
        <w:t>e</w:t>
      </w:r>
      <w:r>
        <w:rPr>
          <w:rFonts w:ascii="Arial" w:hAnsi="Arial" w:cs="Arial"/>
          <w:color w:val="000000"/>
          <w:sz w:val="21"/>
          <w:szCs w:val="22"/>
        </w:rPr>
        <w:t xml:space="preserve"> de l’objet serveur</w:t>
      </w:r>
      <w:r w:rsidR="0032721E">
        <w:rPr>
          <w:rFonts w:ascii="Arial" w:hAnsi="Arial" w:cs="Arial"/>
          <w:color w:val="000000"/>
          <w:sz w:val="21"/>
          <w:szCs w:val="22"/>
        </w:rPr>
        <w:t xml:space="preserve">. </w:t>
      </w:r>
      <w:r>
        <w:rPr>
          <w:rFonts w:ascii="Arial" w:hAnsi="Arial" w:cs="Arial"/>
          <w:color w:val="000000"/>
          <w:sz w:val="21"/>
          <w:szCs w:val="22"/>
        </w:rPr>
        <w:t xml:space="preserve">Après </w:t>
      </w:r>
      <w:r w:rsidR="0032721E">
        <w:rPr>
          <w:rFonts w:ascii="Arial" w:hAnsi="Arial" w:cs="Arial"/>
          <w:color w:val="000000"/>
          <w:sz w:val="21"/>
          <w:szCs w:val="22"/>
        </w:rPr>
        <w:t>o</w:t>
      </w:r>
      <w:r>
        <w:rPr>
          <w:rFonts w:ascii="Arial" w:hAnsi="Arial" w:cs="Arial"/>
          <w:color w:val="000000"/>
          <w:sz w:val="21"/>
          <w:szCs w:val="22"/>
        </w:rPr>
        <w:t>n a :</w:t>
      </w:r>
    </w:p>
    <w:p w:rsidR="00292CDB" w:rsidRDefault="00D20F43" w:rsidP="00292CDB">
      <w:pPr>
        <w:pStyle w:val="PrformatHTML"/>
        <w:ind w:left="708" w:hanging="708"/>
        <w:rPr>
          <w:color w:val="000000"/>
          <w:sz w:val="24"/>
          <w:szCs w:val="24"/>
        </w:rPr>
      </w:pPr>
      <w:r>
        <w:rPr>
          <w:color w:val="000000"/>
          <w:sz w:val="24"/>
          <w:szCs w:val="24"/>
        </w:rPr>
        <w:t xml:space="preserve">nomInterface stub =(nomInterface) </w:t>
      </w:r>
      <w:r w:rsidR="0032721E">
        <w:rPr>
          <w:color w:val="000000"/>
          <w:sz w:val="24"/>
          <w:szCs w:val="24"/>
        </w:rPr>
        <w:t>U</w:t>
      </w:r>
      <w:r>
        <w:rPr>
          <w:color w:val="000000"/>
          <w:sz w:val="24"/>
          <w:szCs w:val="24"/>
        </w:rPr>
        <w:t>nicastRemoteObject.exportObject(nomObjet, 0);</w:t>
      </w:r>
    </w:p>
    <w:p w:rsidR="00C61A25" w:rsidRDefault="00D20F43">
      <w:pPr>
        <w:pStyle w:val="PrformatHTML"/>
        <w:rPr>
          <w:rFonts w:ascii="Arial" w:hAnsi="Arial" w:cs="Arial"/>
          <w:color w:val="000000"/>
          <w:sz w:val="21"/>
          <w:szCs w:val="22"/>
        </w:rPr>
      </w:pPr>
      <w:r>
        <w:rPr>
          <w:rFonts w:ascii="Arial" w:hAnsi="Arial" w:cs="Arial"/>
          <w:color w:val="000000"/>
          <w:sz w:val="21"/>
          <w:szCs w:val="22"/>
        </w:rPr>
        <w:t>Cette instruction transforme cette référence local</w:t>
      </w:r>
      <w:r w:rsidR="0032721E">
        <w:rPr>
          <w:rFonts w:ascii="Arial" w:hAnsi="Arial" w:cs="Arial"/>
          <w:color w:val="000000"/>
          <w:sz w:val="21"/>
          <w:szCs w:val="22"/>
        </w:rPr>
        <w:t>e</w:t>
      </w:r>
      <w:r>
        <w:rPr>
          <w:rFonts w:ascii="Arial" w:hAnsi="Arial" w:cs="Arial"/>
          <w:color w:val="000000"/>
          <w:sz w:val="21"/>
          <w:szCs w:val="22"/>
        </w:rPr>
        <w:t xml:space="preserve"> en une référence qui pe</w:t>
      </w:r>
      <w:r w:rsidR="0032721E">
        <w:rPr>
          <w:rFonts w:ascii="Arial" w:hAnsi="Arial" w:cs="Arial"/>
          <w:color w:val="000000"/>
          <w:sz w:val="21"/>
          <w:szCs w:val="22"/>
        </w:rPr>
        <w:t>u</w:t>
      </w:r>
      <w:r>
        <w:rPr>
          <w:rFonts w:ascii="Arial" w:hAnsi="Arial" w:cs="Arial"/>
          <w:color w:val="000000"/>
          <w:sz w:val="21"/>
          <w:szCs w:val="22"/>
        </w:rPr>
        <w:t>t être h</w:t>
      </w:r>
      <w:r w:rsidR="0032721E">
        <w:rPr>
          <w:rFonts w:ascii="Arial" w:hAnsi="Arial" w:cs="Arial"/>
          <w:color w:val="000000"/>
          <w:sz w:val="21"/>
          <w:szCs w:val="22"/>
        </w:rPr>
        <w:t>é</w:t>
      </w:r>
      <w:r>
        <w:rPr>
          <w:rFonts w:ascii="Arial" w:hAnsi="Arial" w:cs="Arial"/>
          <w:color w:val="000000"/>
          <w:sz w:val="21"/>
          <w:szCs w:val="22"/>
        </w:rPr>
        <w:t>b</w:t>
      </w:r>
      <w:r w:rsidR="0032721E">
        <w:rPr>
          <w:rFonts w:ascii="Arial" w:hAnsi="Arial" w:cs="Arial"/>
          <w:color w:val="000000"/>
          <w:sz w:val="21"/>
          <w:szCs w:val="22"/>
        </w:rPr>
        <w:t>e</w:t>
      </w:r>
      <w:r>
        <w:rPr>
          <w:rFonts w:ascii="Arial" w:hAnsi="Arial" w:cs="Arial"/>
          <w:color w:val="000000"/>
          <w:sz w:val="21"/>
          <w:szCs w:val="22"/>
        </w:rPr>
        <w:t>rgé</w:t>
      </w:r>
      <w:r w:rsidR="0032721E">
        <w:rPr>
          <w:rFonts w:ascii="Arial" w:hAnsi="Arial" w:cs="Arial"/>
          <w:color w:val="000000"/>
          <w:sz w:val="21"/>
          <w:szCs w:val="22"/>
        </w:rPr>
        <w:t>e</w:t>
      </w:r>
      <w:r>
        <w:rPr>
          <w:rFonts w:ascii="Arial" w:hAnsi="Arial" w:cs="Arial"/>
          <w:color w:val="000000"/>
          <w:sz w:val="21"/>
          <w:szCs w:val="22"/>
        </w:rPr>
        <w:t xml:space="preserve"> dans un registre RMI</w:t>
      </w:r>
      <w:r w:rsidR="0032721E">
        <w:rPr>
          <w:rFonts w:ascii="Arial" w:hAnsi="Arial" w:cs="Arial"/>
          <w:color w:val="000000"/>
          <w:sz w:val="21"/>
          <w:szCs w:val="22"/>
        </w:rPr>
        <w:t>.</w:t>
      </w:r>
    </w:p>
    <w:p w:rsidR="00C61A25" w:rsidRDefault="00D20F43" w:rsidP="00AA5117">
      <w:pPr>
        <w:pStyle w:val="PrformatHTML"/>
        <w:rPr>
          <w:rFonts w:ascii="Arial" w:hAnsi="Arial" w:cs="Arial"/>
          <w:color w:val="000000"/>
          <w:sz w:val="21"/>
          <w:szCs w:val="22"/>
        </w:rPr>
      </w:pPr>
      <w:r>
        <w:rPr>
          <w:rFonts w:ascii="Arial" w:hAnsi="Arial" w:cs="Arial"/>
          <w:color w:val="000000"/>
          <w:sz w:val="21"/>
          <w:szCs w:val="22"/>
        </w:rPr>
        <w:lastRenderedPageBreak/>
        <w:t xml:space="preserve">Il est </w:t>
      </w:r>
      <w:r w:rsidR="0032721E">
        <w:rPr>
          <w:rFonts w:ascii="Arial" w:hAnsi="Arial" w:cs="Arial"/>
          <w:color w:val="000000"/>
          <w:sz w:val="21"/>
          <w:szCs w:val="22"/>
        </w:rPr>
        <w:t>à</w:t>
      </w:r>
      <w:r>
        <w:rPr>
          <w:rFonts w:ascii="Arial" w:hAnsi="Arial" w:cs="Arial"/>
          <w:color w:val="000000"/>
          <w:sz w:val="21"/>
          <w:szCs w:val="22"/>
        </w:rPr>
        <w:t xml:space="preserve"> note</w:t>
      </w:r>
      <w:r w:rsidR="0032721E">
        <w:rPr>
          <w:rFonts w:ascii="Arial" w:hAnsi="Arial" w:cs="Arial"/>
          <w:color w:val="000000"/>
          <w:sz w:val="21"/>
          <w:szCs w:val="22"/>
        </w:rPr>
        <w:t>r</w:t>
      </w:r>
      <w:r>
        <w:rPr>
          <w:rFonts w:ascii="Arial" w:hAnsi="Arial" w:cs="Arial"/>
          <w:color w:val="000000"/>
          <w:sz w:val="21"/>
          <w:szCs w:val="22"/>
        </w:rPr>
        <w:t xml:space="preserve"> que ce 0 et un ent</w:t>
      </w:r>
      <w:r w:rsidR="003C3BCF">
        <w:rPr>
          <w:rFonts w:ascii="Arial" w:hAnsi="Arial" w:cs="Arial"/>
          <w:color w:val="000000"/>
          <w:sz w:val="21"/>
          <w:szCs w:val="22"/>
        </w:rPr>
        <w:t>i</w:t>
      </w:r>
      <w:r>
        <w:rPr>
          <w:rFonts w:ascii="Arial" w:hAnsi="Arial" w:cs="Arial"/>
          <w:color w:val="000000"/>
          <w:sz w:val="21"/>
          <w:szCs w:val="22"/>
        </w:rPr>
        <w:t>er</w:t>
      </w:r>
      <w:r w:rsidR="003C3BCF">
        <w:rPr>
          <w:rFonts w:ascii="Arial" w:hAnsi="Arial" w:cs="Arial"/>
          <w:color w:val="000000"/>
          <w:sz w:val="21"/>
          <w:szCs w:val="22"/>
        </w:rPr>
        <w:t xml:space="preserve"> qui signifie que</w:t>
      </w:r>
      <w:r>
        <w:rPr>
          <w:rFonts w:ascii="Arial" w:hAnsi="Arial" w:cs="Arial"/>
          <w:color w:val="000000"/>
          <w:sz w:val="21"/>
          <w:szCs w:val="22"/>
        </w:rPr>
        <w:t xml:space="preserve"> le port de l’écoute de ce service, est définie soit par le système d’exploitation ou il est par défaut</w:t>
      </w:r>
      <w:r w:rsidR="003C3BCF">
        <w:rPr>
          <w:rFonts w:ascii="Arial" w:hAnsi="Arial" w:cs="Arial"/>
          <w:color w:val="000000"/>
          <w:sz w:val="21"/>
          <w:szCs w:val="22"/>
        </w:rPr>
        <w:t>.</w:t>
      </w:r>
      <w:r>
        <w:rPr>
          <w:rFonts w:ascii="Arial" w:hAnsi="Arial" w:cs="Arial"/>
          <w:color w:val="000000"/>
          <w:sz w:val="21"/>
          <w:szCs w:val="22"/>
        </w:rPr>
        <w:t xml:space="preserve"> </w:t>
      </w:r>
      <w:r w:rsidR="003C3BCF">
        <w:rPr>
          <w:rFonts w:ascii="Arial" w:hAnsi="Arial" w:cs="Arial"/>
          <w:color w:val="000000"/>
          <w:sz w:val="21"/>
          <w:szCs w:val="22"/>
        </w:rPr>
        <w:t>S</w:t>
      </w:r>
      <w:r>
        <w:rPr>
          <w:rFonts w:ascii="Arial" w:hAnsi="Arial" w:cs="Arial"/>
          <w:color w:val="000000"/>
          <w:sz w:val="21"/>
          <w:szCs w:val="22"/>
        </w:rPr>
        <w:t>i le programmeur veut spécifier le port</w:t>
      </w:r>
      <w:r w:rsidR="003C3BCF">
        <w:rPr>
          <w:rFonts w:ascii="Arial" w:hAnsi="Arial" w:cs="Arial"/>
          <w:color w:val="000000"/>
          <w:sz w:val="21"/>
          <w:szCs w:val="22"/>
        </w:rPr>
        <w:t>,</w:t>
      </w:r>
      <w:r>
        <w:rPr>
          <w:rFonts w:ascii="Arial" w:hAnsi="Arial" w:cs="Arial"/>
          <w:color w:val="000000"/>
          <w:sz w:val="21"/>
          <w:szCs w:val="22"/>
        </w:rPr>
        <w:t xml:space="preserve"> il doit changer le 0 par un nombre entier qui représente le port</w:t>
      </w:r>
      <w:r w:rsidR="00AA5117">
        <w:rPr>
          <w:rFonts w:ascii="Arial" w:hAnsi="Arial" w:cs="Arial"/>
          <w:color w:val="000000"/>
          <w:sz w:val="21"/>
          <w:szCs w:val="22"/>
        </w:rPr>
        <w:t>.</w:t>
      </w:r>
    </w:p>
    <w:p w:rsidR="00AA5117" w:rsidRDefault="00AA5117">
      <w:pPr>
        <w:pStyle w:val="PrformatHTML"/>
        <w:rPr>
          <w:color w:val="000000"/>
          <w:sz w:val="24"/>
          <w:szCs w:val="24"/>
        </w:rPr>
      </w:pPr>
    </w:p>
    <w:p w:rsidR="00C61A25" w:rsidRDefault="00D20F43">
      <w:pPr>
        <w:pStyle w:val="PrformatHTML"/>
        <w:rPr>
          <w:color w:val="000000"/>
          <w:sz w:val="24"/>
          <w:szCs w:val="24"/>
        </w:rPr>
      </w:pPr>
      <w:r>
        <w:rPr>
          <w:color w:val="000000"/>
          <w:sz w:val="24"/>
          <w:szCs w:val="24"/>
        </w:rPr>
        <w:t>Registry registry = LocateRegistry.getRegistry();</w:t>
      </w:r>
    </w:p>
    <w:p w:rsidR="00C61A25" w:rsidRPr="001C6AC6" w:rsidRDefault="00D20F43">
      <w:pPr>
        <w:pStyle w:val="PrformatHTML"/>
        <w:rPr>
          <w:rFonts w:ascii="Arial" w:hAnsi="Arial" w:cs="Arial"/>
          <w:color w:val="000000"/>
          <w:sz w:val="21"/>
          <w:szCs w:val="22"/>
          <w:lang w:val="en-US"/>
        </w:rPr>
      </w:pPr>
      <w:r>
        <w:rPr>
          <w:rFonts w:ascii="Arial" w:hAnsi="Arial" w:cs="Arial"/>
          <w:color w:val="000000"/>
          <w:sz w:val="21"/>
          <w:szCs w:val="22"/>
        </w:rPr>
        <w:t>Cette instruction lance un registre RMI pour héberger l’objet qui vient d’être créé</w:t>
      </w:r>
      <w:r w:rsidR="00AA5117">
        <w:rPr>
          <w:rFonts w:ascii="Arial" w:hAnsi="Arial" w:cs="Arial"/>
          <w:color w:val="000000"/>
          <w:sz w:val="21"/>
          <w:szCs w:val="22"/>
        </w:rPr>
        <w:t xml:space="preserve">. </w:t>
      </w:r>
      <w:r w:rsidR="00292CDB" w:rsidRPr="00292CDB">
        <w:rPr>
          <w:rFonts w:ascii="Arial" w:hAnsi="Arial" w:cs="Arial"/>
          <w:color w:val="000000"/>
          <w:sz w:val="21"/>
          <w:szCs w:val="22"/>
          <w:lang w:val="en-US"/>
        </w:rPr>
        <w:t>Après, on a l’instruction :</w:t>
      </w:r>
    </w:p>
    <w:p w:rsidR="00C61A25" w:rsidRPr="001C6AC6" w:rsidRDefault="00292CDB" w:rsidP="00AA5117">
      <w:pPr>
        <w:pStyle w:val="PrformatHTML"/>
        <w:rPr>
          <w:color w:val="000000"/>
          <w:sz w:val="24"/>
          <w:szCs w:val="24"/>
          <w:lang w:val="en-US"/>
        </w:rPr>
      </w:pPr>
      <w:r w:rsidRPr="00292CDB">
        <w:rPr>
          <w:color w:val="000000"/>
          <w:lang w:val="en-US"/>
        </w:rPr>
        <w:t>registry.rebind("nomSercvice", stub);</w:t>
      </w:r>
    </w:p>
    <w:p w:rsidR="00C61A25" w:rsidRDefault="00D20F43">
      <w:pPr>
        <w:pStyle w:val="PrformatHTML"/>
        <w:rPr>
          <w:rFonts w:ascii="Arial" w:hAnsi="Arial" w:cs="Arial"/>
          <w:color w:val="000000"/>
          <w:sz w:val="21"/>
          <w:szCs w:val="22"/>
        </w:rPr>
      </w:pPr>
      <w:r>
        <w:rPr>
          <w:rFonts w:ascii="Arial" w:hAnsi="Arial" w:cs="Arial"/>
          <w:color w:val="000000"/>
          <w:sz w:val="21"/>
          <w:szCs w:val="22"/>
        </w:rPr>
        <w:t>Cette instruction héberge l’objet d</w:t>
      </w:r>
      <w:r w:rsidR="00AA5117">
        <w:rPr>
          <w:rFonts w:ascii="Arial" w:hAnsi="Arial" w:cs="Arial"/>
          <w:color w:val="000000"/>
          <w:sz w:val="21"/>
          <w:szCs w:val="22"/>
        </w:rPr>
        <w:t>is</w:t>
      </w:r>
      <w:r>
        <w:rPr>
          <w:rFonts w:ascii="Arial" w:hAnsi="Arial" w:cs="Arial"/>
          <w:color w:val="000000"/>
          <w:sz w:val="21"/>
          <w:szCs w:val="22"/>
        </w:rPr>
        <w:t>tant dan</w:t>
      </w:r>
      <w:r w:rsidR="00AA5117">
        <w:rPr>
          <w:rFonts w:ascii="Arial" w:hAnsi="Arial" w:cs="Arial"/>
          <w:color w:val="000000"/>
          <w:sz w:val="21"/>
          <w:szCs w:val="22"/>
        </w:rPr>
        <w:t>s</w:t>
      </w:r>
      <w:r>
        <w:rPr>
          <w:rFonts w:ascii="Arial" w:hAnsi="Arial" w:cs="Arial"/>
          <w:color w:val="000000"/>
          <w:sz w:val="21"/>
          <w:szCs w:val="22"/>
        </w:rPr>
        <w:t xml:space="preserve"> le registre</w:t>
      </w:r>
      <w:r w:rsidR="00AA5117">
        <w:rPr>
          <w:rFonts w:ascii="Arial" w:hAnsi="Arial" w:cs="Arial"/>
          <w:color w:val="000000"/>
          <w:sz w:val="21"/>
          <w:szCs w:val="22"/>
        </w:rPr>
        <w:t>.</w:t>
      </w:r>
    </w:p>
    <w:p w:rsidR="00C61A25" w:rsidRDefault="00AA5117" w:rsidP="00AA5117">
      <w:pPr>
        <w:pStyle w:val="PrformatHTML"/>
        <w:rPr>
          <w:rFonts w:ascii="Arial" w:hAnsi="Arial" w:cs="Arial"/>
          <w:color w:val="000000"/>
          <w:sz w:val="21"/>
          <w:szCs w:val="22"/>
        </w:rPr>
      </w:pPr>
      <w:r>
        <w:rPr>
          <w:rFonts w:ascii="Arial" w:hAnsi="Arial" w:cs="Arial"/>
          <w:color w:val="000000"/>
          <w:sz w:val="21"/>
          <w:szCs w:val="22"/>
        </w:rPr>
        <w:t>Tout</w:t>
      </w:r>
      <w:r w:rsidR="00D20F43">
        <w:rPr>
          <w:rFonts w:ascii="Arial" w:hAnsi="Arial" w:cs="Arial"/>
          <w:color w:val="000000"/>
          <w:sz w:val="21"/>
          <w:szCs w:val="22"/>
        </w:rPr>
        <w:t xml:space="preserve"> </w:t>
      </w:r>
      <w:r>
        <w:rPr>
          <w:rFonts w:ascii="Arial" w:hAnsi="Arial" w:cs="Arial"/>
          <w:color w:val="000000"/>
          <w:sz w:val="21"/>
          <w:szCs w:val="22"/>
        </w:rPr>
        <w:t xml:space="preserve">cela </w:t>
      </w:r>
      <w:r w:rsidR="00D20F43">
        <w:rPr>
          <w:rFonts w:ascii="Arial" w:hAnsi="Arial" w:cs="Arial"/>
          <w:color w:val="000000"/>
          <w:sz w:val="21"/>
          <w:szCs w:val="22"/>
        </w:rPr>
        <w:t>doit être envelopp</w:t>
      </w:r>
      <w:r>
        <w:rPr>
          <w:rFonts w:ascii="Arial" w:hAnsi="Arial" w:cs="Arial"/>
          <w:color w:val="000000"/>
          <w:sz w:val="21"/>
          <w:szCs w:val="22"/>
        </w:rPr>
        <w:t>é</w:t>
      </w:r>
      <w:r w:rsidR="00D20F43">
        <w:rPr>
          <w:rFonts w:ascii="Arial" w:hAnsi="Arial" w:cs="Arial"/>
          <w:color w:val="000000"/>
          <w:sz w:val="21"/>
          <w:szCs w:val="22"/>
        </w:rPr>
        <w:t xml:space="preserve"> par un try</w:t>
      </w:r>
      <w:r>
        <w:rPr>
          <w:rFonts w:ascii="Arial" w:hAnsi="Arial" w:cs="Arial"/>
          <w:color w:val="000000"/>
          <w:sz w:val="21"/>
          <w:szCs w:val="22"/>
        </w:rPr>
        <w:t>/</w:t>
      </w:r>
      <w:r w:rsidR="00D20F43">
        <w:rPr>
          <w:rFonts w:ascii="Arial" w:hAnsi="Arial" w:cs="Arial"/>
          <w:color w:val="000000"/>
          <w:sz w:val="21"/>
          <w:szCs w:val="22"/>
        </w:rPr>
        <w:t>catch, parce que ces instruction</w:t>
      </w:r>
      <w:r>
        <w:rPr>
          <w:rFonts w:ascii="Arial" w:hAnsi="Arial" w:cs="Arial"/>
          <w:color w:val="000000"/>
          <w:sz w:val="21"/>
          <w:szCs w:val="22"/>
        </w:rPr>
        <w:t>s</w:t>
      </w:r>
      <w:r w:rsidR="00D20F43">
        <w:rPr>
          <w:rFonts w:ascii="Arial" w:hAnsi="Arial" w:cs="Arial"/>
          <w:color w:val="000000"/>
          <w:sz w:val="21"/>
          <w:szCs w:val="22"/>
        </w:rPr>
        <w:t xml:space="preserve"> peuvent gén</w:t>
      </w:r>
      <w:r>
        <w:rPr>
          <w:rFonts w:ascii="Arial" w:hAnsi="Arial" w:cs="Arial"/>
          <w:color w:val="000000"/>
          <w:sz w:val="21"/>
          <w:szCs w:val="22"/>
        </w:rPr>
        <w:t>é</w:t>
      </w:r>
      <w:r w:rsidR="00D20F43">
        <w:rPr>
          <w:rFonts w:ascii="Arial" w:hAnsi="Arial" w:cs="Arial"/>
          <w:color w:val="000000"/>
          <w:sz w:val="21"/>
          <w:szCs w:val="22"/>
        </w:rPr>
        <w:t>re</w:t>
      </w:r>
      <w:r>
        <w:rPr>
          <w:rFonts w:ascii="Arial" w:hAnsi="Arial" w:cs="Arial"/>
          <w:color w:val="000000"/>
          <w:sz w:val="21"/>
          <w:szCs w:val="22"/>
        </w:rPr>
        <w:t>r</w:t>
      </w:r>
      <w:r w:rsidR="00D20F43">
        <w:rPr>
          <w:rFonts w:ascii="Arial" w:hAnsi="Arial" w:cs="Arial"/>
          <w:color w:val="000000"/>
          <w:sz w:val="21"/>
          <w:szCs w:val="22"/>
        </w:rPr>
        <w:t xml:space="preserve"> une exception </w:t>
      </w:r>
      <w:r>
        <w:rPr>
          <w:rFonts w:ascii="Arial" w:hAnsi="Arial" w:cs="Arial"/>
          <w:color w:val="000000"/>
          <w:sz w:val="21"/>
          <w:szCs w:val="22"/>
        </w:rPr>
        <w:t>(</w:t>
      </w:r>
      <w:r w:rsidR="00D20F43">
        <w:rPr>
          <w:rFonts w:ascii="Arial" w:hAnsi="Arial" w:cs="Arial"/>
          <w:color w:val="000000"/>
          <w:sz w:val="21"/>
          <w:szCs w:val="22"/>
        </w:rPr>
        <w:t>par exemple</w:t>
      </w:r>
      <w:r>
        <w:rPr>
          <w:rFonts w:ascii="Arial" w:hAnsi="Arial" w:cs="Arial"/>
          <w:color w:val="000000"/>
          <w:sz w:val="21"/>
          <w:szCs w:val="22"/>
        </w:rPr>
        <w:t>,</w:t>
      </w:r>
      <w:r w:rsidR="00D20F43">
        <w:rPr>
          <w:rFonts w:ascii="Arial" w:hAnsi="Arial" w:cs="Arial"/>
          <w:color w:val="000000"/>
          <w:sz w:val="21"/>
          <w:szCs w:val="22"/>
        </w:rPr>
        <w:t xml:space="preserve"> échec d</w:t>
      </w:r>
      <w:r>
        <w:rPr>
          <w:rFonts w:ascii="Arial" w:hAnsi="Arial" w:cs="Arial"/>
          <w:color w:val="000000"/>
          <w:sz w:val="21"/>
          <w:szCs w:val="22"/>
        </w:rPr>
        <w:t>’</w:t>
      </w:r>
      <w:r w:rsidR="00D20F43">
        <w:rPr>
          <w:rFonts w:ascii="Arial" w:hAnsi="Arial" w:cs="Arial"/>
          <w:color w:val="000000"/>
          <w:sz w:val="21"/>
          <w:szCs w:val="22"/>
        </w:rPr>
        <w:t>ouvrir un registre</w:t>
      </w:r>
      <w:r>
        <w:rPr>
          <w:rFonts w:ascii="Arial" w:hAnsi="Arial" w:cs="Arial"/>
          <w:color w:val="000000"/>
          <w:sz w:val="21"/>
          <w:szCs w:val="22"/>
        </w:rPr>
        <w:t>,</w:t>
      </w:r>
      <w:r w:rsidR="00D20F43">
        <w:rPr>
          <w:rFonts w:ascii="Arial" w:hAnsi="Arial" w:cs="Arial"/>
          <w:color w:val="000000"/>
          <w:sz w:val="21"/>
          <w:szCs w:val="22"/>
        </w:rPr>
        <w:t xml:space="preserve"> erre</w:t>
      </w:r>
      <w:r>
        <w:rPr>
          <w:rFonts w:ascii="Arial" w:hAnsi="Arial" w:cs="Arial"/>
          <w:color w:val="000000"/>
          <w:sz w:val="21"/>
          <w:szCs w:val="22"/>
        </w:rPr>
        <w:t>u</w:t>
      </w:r>
      <w:r w:rsidR="00D20F43">
        <w:rPr>
          <w:rFonts w:ascii="Arial" w:hAnsi="Arial" w:cs="Arial"/>
          <w:color w:val="000000"/>
          <w:sz w:val="21"/>
          <w:szCs w:val="22"/>
        </w:rPr>
        <w:t>r d</w:t>
      </w:r>
      <w:r>
        <w:rPr>
          <w:rFonts w:ascii="Arial" w:hAnsi="Arial" w:cs="Arial"/>
          <w:color w:val="000000"/>
          <w:sz w:val="21"/>
          <w:szCs w:val="22"/>
        </w:rPr>
        <w:t>’</w:t>
      </w:r>
      <w:r w:rsidR="00D20F43">
        <w:rPr>
          <w:rFonts w:ascii="Arial" w:hAnsi="Arial" w:cs="Arial"/>
          <w:color w:val="000000"/>
          <w:sz w:val="21"/>
          <w:szCs w:val="22"/>
        </w:rPr>
        <w:t>hébergement de l’objet distant</w:t>
      </w:r>
      <w:r>
        <w:rPr>
          <w:rFonts w:ascii="Arial" w:hAnsi="Arial" w:cs="Arial"/>
          <w:color w:val="000000"/>
          <w:sz w:val="21"/>
          <w:szCs w:val="22"/>
        </w:rPr>
        <w:t xml:space="preserve">, </w:t>
      </w:r>
      <w:r w:rsidR="00D20F43">
        <w:rPr>
          <w:rFonts w:ascii="Arial" w:hAnsi="Arial" w:cs="Arial"/>
          <w:color w:val="000000"/>
          <w:sz w:val="21"/>
          <w:szCs w:val="22"/>
        </w:rPr>
        <w:t>etc</w:t>
      </w:r>
      <w:r>
        <w:rPr>
          <w:rFonts w:ascii="Arial" w:hAnsi="Arial" w:cs="Arial"/>
          <w:color w:val="000000"/>
          <w:sz w:val="21"/>
          <w:szCs w:val="22"/>
        </w:rPr>
        <w:t>)</w:t>
      </w:r>
      <w:r w:rsidR="00D20F43">
        <w:rPr>
          <w:rFonts w:ascii="Arial" w:hAnsi="Arial" w:cs="Arial"/>
          <w:color w:val="000000"/>
          <w:sz w:val="21"/>
          <w:szCs w:val="22"/>
        </w:rPr>
        <w:t>.</w:t>
      </w:r>
    </w:p>
    <w:p w:rsidR="00C61A25" w:rsidRDefault="00D20F43" w:rsidP="0084574A">
      <w:pPr>
        <w:pStyle w:val="PrformatHTML"/>
        <w:rPr>
          <w:rFonts w:ascii="Arial" w:hAnsi="Arial" w:cs="Arial"/>
          <w:color w:val="000000"/>
          <w:sz w:val="21"/>
          <w:szCs w:val="22"/>
        </w:rPr>
      </w:pPr>
      <w:commentRangeStart w:id="374"/>
      <w:r>
        <w:rPr>
          <w:rFonts w:ascii="Arial" w:hAnsi="Arial" w:cs="Arial"/>
          <w:color w:val="000000"/>
          <w:sz w:val="21"/>
          <w:szCs w:val="22"/>
        </w:rPr>
        <w:t>Il faut préciser que bind, unbind, ou rebind peuvent être appelé</w:t>
      </w:r>
      <w:r w:rsidR="007E651E">
        <w:rPr>
          <w:rFonts w:ascii="Arial" w:hAnsi="Arial" w:cs="Arial"/>
          <w:color w:val="000000"/>
          <w:sz w:val="21"/>
          <w:szCs w:val="22"/>
        </w:rPr>
        <w:t>es</w:t>
      </w:r>
      <w:r>
        <w:rPr>
          <w:rFonts w:ascii="Arial" w:hAnsi="Arial" w:cs="Arial"/>
          <w:color w:val="000000"/>
          <w:sz w:val="21"/>
          <w:szCs w:val="22"/>
        </w:rPr>
        <w:t xml:space="preserve"> pour un registre qui se trouve dans la même machine de l’application serveur par contre l’instruction lookup qu</w:t>
      </w:r>
      <w:r w:rsidR="0084574A">
        <w:rPr>
          <w:rFonts w:ascii="Arial" w:hAnsi="Arial" w:cs="Arial"/>
          <w:color w:val="000000"/>
          <w:sz w:val="21"/>
          <w:szCs w:val="22"/>
        </w:rPr>
        <w:t>e l’on</w:t>
      </w:r>
      <w:r>
        <w:rPr>
          <w:rFonts w:ascii="Arial" w:hAnsi="Arial" w:cs="Arial"/>
          <w:color w:val="000000"/>
          <w:sz w:val="21"/>
          <w:szCs w:val="22"/>
        </w:rPr>
        <w:t xml:space="preserve"> va utiliser </w:t>
      </w:r>
      <w:r w:rsidR="0084574A">
        <w:rPr>
          <w:rFonts w:ascii="Arial" w:hAnsi="Arial" w:cs="Arial"/>
          <w:color w:val="000000"/>
          <w:sz w:val="21"/>
          <w:szCs w:val="22"/>
        </w:rPr>
        <w:t>du côté du</w:t>
      </w:r>
      <w:r>
        <w:rPr>
          <w:rFonts w:ascii="Arial" w:hAnsi="Arial" w:cs="Arial"/>
          <w:color w:val="000000"/>
          <w:sz w:val="21"/>
          <w:szCs w:val="22"/>
        </w:rPr>
        <w:t xml:space="preserve"> client pour récupérer une référence de l’objet distant peut être appelé</w:t>
      </w:r>
      <w:r w:rsidR="0084574A">
        <w:rPr>
          <w:rFonts w:ascii="Arial" w:hAnsi="Arial" w:cs="Arial"/>
          <w:color w:val="000000"/>
          <w:sz w:val="21"/>
          <w:szCs w:val="22"/>
        </w:rPr>
        <w:t>e</w:t>
      </w:r>
      <w:r>
        <w:rPr>
          <w:rFonts w:ascii="Arial" w:hAnsi="Arial" w:cs="Arial"/>
          <w:color w:val="000000"/>
          <w:sz w:val="21"/>
          <w:szCs w:val="22"/>
        </w:rPr>
        <w:t xml:space="preserve"> pour une application distant</w:t>
      </w:r>
      <w:r w:rsidR="0084574A">
        <w:rPr>
          <w:rFonts w:ascii="Arial" w:hAnsi="Arial" w:cs="Arial"/>
          <w:color w:val="000000"/>
          <w:sz w:val="21"/>
          <w:szCs w:val="22"/>
        </w:rPr>
        <w:t>e. L</w:t>
      </w:r>
      <w:r>
        <w:rPr>
          <w:rFonts w:ascii="Arial" w:hAnsi="Arial" w:cs="Arial"/>
          <w:color w:val="000000"/>
          <w:sz w:val="21"/>
          <w:szCs w:val="22"/>
        </w:rPr>
        <w:t>a raison de cette restriction e</w:t>
      </w:r>
      <w:r w:rsidR="0084574A">
        <w:rPr>
          <w:rFonts w:ascii="Arial" w:hAnsi="Arial" w:cs="Arial"/>
          <w:color w:val="000000"/>
          <w:sz w:val="21"/>
          <w:szCs w:val="22"/>
        </w:rPr>
        <w:t>s</w:t>
      </w:r>
      <w:r>
        <w:rPr>
          <w:rFonts w:ascii="Arial" w:hAnsi="Arial" w:cs="Arial"/>
          <w:color w:val="000000"/>
          <w:sz w:val="21"/>
          <w:szCs w:val="22"/>
        </w:rPr>
        <w:t>t la sécurité</w:t>
      </w:r>
      <w:r w:rsidR="0084574A">
        <w:rPr>
          <w:rFonts w:ascii="Arial" w:hAnsi="Arial" w:cs="Arial"/>
          <w:color w:val="000000"/>
          <w:sz w:val="21"/>
          <w:szCs w:val="22"/>
        </w:rPr>
        <w:t>.</w:t>
      </w:r>
    </w:p>
    <w:commentRangeEnd w:id="374"/>
    <w:p w:rsidR="00292CDB" w:rsidRDefault="00E16727" w:rsidP="00292CDB">
      <w:pPr>
        <w:pStyle w:val="PrformatHTML"/>
        <w:rPr>
          <w:rFonts w:ascii="Arial" w:hAnsi="Arial" w:cs="Arial"/>
          <w:color w:val="000000"/>
        </w:rPr>
      </w:pPr>
      <w:r>
        <w:rPr>
          <w:rStyle w:val="Marquedecommentaire"/>
          <w:rFonts w:ascii="Times New Roman" w:hAnsi="Times New Roman" w:cs="Times New Roman"/>
        </w:rPr>
        <w:commentReference w:id="374"/>
      </w:r>
      <w:r w:rsidR="00D20F43">
        <w:rPr>
          <w:rFonts w:ascii="Arial" w:hAnsi="Arial" w:cs="Arial"/>
          <w:color w:val="000000"/>
          <w:sz w:val="24"/>
          <w:szCs w:val="24"/>
        </w:rPr>
        <w:t xml:space="preserve">Après </w:t>
      </w:r>
      <w:r>
        <w:rPr>
          <w:rFonts w:ascii="Arial" w:hAnsi="Arial" w:cs="Arial"/>
          <w:color w:val="000000"/>
          <w:sz w:val="24"/>
          <w:szCs w:val="24"/>
        </w:rPr>
        <w:t>o</w:t>
      </w:r>
      <w:r w:rsidR="00D20F43">
        <w:rPr>
          <w:rFonts w:ascii="Arial" w:hAnsi="Arial" w:cs="Arial"/>
          <w:color w:val="000000"/>
          <w:sz w:val="24"/>
          <w:szCs w:val="24"/>
        </w:rPr>
        <w:t xml:space="preserve">n vas créer un client qui va demander les services </w:t>
      </w:r>
      <w:r>
        <w:rPr>
          <w:rFonts w:ascii="Arial" w:hAnsi="Arial" w:cs="Arial"/>
          <w:color w:val="000000"/>
          <w:sz w:val="24"/>
          <w:szCs w:val="24"/>
        </w:rPr>
        <w:t>des</w:t>
      </w:r>
      <w:r w:rsidR="00D20F43">
        <w:rPr>
          <w:rFonts w:ascii="Arial" w:hAnsi="Arial" w:cs="Arial"/>
          <w:color w:val="000000"/>
          <w:sz w:val="24"/>
          <w:szCs w:val="24"/>
        </w:rPr>
        <w:t xml:space="preserve"> objets distant</w:t>
      </w:r>
      <w:r>
        <w:rPr>
          <w:rFonts w:ascii="Arial" w:hAnsi="Arial" w:cs="Arial"/>
          <w:color w:val="000000"/>
          <w:sz w:val="24"/>
          <w:szCs w:val="24"/>
        </w:rPr>
        <w:t>s.</w:t>
      </w:r>
      <w:r>
        <w:rPr>
          <w:rFonts w:ascii="Arial" w:hAnsi="Arial" w:cs="Arial"/>
          <w:color w:val="000000"/>
        </w:rPr>
        <w:t xml:space="preserve"> </w:t>
      </w:r>
      <w:r w:rsidR="00D20F43">
        <w:rPr>
          <w:rFonts w:ascii="Arial" w:hAnsi="Arial" w:cs="Arial"/>
          <w:color w:val="000000"/>
        </w:rPr>
        <w:t>La création d’un client a la forme suivant :</w:t>
      </w:r>
    </w:p>
    <w:p w:rsidR="00C61A25" w:rsidRPr="00A1503A" w:rsidRDefault="00D20F43">
      <w:pPr>
        <w:pStyle w:val="PrformatHTML"/>
        <w:rPr>
          <w:color w:val="000000"/>
          <w:sz w:val="24"/>
          <w:szCs w:val="24"/>
          <w:lang w:val="en-US"/>
        </w:rPr>
      </w:pPr>
      <w:r w:rsidRPr="00A1503A">
        <w:rPr>
          <w:color w:val="000000"/>
          <w:sz w:val="24"/>
          <w:szCs w:val="24"/>
          <w:lang w:val="en-US"/>
        </w:rPr>
        <w:t>public class ComputePi {</w:t>
      </w:r>
    </w:p>
    <w:p w:rsidR="00C61A25" w:rsidRPr="00A1503A" w:rsidRDefault="00D20F43">
      <w:pPr>
        <w:pStyle w:val="PrformatHTML"/>
        <w:rPr>
          <w:color w:val="000000"/>
          <w:sz w:val="24"/>
          <w:szCs w:val="24"/>
          <w:lang w:val="en-US"/>
        </w:rPr>
      </w:pPr>
      <w:r w:rsidRPr="00A1503A">
        <w:rPr>
          <w:color w:val="000000"/>
          <w:sz w:val="24"/>
          <w:szCs w:val="24"/>
          <w:lang w:val="en-US"/>
        </w:rPr>
        <w:t xml:space="preserve">    public static void main(String args[]) {</w:t>
      </w:r>
    </w:p>
    <w:p w:rsidR="00C61A25" w:rsidRPr="00A1503A" w:rsidRDefault="00D20F43">
      <w:pPr>
        <w:pStyle w:val="PrformatHTML"/>
        <w:rPr>
          <w:color w:val="000000"/>
          <w:sz w:val="24"/>
          <w:szCs w:val="24"/>
          <w:lang w:val="en-US"/>
        </w:rPr>
      </w:pPr>
      <w:r w:rsidRPr="00A1503A">
        <w:rPr>
          <w:color w:val="000000"/>
          <w:sz w:val="24"/>
          <w:szCs w:val="24"/>
          <w:lang w:val="en-US"/>
        </w:rPr>
        <w:t xml:space="preserve">        if (System.getSecurityManager() == null) {</w:t>
      </w:r>
    </w:p>
    <w:p w:rsidR="00C61A25" w:rsidRPr="00A1503A" w:rsidRDefault="00D20F43">
      <w:pPr>
        <w:pStyle w:val="PrformatHTML"/>
        <w:rPr>
          <w:color w:val="000000"/>
          <w:sz w:val="24"/>
          <w:szCs w:val="24"/>
          <w:lang w:val="en-US"/>
        </w:rPr>
      </w:pPr>
      <w:r w:rsidRPr="00A1503A">
        <w:rPr>
          <w:color w:val="000000"/>
          <w:sz w:val="24"/>
          <w:szCs w:val="24"/>
          <w:lang w:val="en-US"/>
        </w:rPr>
        <w:t xml:space="preserve">            System.setSecurityManager(new SecurityManager());</w:t>
      </w:r>
    </w:p>
    <w:p w:rsidR="00C61A25" w:rsidRPr="00A1503A" w:rsidRDefault="00D20F43">
      <w:pPr>
        <w:pStyle w:val="PrformatHTML"/>
        <w:rPr>
          <w:color w:val="000000"/>
          <w:sz w:val="24"/>
          <w:szCs w:val="24"/>
          <w:lang w:val="en-US"/>
        </w:rPr>
      </w:pPr>
      <w:r w:rsidRPr="00A1503A">
        <w:rPr>
          <w:color w:val="000000"/>
          <w:sz w:val="24"/>
          <w:szCs w:val="24"/>
          <w:lang w:val="en-US"/>
        </w:rPr>
        <w:t xml:space="preserve">        }</w:t>
      </w:r>
    </w:p>
    <w:p w:rsidR="00C61A25" w:rsidRPr="00A1503A" w:rsidRDefault="00D20F43">
      <w:pPr>
        <w:pStyle w:val="PrformatHTML"/>
        <w:rPr>
          <w:color w:val="000000"/>
          <w:sz w:val="24"/>
          <w:szCs w:val="24"/>
          <w:lang w:val="en-US"/>
        </w:rPr>
      </w:pPr>
      <w:r w:rsidRPr="00A1503A">
        <w:rPr>
          <w:color w:val="000000"/>
          <w:sz w:val="24"/>
          <w:szCs w:val="24"/>
          <w:lang w:val="en-US"/>
        </w:rPr>
        <w:t xml:space="preserve">        try {</w:t>
      </w:r>
    </w:p>
    <w:p w:rsidR="00C61A25" w:rsidRPr="00A1503A" w:rsidRDefault="00D20F43">
      <w:pPr>
        <w:pStyle w:val="PrformatHTML"/>
        <w:rPr>
          <w:color w:val="000000"/>
          <w:sz w:val="24"/>
          <w:szCs w:val="24"/>
          <w:lang w:val="en-US"/>
        </w:rPr>
      </w:pPr>
      <w:r w:rsidRPr="00A1503A">
        <w:rPr>
          <w:color w:val="000000"/>
          <w:sz w:val="24"/>
          <w:szCs w:val="24"/>
          <w:lang w:val="en-US"/>
        </w:rPr>
        <w:t xml:space="preserve">            Registry registry = LocateRegistry.getRegistry (args[0]);</w:t>
      </w:r>
    </w:p>
    <w:p w:rsidR="00C61A25" w:rsidRPr="00A1503A" w:rsidRDefault="00D20F43">
      <w:pPr>
        <w:pStyle w:val="PrformatHTML"/>
        <w:rPr>
          <w:color w:val="000000"/>
          <w:sz w:val="24"/>
          <w:szCs w:val="24"/>
          <w:lang w:val="en-US"/>
        </w:rPr>
      </w:pPr>
      <w:r w:rsidRPr="00A1503A">
        <w:rPr>
          <w:color w:val="000000"/>
          <w:sz w:val="24"/>
          <w:szCs w:val="24"/>
          <w:lang w:val="en-US"/>
        </w:rPr>
        <w:t xml:space="preserve">            nomInterface comp = (nomInterface) registry.lookup ("Compute");</w:t>
      </w:r>
    </w:p>
    <w:p w:rsidR="00C61A25" w:rsidRDefault="00D20F43">
      <w:pPr>
        <w:pStyle w:val="PrformatHTML"/>
        <w:rPr>
          <w:color w:val="000000"/>
          <w:sz w:val="24"/>
          <w:szCs w:val="24"/>
        </w:rPr>
      </w:pPr>
      <w:r w:rsidRPr="00A1503A">
        <w:rPr>
          <w:color w:val="000000"/>
          <w:sz w:val="24"/>
          <w:szCs w:val="24"/>
          <w:lang w:val="en-US"/>
        </w:rPr>
        <w:t xml:space="preserve">            </w:t>
      </w:r>
      <w:r>
        <w:rPr>
          <w:color w:val="000000"/>
          <w:sz w:val="24"/>
          <w:szCs w:val="24"/>
        </w:rPr>
        <w:t>TypeRetour valeur = comp.NomMethode();</w:t>
      </w:r>
    </w:p>
    <w:p w:rsidR="00C61A25" w:rsidRDefault="00D20F43">
      <w:pPr>
        <w:pStyle w:val="PrformatHTML"/>
        <w:rPr>
          <w:color w:val="000000"/>
          <w:sz w:val="24"/>
          <w:szCs w:val="24"/>
        </w:rPr>
      </w:pPr>
      <w:r>
        <w:rPr>
          <w:color w:val="000000"/>
          <w:sz w:val="24"/>
          <w:szCs w:val="24"/>
        </w:rPr>
        <w:t xml:space="preserve">            System.out.println(valeur);</w:t>
      </w:r>
    </w:p>
    <w:p w:rsidR="00C61A25" w:rsidRPr="00A1503A" w:rsidRDefault="00D20F43">
      <w:pPr>
        <w:pStyle w:val="PrformatHTML"/>
        <w:rPr>
          <w:color w:val="000000"/>
          <w:sz w:val="24"/>
          <w:szCs w:val="24"/>
          <w:lang w:val="en-US"/>
        </w:rPr>
      </w:pPr>
      <w:r>
        <w:rPr>
          <w:color w:val="000000"/>
          <w:sz w:val="24"/>
          <w:szCs w:val="24"/>
        </w:rPr>
        <w:t xml:space="preserve">        </w:t>
      </w:r>
      <w:r w:rsidRPr="00A1503A">
        <w:rPr>
          <w:color w:val="000000"/>
          <w:sz w:val="24"/>
          <w:szCs w:val="24"/>
          <w:lang w:val="en-US"/>
        </w:rPr>
        <w:t>} catch (Exception e) {</w:t>
      </w:r>
    </w:p>
    <w:p w:rsidR="00C61A25" w:rsidRPr="00A1503A" w:rsidRDefault="00D20F43">
      <w:pPr>
        <w:pStyle w:val="PrformatHTML"/>
        <w:rPr>
          <w:color w:val="000000"/>
          <w:sz w:val="24"/>
          <w:szCs w:val="24"/>
          <w:lang w:val="en-US"/>
        </w:rPr>
      </w:pPr>
      <w:r w:rsidRPr="00A1503A">
        <w:rPr>
          <w:color w:val="000000"/>
          <w:sz w:val="24"/>
          <w:szCs w:val="24"/>
          <w:lang w:val="en-US"/>
        </w:rPr>
        <w:t xml:space="preserve">            System.err.println("ComputePi exception:");</w:t>
      </w:r>
    </w:p>
    <w:p w:rsidR="00C61A25" w:rsidRDefault="00D20F43">
      <w:pPr>
        <w:pStyle w:val="PrformatHTML"/>
        <w:rPr>
          <w:color w:val="000000"/>
          <w:sz w:val="24"/>
          <w:szCs w:val="24"/>
        </w:rPr>
      </w:pPr>
      <w:r w:rsidRPr="00A1503A">
        <w:rPr>
          <w:color w:val="000000"/>
          <w:sz w:val="24"/>
          <w:szCs w:val="24"/>
          <w:lang w:val="en-US"/>
        </w:rPr>
        <w:t xml:space="preserve">            </w:t>
      </w:r>
      <w:r>
        <w:rPr>
          <w:color w:val="000000"/>
          <w:sz w:val="24"/>
          <w:szCs w:val="24"/>
        </w:rPr>
        <w:t>e.printStackTrace();</w:t>
      </w:r>
    </w:p>
    <w:p w:rsidR="00C61A25" w:rsidRDefault="00D20F43">
      <w:pPr>
        <w:pStyle w:val="PrformatHTML"/>
        <w:rPr>
          <w:color w:val="000000"/>
          <w:sz w:val="24"/>
          <w:szCs w:val="24"/>
        </w:rPr>
      </w:pPr>
      <w:r>
        <w:rPr>
          <w:color w:val="000000"/>
          <w:sz w:val="24"/>
          <w:szCs w:val="24"/>
        </w:rPr>
        <w:lastRenderedPageBreak/>
        <w:t xml:space="preserve">        }</w:t>
      </w:r>
    </w:p>
    <w:p w:rsidR="00C61A25" w:rsidRDefault="00D20F43">
      <w:pPr>
        <w:pStyle w:val="PrformatHTML"/>
        <w:rPr>
          <w:color w:val="000000"/>
          <w:sz w:val="24"/>
          <w:szCs w:val="24"/>
        </w:rPr>
      </w:pPr>
      <w:r>
        <w:rPr>
          <w:color w:val="000000"/>
          <w:sz w:val="24"/>
          <w:szCs w:val="24"/>
        </w:rPr>
        <w:t xml:space="preserve">    }    </w:t>
      </w:r>
    </w:p>
    <w:p w:rsidR="00C61A25" w:rsidRDefault="00D20F43">
      <w:pPr>
        <w:pStyle w:val="PrformatHTML"/>
        <w:rPr>
          <w:color w:val="000000"/>
          <w:sz w:val="24"/>
          <w:szCs w:val="24"/>
        </w:rPr>
      </w:pPr>
      <w:r>
        <w:rPr>
          <w:color w:val="000000"/>
          <w:sz w:val="24"/>
          <w:szCs w:val="24"/>
        </w:rPr>
        <w:t>}</w:t>
      </w:r>
    </w:p>
    <w:p w:rsidR="00C61A25" w:rsidRDefault="00D20F43" w:rsidP="002B06C7">
      <w:pPr>
        <w:pStyle w:val="NormalWeb"/>
        <w:rPr>
          <w:rFonts w:ascii="Arial" w:hAnsi="Arial" w:cs="Arial"/>
          <w:color w:val="000000"/>
        </w:rPr>
      </w:pPr>
      <w:r>
        <w:rPr>
          <w:rFonts w:ascii="Arial" w:hAnsi="Arial" w:cs="Arial"/>
          <w:color w:val="000000"/>
        </w:rPr>
        <w:t>C</w:t>
      </w:r>
      <w:r w:rsidR="00E16727">
        <w:rPr>
          <w:rFonts w:ascii="Arial" w:hAnsi="Arial" w:cs="Arial"/>
          <w:color w:val="000000"/>
        </w:rPr>
        <w:t>e</w:t>
      </w:r>
      <w:r>
        <w:rPr>
          <w:rFonts w:ascii="Arial" w:hAnsi="Arial" w:cs="Arial"/>
          <w:color w:val="000000"/>
        </w:rPr>
        <w:t xml:space="preserve"> paragramme et très simple et basique il cré</w:t>
      </w:r>
      <w:r w:rsidR="002B06C7">
        <w:rPr>
          <w:rFonts w:ascii="Arial" w:hAnsi="Arial" w:cs="Arial"/>
          <w:color w:val="000000"/>
        </w:rPr>
        <w:t>e</w:t>
      </w:r>
      <w:r>
        <w:rPr>
          <w:rFonts w:ascii="Arial" w:hAnsi="Arial" w:cs="Arial"/>
          <w:color w:val="000000"/>
        </w:rPr>
        <w:t xml:space="preserve"> une référence au registre qui se trouve dans une machine qui est déterminée par l’argument 0 du programme</w:t>
      </w:r>
      <w:r w:rsidR="002B06C7">
        <w:rPr>
          <w:rFonts w:ascii="Arial" w:hAnsi="Arial" w:cs="Arial"/>
          <w:color w:val="000000"/>
        </w:rPr>
        <w:t>. Il</w:t>
      </w:r>
      <w:r>
        <w:rPr>
          <w:rFonts w:ascii="Arial" w:hAnsi="Arial" w:cs="Arial"/>
          <w:color w:val="000000"/>
        </w:rPr>
        <w:t xml:space="preserve"> interroge ce registre pour récupérer une référence de l’objet distant qui est représent</w:t>
      </w:r>
      <w:r w:rsidR="002B06C7">
        <w:rPr>
          <w:rFonts w:ascii="Arial" w:hAnsi="Arial" w:cs="Arial"/>
          <w:color w:val="000000"/>
        </w:rPr>
        <w:t>é</w:t>
      </w:r>
      <w:r>
        <w:rPr>
          <w:rFonts w:ascii="Arial" w:hAnsi="Arial" w:cs="Arial"/>
          <w:color w:val="000000"/>
        </w:rPr>
        <w:t xml:space="preserve"> par un stub transparent dans les versions antérieur de la version 5 de java</w:t>
      </w:r>
      <w:r w:rsidR="002B06C7">
        <w:rPr>
          <w:rFonts w:ascii="Arial" w:hAnsi="Arial" w:cs="Arial"/>
          <w:color w:val="000000"/>
        </w:rPr>
        <w:t xml:space="preserve">. </w:t>
      </w:r>
      <w:r>
        <w:rPr>
          <w:rFonts w:ascii="Arial" w:hAnsi="Arial" w:cs="Arial"/>
          <w:color w:val="000000"/>
        </w:rPr>
        <w:t>Apr</w:t>
      </w:r>
      <w:r w:rsidR="002B06C7">
        <w:rPr>
          <w:rFonts w:ascii="Arial" w:hAnsi="Arial" w:cs="Arial"/>
          <w:color w:val="000000"/>
        </w:rPr>
        <w:t>è</w:t>
      </w:r>
      <w:r>
        <w:rPr>
          <w:rFonts w:ascii="Arial" w:hAnsi="Arial" w:cs="Arial"/>
          <w:color w:val="000000"/>
        </w:rPr>
        <w:t xml:space="preserve">s il </w:t>
      </w:r>
      <w:r w:rsidR="002B06C7">
        <w:rPr>
          <w:rFonts w:ascii="Arial" w:hAnsi="Arial" w:cs="Arial"/>
          <w:color w:val="000000"/>
        </w:rPr>
        <w:t xml:space="preserve">peut </w:t>
      </w:r>
      <w:r>
        <w:rPr>
          <w:rFonts w:ascii="Arial" w:hAnsi="Arial" w:cs="Arial"/>
          <w:color w:val="000000"/>
        </w:rPr>
        <w:t>invoquer une méthode de ce</w:t>
      </w:r>
      <w:r w:rsidR="002B06C7">
        <w:rPr>
          <w:rFonts w:ascii="Arial" w:hAnsi="Arial" w:cs="Arial"/>
          <w:color w:val="000000"/>
        </w:rPr>
        <w:t>t</w:t>
      </w:r>
      <w:r>
        <w:rPr>
          <w:rFonts w:ascii="Arial" w:hAnsi="Arial" w:cs="Arial"/>
          <w:color w:val="000000"/>
        </w:rPr>
        <w:t xml:space="preserve"> objet</w:t>
      </w:r>
    </w:p>
    <w:p w:rsidR="00C61A25" w:rsidRDefault="00D20F43">
      <w:pPr>
        <w:pStyle w:val="NormalWeb"/>
        <w:rPr>
          <w:rFonts w:ascii="Arial" w:hAnsi="Arial" w:cs="Arial"/>
          <w:color w:val="000000"/>
        </w:rPr>
      </w:pPr>
      <w:r>
        <w:rPr>
          <w:rFonts w:ascii="Arial" w:hAnsi="Arial" w:cs="Arial"/>
          <w:color w:val="000000"/>
        </w:rPr>
        <w:t>Il est à noter qu’il faut créer une interface identique à l’interface d</w:t>
      </w:r>
      <w:r w:rsidR="002B06C7">
        <w:rPr>
          <w:rFonts w:ascii="Arial" w:hAnsi="Arial" w:cs="Arial"/>
          <w:color w:val="000000"/>
        </w:rPr>
        <w:t>u</w:t>
      </w:r>
      <w:r>
        <w:rPr>
          <w:rFonts w:ascii="Arial" w:hAnsi="Arial" w:cs="Arial"/>
          <w:color w:val="000000"/>
        </w:rPr>
        <w:t xml:space="preserve"> server pour récupérer la référence de l’objet distant</w:t>
      </w:r>
      <w:r w:rsidR="002B06C7">
        <w:rPr>
          <w:rFonts w:ascii="Arial" w:hAnsi="Arial" w:cs="Arial"/>
          <w:color w:val="000000"/>
        </w:rPr>
        <w:t>.</w:t>
      </w:r>
    </w:p>
    <w:p w:rsidR="00C61A25" w:rsidRDefault="00D20F43" w:rsidP="002B06C7">
      <w:pPr>
        <w:pStyle w:val="NormalWeb"/>
        <w:rPr>
          <w:rFonts w:ascii="Arial" w:hAnsi="Arial" w:cs="Arial"/>
          <w:color w:val="000000"/>
        </w:rPr>
      </w:pPr>
      <w:r>
        <w:rPr>
          <w:rFonts w:ascii="Arial" w:hAnsi="Arial" w:cs="Arial"/>
          <w:color w:val="000000"/>
        </w:rPr>
        <w:t>Une autre remarque très important</w:t>
      </w:r>
      <w:r w:rsidR="002B06C7">
        <w:rPr>
          <w:rFonts w:ascii="Arial" w:hAnsi="Arial" w:cs="Arial"/>
          <w:color w:val="000000"/>
        </w:rPr>
        <w:t>e</w:t>
      </w:r>
      <w:r>
        <w:rPr>
          <w:rFonts w:ascii="Arial" w:hAnsi="Arial" w:cs="Arial"/>
          <w:color w:val="000000"/>
        </w:rPr>
        <w:t xml:space="preserve"> </w:t>
      </w:r>
      <w:r w:rsidR="002B06C7">
        <w:rPr>
          <w:rFonts w:ascii="Arial" w:hAnsi="Arial" w:cs="Arial"/>
          <w:color w:val="000000"/>
        </w:rPr>
        <w:t>concerne l</w:t>
      </w:r>
      <w:r>
        <w:rPr>
          <w:rFonts w:ascii="Arial" w:hAnsi="Arial" w:cs="Arial"/>
          <w:color w:val="000000"/>
        </w:rPr>
        <w:t>’utilisation des objets comme paramètre</w:t>
      </w:r>
      <w:r w:rsidR="002B06C7">
        <w:rPr>
          <w:rFonts w:ascii="Arial" w:hAnsi="Arial" w:cs="Arial"/>
          <w:color w:val="000000"/>
        </w:rPr>
        <w:t>s</w:t>
      </w:r>
      <w:r>
        <w:rPr>
          <w:rFonts w:ascii="Arial" w:hAnsi="Arial" w:cs="Arial"/>
          <w:color w:val="000000"/>
        </w:rPr>
        <w:t xml:space="preserve"> d</w:t>
      </w:r>
      <w:r w:rsidR="002B06C7">
        <w:rPr>
          <w:rFonts w:ascii="Arial" w:hAnsi="Arial" w:cs="Arial"/>
          <w:color w:val="000000"/>
        </w:rPr>
        <w:t>’</w:t>
      </w:r>
      <w:r>
        <w:rPr>
          <w:rFonts w:ascii="Arial" w:hAnsi="Arial" w:cs="Arial"/>
          <w:color w:val="000000"/>
        </w:rPr>
        <w:t>un appel de la méthode distant</w:t>
      </w:r>
      <w:r w:rsidR="002B06C7">
        <w:rPr>
          <w:rFonts w:ascii="Arial" w:hAnsi="Arial" w:cs="Arial"/>
          <w:color w:val="000000"/>
        </w:rPr>
        <w:t>e</w:t>
      </w:r>
      <w:r>
        <w:rPr>
          <w:rFonts w:ascii="Arial" w:hAnsi="Arial" w:cs="Arial"/>
          <w:color w:val="000000"/>
        </w:rPr>
        <w:t xml:space="preserve"> ou </w:t>
      </w:r>
      <w:r w:rsidR="002B06C7">
        <w:rPr>
          <w:rFonts w:ascii="Arial" w:hAnsi="Arial" w:cs="Arial"/>
          <w:color w:val="000000"/>
        </w:rPr>
        <w:t xml:space="preserve">lorsque le résultat est un objet. Dans ces cas, </w:t>
      </w:r>
      <w:r>
        <w:rPr>
          <w:rFonts w:ascii="Arial" w:hAnsi="Arial" w:cs="Arial"/>
          <w:color w:val="000000"/>
        </w:rPr>
        <w:t xml:space="preserve">il faut que </w:t>
      </w:r>
      <w:r w:rsidR="002B06C7">
        <w:rPr>
          <w:rFonts w:ascii="Arial" w:hAnsi="Arial" w:cs="Arial"/>
          <w:color w:val="000000"/>
        </w:rPr>
        <w:t xml:space="preserve">les </w:t>
      </w:r>
      <w:r>
        <w:rPr>
          <w:rFonts w:ascii="Arial" w:hAnsi="Arial" w:cs="Arial"/>
          <w:color w:val="000000"/>
        </w:rPr>
        <w:t>type</w:t>
      </w:r>
      <w:r w:rsidR="002B06C7">
        <w:rPr>
          <w:rFonts w:ascii="Arial" w:hAnsi="Arial" w:cs="Arial"/>
          <w:color w:val="000000"/>
        </w:rPr>
        <w:t>s</w:t>
      </w:r>
      <w:r>
        <w:rPr>
          <w:rFonts w:ascii="Arial" w:hAnsi="Arial" w:cs="Arial"/>
          <w:color w:val="000000"/>
        </w:rPr>
        <w:t xml:space="preserve"> soient de type primitif</w:t>
      </w:r>
      <w:r w:rsidR="002B06C7">
        <w:rPr>
          <w:rFonts w:ascii="Arial" w:hAnsi="Arial" w:cs="Arial"/>
          <w:color w:val="000000"/>
        </w:rPr>
        <w:t xml:space="preserve">, </w:t>
      </w:r>
      <w:r>
        <w:rPr>
          <w:rFonts w:ascii="Arial" w:hAnsi="Arial" w:cs="Arial"/>
          <w:color w:val="000000"/>
        </w:rPr>
        <w:t>des clas</w:t>
      </w:r>
      <w:r w:rsidR="002B06C7">
        <w:rPr>
          <w:rFonts w:ascii="Arial" w:hAnsi="Arial" w:cs="Arial"/>
          <w:color w:val="000000"/>
        </w:rPr>
        <w:t>s</w:t>
      </w:r>
      <w:r>
        <w:rPr>
          <w:rFonts w:ascii="Arial" w:hAnsi="Arial" w:cs="Arial"/>
          <w:color w:val="000000"/>
        </w:rPr>
        <w:t>e</w:t>
      </w:r>
      <w:r w:rsidR="002B06C7">
        <w:rPr>
          <w:rFonts w:ascii="Arial" w:hAnsi="Arial" w:cs="Arial"/>
          <w:color w:val="000000"/>
        </w:rPr>
        <w:t>s</w:t>
      </w:r>
      <w:r>
        <w:rPr>
          <w:rFonts w:ascii="Arial" w:hAnsi="Arial" w:cs="Arial"/>
          <w:color w:val="000000"/>
        </w:rPr>
        <w:t xml:space="preserve"> distant</w:t>
      </w:r>
      <w:r w:rsidR="002B06C7">
        <w:rPr>
          <w:rFonts w:ascii="Arial" w:hAnsi="Arial" w:cs="Arial"/>
          <w:color w:val="000000"/>
        </w:rPr>
        <w:t>es</w:t>
      </w:r>
      <w:r>
        <w:rPr>
          <w:rFonts w:ascii="Arial" w:hAnsi="Arial" w:cs="Arial"/>
          <w:color w:val="000000"/>
        </w:rPr>
        <w:t xml:space="preserve"> ou s</w:t>
      </w:r>
      <w:r w:rsidR="002B06C7">
        <w:rPr>
          <w:rFonts w:ascii="Arial" w:hAnsi="Arial" w:cs="Arial"/>
          <w:color w:val="000000"/>
        </w:rPr>
        <w:t>é</w:t>
      </w:r>
      <w:r>
        <w:rPr>
          <w:rFonts w:ascii="Arial" w:hAnsi="Arial" w:cs="Arial"/>
          <w:color w:val="000000"/>
        </w:rPr>
        <w:t>rialisable</w:t>
      </w:r>
      <w:r w:rsidR="002B06C7">
        <w:rPr>
          <w:rFonts w:ascii="Arial" w:hAnsi="Arial" w:cs="Arial"/>
          <w:color w:val="000000"/>
        </w:rPr>
        <w:t>.</w:t>
      </w:r>
    </w:p>
    <w:p w:rsidR="00C61A25" w:rsidRDefault="002B06C7" w:rsidP="002B06C7">
      <w:pPr>
        <w:pStyle w:val="NormalWeb"/>
        <w:rPr>
          <w:rFonts w:ascii="Arial" w:hAnsi="Arial" w:cs="Arial"/>
          <w:color w:val="000000"/>
        </w:rPr>
      </w:pPr>
      <w:r>
        <w:rPr>
          <w:rFonts w:ascii="Arial" w:hAnsi="Arial" w:cs="Arial"/>
          <w:color w:val="000000"/>
        </w:rPr>
        <w:t xml:space="preserve">Il </w:t>
      </w:r>
      <w:r w:rsidR="00D20F43">
        <w:rPr>
          <w:rFonts w:ascii="Arial" w:hAnsi="Arial" w:cs="Arial"/>
          <w:color w:val="000000"/>
        </w:rPr>
        <w:t>est à noter que les constr</w:t>
      </w:r>
      <w:r>
        <w:rPr>
          <w:rFonts w:ascii="Arial" w:hAnsi="Arial" w:cs="Arial"/>
          <w:color w:val="000000"/>
        </w:rPr>
        <w:t>u</w:t>
      </w:r>
      <w:r w:rsidR="00D20F43">
        <w:rPr>
          <w:rFonts w:ascii="Arial" w:hAnsi="Arial" w:cs="Arial"/>
          <w:color w:val="000000"/>
        </w:rPr>
        <w:t xml:space="preserve">cteurs obligatoires </w:t>
      </w:r>
      <w:r>
        <w:rPr>
          <w:rFonts w:ascii="Arial" w:hAnsi="Arial" w:cs="Arial"/>
          <w:color w:val="000000"/>
        </w:rPr>
        <w:t>d</w:t>
      </w:r>
      <w:r w:rsidR="00D20F43">
        <w:rPr>
          <w:rFonts w:ascii="Arial" w:hAnsi="Arial" w:cs="Arial"/>
          <w:color w:val="000000"/>
        </w:rPr>
        <w:t xml:space="preserve">ans l’implémentation de l’interface distant appel un </w:t>
      </w:r>
      <w:commentRangeStart w:id="375"/>
      <w:r w:rsidR="00D20F43">
        <w:rPr>
          <w:rFonts w:ascii="Arial" w:hAnsi="Arial" w:cs="Arial"/>
          <w:color w:val="000000"/>
        </w:rPr>
        <w:t xml:space="preserve">contracture </w:t>
      </w:r>
      <w:commentRangeEnd w:id="375"/>
      <w:r>
        <w:rPr>
          <w:rStyle w:val="Marquedecommentaire"/>
        </w:rPr>
        <w:commentReference w:id="375"/>
      </w:r>
      <w:r w:rsidR="00D20F43">
        <w:rPr>
          <w:rFonts w:ascii="Arial" w:hAnsi="Arial" w:cs="Arial"/>
          <w:color w:val="000000"/>
        </w:rPr>
        <w:t xml:space="preserve">de stub qui est une </w:t>
      </w:r>
      <w:r>
        <w:rPr>
          <w:rFonts w:ascii="Arial" w:hAnsi="Arial" w:cs="Arial"/>
          <w:color w:val="000000"/>
        </w:rPr>
        <w:t xml:space="preserve">tâche </w:t>
      </w:r>
      <w:r w:rsidR="00D20F43">
        <w:rPr>
          <w:rFonts w:ascii="Arial" w:hAnsi="Arial" w:cs="Arial"/>
          <w:color w:val="000000"/>
        </w:rPr>
        <w:t>transparent</w:t>
      </w:r>
      <w:r>
        <w:rPr>
          <w:rFonts w:ascii="Arial" w:hAnsi="Arial" w:cs="Arial"/>
          <w:color w:val="000000"/>
        </w:rPr>
        <w:t xml:space="preserve">e. A </w:t>
      </w:r>
      <w:r w:rsidR="00D20F43">
        <w:rPr>
          <w:rFonts w:ascii="Arial" w:hAnsi="Arial" w:cs="Arial"/>
          <w:color w:val="000000"/>
        </w:rPr>
        <w:t>partir de la version 6 de JDK</w:t>
      </w:r>
      <w:r>
        <w:rPr>
          <w:rFonts w:ascii="Arial" w:hAnsi="Arial" w:cs="Arial"/>
          <w:color w:val="000000"/>
        </w:rPr>
        <w:t>,</w:t>
      </w:r>
      <w:r w:rsidR="00D20F43">
        <w:rPr>
          <w:rFonts w:ascii="Arial" w:hAnsi="Arial" w:cs="Arial"/>
          <w:color w:val="000000"/>
        </w:rPr>
        <w:t xml:space="preserve"> ce stub contient un référence d</w:t>
      </w:r>
      <w:r>
        <w:rPr>
          <w:rFonts w:ascii="Arial" w:hAnsi="Arial" w:cs="Arial"/>
          <w:color w:val="000000"/>
        </w:rPr>
        <w:t>e</w:t>
      </w:r>
      <w:r w:rsidR="00D20F43">
        <w:rPr>
          <w:rFonts w:ascii="Arial" w:hAnsi="Arial" w:cs="Arial"/>
          <w:color w:val="000000"/>
        </w:rPr>
        <w:t xml:space="preserve"> l’objet distant et une méthode invok</w:t>
      </w:r>
      <w:r>
        <w:rPr>
          <w:rFonts w:ascii="Arial" w:hAnsi="Arial" w:cs="Arial"/>
          <w:color w:val="000000"/>
        </w:rPr>
        <w:t>e</w:t>
      </w:r>
      <w:r w:rsidR="00D20F43">
        <w:rPr>
          <w:rFonts w:ascii="Arial" w:hAnsi="Arial" w:cs="Arial"/>
          <w:color w:val="000000"/>
        </w:rPr>
        <w:t>() qui a la tache d’appel de méthode distant</w:t>
      </w:r>
      <w:r>
        <w:rPr>
          <w:rFonts w:ascii="Arial" w:hAnsi="Arial" w:cs="Arial"/>
          <w:color w:val="000000"/>
        </w:rPr>
        <w:t>e.</w:t>
      </w:r>
    </w:p>
    <w:p w:rsidR="00C61A25" w:rsidRDefault="00D20F43" w:rsidP="002B06C7">
      <w:pPr>
        <w:pStyle w:val="NormalWeb"/>
        <w:rPr>
          <w:rFonts w:ascii="Arial" w:hAnsi="Arial" w:cs="Arial"/>
          <w:color w:val="000000"/>
        </w:rPr>
      </w:pPr>
      <w:commentRangeStart w:id="376"/>
      <w:r>
        <w:rPr>
          <w:rFonts w:ascii="Arial" w:hAnsi="Arial" w:cs="Arial"/>
          <w:color w:val="000000"/>
        </w:rPr>
        <w:t xml:space="preserve">Dans le site de oracle </w:t>
      </w:r>
      <w:commentRangeStart w:id="377"/>
      <w:r>
        <w:rPr>
          <w:rFonts w:ascii="Arial" w:hAnsi="Arial" w:cs="Arial"/>
          <w:color w:val="000000"/>
        </w:rPr>
        <w:t xml:space="preserve">vous </w:t>
      </w:r>
      <w:commentRangeEnd w:id="377"/>
      <w:r w:rsidR="002B06C7">
        <w:rPr>
          <w:rStyle w:val="Marquedecommentaire"/>
        </w:rPr>
        <w:commentReference w:id="377"/>
      </w:r>
      <w:r>
        <w:rPr>
          <w:rFonts w:ascii="Arial" w:hAnsi="Arial" w:cs="Arial"/>
          <w:color w:val="000000"/>
        </w:rPr>
        <w:t>trouvez un exemple très puis</w:t>
      </w:r>
      <w:r w:rsidR="002B06C7">
        <w:rPr>
          <w:rFonts w:ascii="Arial" w:hAnsi="Arial" w:cs="Arial"/>
          <w:color w:val="000000"/>
        </w:rPr>
        <w:t>s</w:t>
      </w:r>
      <w:r>
        <w:rPr>
          <w:rFonts w:ascii="Arial" w:hAnsi="Arial" w:cs="Arial"/>
          <w:color w:val="000000"/>
        </w:rPr>
        <w:t>ant</w:t>
      </w:r>
      <w:r w:rsidR="002B06C7">
        <w:rPr>
          <w:rFonts w:ascii="Arial" w:hAnsi="Arial" w:cs="Arial"/>
          <w:color w:val="000000"/>
        </w:rPr>
        <w:t xml:space="preserve">. </w:t>
      </w:r>
      <w:r>
        <w:rPr>
          <w:rFonts w:ascii="Arial" w:hAnsi="Arial" w:cs="Arial"/>
          <w:color w:val="000000"/>
        </w:rPr>
        <w:t>Ce</w:t>
      </w:r>
      <w:r w:rsidR="002B06C7">
        <w:rPr>
          <w:rFonts w:ascii="Arial" w:hAnsi="Arial" w:cs="Arial"/>
          <w:color w:val="000000"/>
        </w:rPr>
        <w:t>t</w:t>
      </w:r>
      <w:r>
        <w:rPr>
          <w:rFonts w:ascii="Arial" w:hAnsi="Arial" w:cs="Arial"/>
          <w:color w:val="000000"/>
        </w:rPr>
        <w:t xml:space="preserve"> exemple e</w:t>
      </w:r>
      <w:r w:rsidR="002B06C7">
        <w:rPr>
          <w:rFonts w:ascii="Arial" w:hAnsi="Arial" w:cs="Arial"/>
          <w:color w:val="000000"/>
        </w:rPr>
        <w:t>s</w:t>
      </w:r>
      <w:r>
        <w:rPr>
          <w:rFonts w:ascii="Arial" w:hAnsi="Arial" w:cs="Arial"/>
          <w:color w:val="000000"/>
        </w:rPr>
        <w:t xml:space="preserve">t </w:t>
      </w:r>
      <w:r w:rsidR="002B06C7">
        <w:rPr>
          <w:rFonts w:ascii="Arial" w:hAnsi="Arial" w:cs="Arial"/>
          <w:color w:val="000000"/>
        </w:rPr>
        <w:t xml:space="preserve">un </w:t>
      </w:r>
      <w:r>
        <w:rPr>
          <w:rFonts w:ascii="Arial" w:hAnsi="Arial" w:cs="Arial"/>
          <w:color w:val="000000"/>
        </w:rPr>
        <w:t xml:space="preserve">serveur de calcul distribué, il est très utile dans </w:t>
      </w:r>
      <w:commentRangeStart w:id="378"/>
      <w:r>
        <w:rPr>
          <w:rFonts w:ascii="Arial" w:hAnsi="Arial" w:cs="Arial"/>
          <w:color w:val="000000"/>
        </w:rPr>
        <w:t>scénario</w:t>
      </w:r>
      <w:commentRangeEnd w:id="378"/>
      <w:r w:rsidR="002B06C7">
        <w:rPr>
          <w:rStyle w:val="Marquedecommentaire"/>
        </w:rPr>
        <w:commentReference w:id="378"/>
      </w:r>
      <w:r w:rsidR="002B06C7">
        <w:rPr>
          <w:rFonts w:ascii="Arial" w:hAnsi="Arial" w:cs="Arial"/>
          <w:color w:val="000000"/>
        </w:rPr>
        <w:t>.</w:t>
      </w:r>
      <w:r>
        <w:rPr>
          <w:rFonts w:ascii="Arial" w:hAnsi="Arial" w:cs="Arial"/>
          <w:color w:val="000000"/>
        </w:rPr>
        <w:t xml:space="preserve"> </w:t>
      </w:r>
      <w:r w:rsidR="002B06C7">
        <w:rPr>
          <w:rFonts w:ascii="Arial" w:hAnsi="Arial" w:cs="Arial"/>
          <w:color w:val="000000"/>
        </w:rPr>
        <w:t>S</w:t>
      </w:r>
      <w:r>
        <w:rPr>
          <w:rFonts w:ascii="Arial" w:hAnsi="Arial" w:cs="Arial"/>
          <w:color w:val="000000"/>
        </w:rPr>
        <w:t xml:space="preserve">i </w:t>
      </w:r>
      <w:r w:rsidR="002B06C7">
        <w:rPr>
          <w:rFonts w:ascii="Arial" w:hAnsi="Arial" w:cs="Arial"/>
          <w:color w:val="000000"/>
        </w:rPr>
        <w:t>o</w:t>
      </w:r>
      <w:r>
        <w:rPr>
          <w:rFonts w:ascii="Arial" w:hAnsi="Arial" w:cs="Arial"/>
          <w:color w:val="000000"/>
        </w:rPr>
        <w:t>n a une puissante machine qui peut exécuter  un code arbitraire fourni par le cliente et transmettre le résultat au client, car il  nous a permette de voire le cas de transmettre des informations de client ver le serveur (par les paramètres d’appel de méthode qui représente un classe contiens un   méthode arbitraire a exécuter par le serveur) et de serveur au client (comme est le cas dans tout les application qui utilisent RMI c a d par le renvoi de définition de l’objet distant et le résultat après l’exécution).</w:t>
      </w:r>
      <w:commentRangeEnd w:id="376"/>
      <w:r w:rsidR="002B06C7">
        <w:rPr>
          <w:rStyle w:val="Marquedecommentaire"/>
        </w:rPr>
        <w:commentReference w:id="376"/>
      </w:r>
    </w:p>
    <w:p w:rsidR="00C61A25" w:rsidRDefault="00D20F43" w:rsidP="002B06C7">
      <w:pPr>
        <w:pStyle w:val="NormalWeb"/>
        <w:rPr>
          <w:rFonts w:ascii="Arial" w:hAnsi="Arial" w:cs="Arial"/>
          <w:color w:val="000000"/>
        </w:rPr>
      </w:pPr>
      <w:r>
        <w:rPr>
          <w:rFonts w:ascii="Arial" w:hAnsi="Arial" w:cs="Arial"/>
          <w:color w:val="000000"/>
        </w:rPr>
        <w:t xml:space="preserve">Il est à noter que la gestion de concurrence est </w:t>
      </w:r>
      <w:r w:rsidR="002B06C7">
        <w:rPr>
          <w:rFonts w:ascii="Arial" w:hAnsi="Arial" w:cs="Arial"/>
          <w:color w:val="000000"/>
        </w:rPr>
        <w:t xml:space="preserve">à </w:t>
      </w:r>
      <w:r>
        <w:rPr>
          <w:rFonts w:ascii="Arial" w:hAnsi="Arial" w:cs="Arial"/>
          <w:color w:val="000000"/>
        </w:rPr>
        <w:t xml:space="preserve">la </w:t>
      </w:r>
      <w:r w:rsidR="002B06C7">
        <w:rPr>
          <w:rFonts w:ascii="Arial" w:hAnsi="Arial" w:cs="Arial"/>
          <w:color w:val="000000"/>
        </w:rPr>
        <w:t xml:space="preserve">tâche du </w:t>
      </w:r>
      <w:r>
        <w:rPr>
          <w:rFonts w:ascii="Arial" w:hAnsi="Arial" w:cs="Arial"/>
          <w:color w:val="000000"/>
        </w:rPr>
        <w:t xml:space="preserve">développeur et se fait par </w:t>
      </w:r>
      <w:r w:rsidR="00292CDB" w:rsidRPr="00292CDB">
        <w:rPr>
          <w:rFonts w:ascii="Arial" w:hAnsi="Arial" w:cs="Arial"/>
          <w:i/>
          <w:iCs/>
          <w:color w:val="000000"/>
        </w:rPr>
        <w:t>synchronized</w:t>
      </w:r>
      <w:r>
        <w:rPr>
          <w:rFonts w:ascii="Arial" w:hAnsi="Arial" w:cs="Arial"/>
          <w:color w:val="000000"/>
        </w:rPr>
        <w:t xml:space="preserve"> et </w:t>
      </w:r>
      <w:r w:rsidR="00292CDB" w:rsidRPr="00292CDB">
        <w:rPr>
          <w:rFonts w:ascii="Arial" w:hAnsi="Arial" w:cs="Arial"/>
          <w:i/>
          <w:iCs/>
          <w:color w:val="000000"/>
        </w:rPr>
        <w:t>wait</w:t>
      </w:r>
      <w:r w:rsidR="002B06C7">
        <w:rPr>
          <w:rFonts w:ascii="Arial" w:hAnsi="Arial" w:cs="Arial"/>
          <w:color w:val="000000"/>
        </w:rPr>
        <w:t xml:space="preserve">, </w:t>
      </w:r>
      <w:r>
        <w:rPr>
          <w:rFonts w:ascii="Arial" w:hAnsi="Arial" w:cs="Arial"/>
          <w:color w:val="000000"/>
        </w:rPr>
        <w:t xml:space="preserve">etc. </w:t>
      </w:r>
      <w:r w:rsidR="002B06C7">
        <w:rPr>
          <w:rFonts w:ascii="Arial" w:hAnsi="Arial" w:cs="Arial"/>
          <w:color w:val="000000"/>
        </w:rPr>
        <w:t xml:space="preserve">Elle peut alors introduire </w:t>
      </w:r>
      <w:r>
        <w:rPr>
          <w:rFonts w:ascii="Arial" w:hAnsi="Arial" w:cs="Arial"/>
          <w:color w:val="000000"/>
        </w:rPr>
        <w:t>inter-blocage</w:t>
      </w:r>
      <w:r w:rsidR="002B06C7">
        <w:rPr>
          <w:rFonts w:ascii="Arial" w:hAnsi="Arial" w:cs="Arial"/>
          <w:color w:val="000000"/>
        </w:rPr>
        <w:t xml:space="preserve"> si on ne fait pas attention.</w:t>
      </w:r>
    </w:p>
    <w:p w:rsidR="00C61A25" w:rsidRDefault="00D20F43" w:rsidP="00561CA0">
      <w:pPr>
        <w:pStyle w:val="NormalWeb"/>
        <w:rPr>
          <w:rFonts w:ascii="Arial" w:hAnsi="Arial" w:cs="Arial"/>
          <w:color w:val="000000"/>
        </w:rPr>
      </w:pPr>
      <w:r>
        <w:rPr>
          <w:rFonts w:ascii="Arial" w:hAnsi="Arial" w:cs="Arial"/>
          <w:color w:val="000000"/>
        </w:rPr>
        <w:t>Note sur la sécurité</w:t>
      </w:r>
      <w:r w:rsidR="00561CA0">
        <w:rPr>
          <w:rFonts w:ascii="Arial" w:hAnsi="Arial" w:cs="Arial"/>
          <w:color w:val="000000"/>
        </w:rPr>
        <w:t xml:space="preserve"> : </w:t>
      </w:r>
      <w:r>
        <w:rPr>
          <w:rFonts w:ascii="Arial" w:hAnsi="Arial" w:cs="Arial"/>
          <w:color w:val="000000"/>
        </w:rPr>
        <w:t>dans le cas d’utilisation d</w:t>
      </w:r>
      <w:r w:rsidR="00561CA0">
        <w:rPr>
          <w:rFonts w:ascii="Arial" w:hAnsi="Arial" w:cs="Arial"/>
          <w:color w:val="000000"/>
        </w:rPr>
        <w:t>’</w:t>
      </w:r>
      <w:r>
        <w:rPr>
          <w:rFonts w:ascii="Arial" w:hAnsi="Arial" w:cs="Arial"/>
          <w:color w:val="000000"/>
        </w:rPr>
        <w:t>un gestionnaire de sécurité dans le code d</w:t>
      </w:r>
      <w:r w:rsidR="00561CA0">
        <w:rPr>
          <w:rFonts w:ascii="Arial" w:hAnsi="Arial" w:cs="Arial"/>
          <w:color w:val="000000"/>
        </w:rPr>
        <w:t>u</w:t>
      </w:r>
      <w:r>
        <w:rPr>
          <w:rFonts w:ascii="Arial" w:hAnsi="Arial" w:cs="Arial"/>
          <w:color w:val="000000"/>
        </w:rPr>
        <w:t xml:space="preserve"> client ou d</w:t>
      </w:r>
      <w:r w:rsidR="00561CA0">
        <w:rPr>
          <w:rFonts w:ascii="Arial" w:hAnsi="Arial" w:cs="Arial"/>
          <w:color w:val="000000"/>
        </w:rPr>
        <w:t>u</w:t>
      </w:r>
      <w:r>
        <w:rPr>
          <w:rFonts w:ascii="Arial" w:hAnsi="Arial" w:cs="Arial"/>
          <w:color w:val="000000"/>
        </w:rPr>
        <w:t xml:space="preserve"> serveur</w:t>
      </w:r>
      <w:r w:rsidR="00561CA0">
        <w:rPr>
          <w:rFonts w:ascii="Arial" w:hAnsi="Arial" w:cs="Arial"/>
          <w:color w:val="000000"/>
        </w:rPr>
        <w:t>,</w:t>
      </w:r>
      <w:r>
        <w:rPr>
          <w:rFonts w:ascii="Arial" w:hAnsi="Arial" w:cs="Arial"/>
          <w:color w:val="000000"/>
        </w:rPr>
        <w:t xml:space="preserve"> il faut créer un fichier de configuration de sécurité</w:t>
      </w:r>
      <w:r w:rsidR="00561CA0">
        <w:rPr>
          <w:rFonts w:ascii="Arial" w:hAnsi="Arial" w:cs="Arial"/>
          <w:color w:val="000000"/>
        </w:rPr>
        <w:t>. Voici</w:t>
      </w:r>
      <w:r>
        <w:rPr>
          <w:rFonts w:ascii="Arial" w:hAnsi="Arial" w:cs="Arial"/>
          <w:color w:val="000000"/>
        </w:rPr>
        <w:t xml:space="preserve"> un exemple de deux fichiers de sécurité qui donne</w:t>
      </w:r>
      <w:r w:rsidR="00561CA0">
        <w:rPr>
          <w:rFonts w:ascii="Arial" w:hAnsi="Arial" w:cs="Arial"/>
          <w:color w:val="000000"/>
        </w:rPr>
        <w:t>nt</w:t>
      </w:r>
      <w:r>
        <w:rPr>
          <w:rFonts w:ascii="Arial" w:hAnsi="Arial" w:cs="Arial"/>
          <w:color w:val="000000"/>
        </w:rPr>
        <w:t xml:space="preserve"> tout</w:t>
      </w:r>
      <w:r w:rsidR="00561CA0">
        <w:rPr>
          <w:rFonts w:ascii="Arial" w:hAnsi="Arial" w:cs="Arial"/>
          <w:color w:val="000000"/>
        </w:rPr>
        <w:t>es</w:t>
      </w:r>
      <w:r>
        <w:rPr>
          <w:rFonts w:ascii="Arial" w:hAnsi="Arial" w:cs="Arial"/>
          <w:color w:val="000000"/>
        </w:rPr>
        <w:t xml:space="preserve"> les permissions à l’exécution dans un répertoire donnée</w:t>
      </w:r>
      <w:r w:rsidR="00561CA0">
        <w:rPr>
          <w:rFonts w:ascii="Arial" w:hAnsi="Arial" w:cs="Arial"/>
          <w:color w:val="000000"/>
        </w:rPr>
        <w:t>.</w:t>
      </w:r>
    </w:p>
    <w:p w:rsidR="00C61A25" w:rsidRDefault="00D20F43">
      <w:pPr>
        <w:pStyle w:val="NormalWeb"/>
        <w:rPr>
          <w:rFonts w:ascii="Arial" w:hAnsi="Arial" w:cs="Arial"/>
          <w:color w:val="000000"/>
        </w:rPr>
      </w:pPr>
      <w:r>
        <w:rPr>
          <w:rFonts w:ascii="Arial" w:hAnsi="Arial" w:cs="Arial"/>
          <w:color w:val="000000"/>
        </w:rPr>
        <w:t>Pour le serveur un ficher appeler server.policy</w:t>
      </w:r>
    </w:p>
    <w:p w:rsidR="00C61A25" w:rsidRDefault="00D20F43">
      <w:pPr>
        <w:pStyle w:val="PrformatHTML"/>
        <w:rPr>
          <w:color w:val="000000"/>
          <w:sz w:val="24"/>
          <w:szCs w:val="24"/>
        </w:rPr>
      </w:pPr>
      <w:r>
        <w:rPr>
          <w:color w:val="000000"/>
          <w:sz w:val="24"/>
          <w:szCs w:val="24"/>
        </w:rPr>
        <w:t>grant codeBase "file:/home/ann/src/" {</w:t>
      </w:r>
    </w:p>
    <w:p w:rsidR="00C61A25" w:rsidRDefault="00D20F43">
      <w:pPr>
        <w:pStyle w:val="PrformatHTML"/>
        <w:rPr>
          <w:color w:val="000000"/>
          <w:sz w:val="24"/>
          <w:szCs w:val="24"/>
        </w:rPr>
      </w:pPr>
      <w:r>
        <w:rPr>
          <w:color w:val="000000"/>
          <w:sz w:val="24"/>
          <w:szCs w:val="24"/>
        </w:rPr>
        <w:lastRenderedPageBreak/>
        <w:t xml:space="preserve">    permission java.security.AllPermission;</w:t>
      </w:r>
    </w:p>
    <w:p w:rsidR="00C61A25" w:rsidRDefault="00D20F43">
      <w:pPr>
        <w:pStyle w:val="PrformatHTML"/>
        <w:rPr>
          <w:color w:val="000000"/>
          <w:sz w:val="24"/>
          <w:szCs w:val="24"/>
        </w:rPr>
      </w:pPr>
      <w:r>
        <w:rPr>
          <w:color w:val="000000"/>
          <w:sz w:val="24"/>
          <w:szCs w:val="24"/>
        </w:rPr>
        <w:t>};</w:t>
      </w:r>
    </w:p>
    <w:p w:rsidR="00C61A25" w:rsidRDefault="00D20F43">
      <w:pPr>
        <w:pStyle w:val="NormalWeb"/>
        <w:rPr>
          <w:rFonts w:ascii="Arial" w:hAnsi="Arial" w:cs="Arial"/>
          <w:color w:val="000000"/>
          <w:sz w:val="15"/>
          <w:szCs w:val="15"/>
        </w:rPr>
      </w:pPr>
      <w:commentRangeStart w:id="379"/>
      <w:r>
        <w:rPr>
          <w:rFonts w:ascii="Arial" w:hAnsi="Arial" w:cs="Arial"/>
          <w:color w:val="000000"/>
          <w:sz w:val="15"/>
          <w:szCs w:val="15"/>
        </w:rPr>
        <w:t>Pour le client un fichier appeler client.polycie</w:t>
      </w:r>
      <w:commentRangeEnd w:id="379"/>
      <w:r w:rsidR="00561CA0">
        <w:rPr>
          <w:rStyle w:val="Marquedecommentaire"/>
        </w:rPr>
        <w:commentReference w:id="379"/>
      </w:r>
    </w:p>
    <w:p w:rsidR="00C61A25" w:rsidRDefault="00D20F43">
      <w:pPr>
        <w:pStyle w:val="PrformatHTML"/>
        <w:rPr>
          <w:color w:val="000000"/>
          <w:sz w:val="24"/>
          <w:szCs w:val="24"/>
        </w:rPr>
      </w:pPr>
      <w:r>
        <w:rPr>
          <w:color w:val="000000"/>
          <w:sz w:val="24"/>
          <w:szCs w:val="24"/>
        </w:rPr>
        <w:t>grant codeBase "file:/home/jones/src/" {</w:t>
      </w:r>
    </w:p>
    <w:p w:rsidR="00C61A25" w:rsidRDefault="00D20F43">
      <w:pPr>
        <w:pStyle w:val="PrformatHTML"/>
        <w:rPr>
          <w:color w:val="000000"/>
          <w:sz w:val="24"/>
          <w:szCs w:val="24"/>
        </w:rPr>
      </w:pPr>
      <w:r>
        <w:rPr>
          <w:color w:val="000000"/>
          <w:sz w:val="24"/>
          <w:szCs w:val="24"/>
        </w:rPr>
        <w:t xml:space="preserve">    permission java.security.AllPermission;</w:t>
      </w:r>
    </w:p>
    <w:p w:rsidR="00C61A25" w:rsidRDefault="00D20F43">
      <w:pPr>
        <w:pStyle w:val="PrformatHTML"/>
        <w:rPr>
          <w:color w:val="000000"/>
          <w:sz w:val="24"/>
          <w:szCs w:val="24"/>
        </w:rPr>
      </w:pPr>
      <w:r>
        <w:rPr>
          <w:color w:val="000000"/>
          <w:sz w:val="24"/>
          <w:szCs w:val="24"/>
        </w:rPr>
        <w:t>};</w:t>
      </w:r>
    </w:p>
    <w:p w:rsidR="00C61A25" w:rsidRDefault="00D20F43">
      <w:pPr>
        <w:pStyle w:val="NormalWeb"/>
        <w:rPr>
          <w:rFonts w:ascii="Arial" w:hAnsi="Arial" w:cs="Arial"/>
          <w:color w:val="000000"/>
        </w:rPr>
      </w:pPr>
      <w:commentRangeStart w:id="380"/>
      <w:r>
        <w:rPr>
          <w:rFonts w:ascii="Arial" w:hAnsi="Arial" w:cs="Arial"/>
          <w:color w:val="000000"/>
        </w:rPr>
        <w:t>après il faut démarre le registre par cette commande :</w:t>
      </w:r>
    </w:p>
    <w:p w:rsidR="00C61A25" w:rsidRDefault="00D20F43">
      <w:pPr>
        <w:pStyle w:val="PrformatHTML"/>
        <w:rPr>
          <w:color w:val="000000"/>
          <w:sz w:val="24"/>
          <w:szCs w:val="24"/>
        </w:rPr>
      </w:pPr>
      <w:r>
        <w:rPr>
          <w:color w:val="000000"/>
          <w:sz w:val="24"/>
          <w:szCs w:val="24"/>
        </w:rPr>
        <w:t>start rmiregistry</w:t>
      </w:r>
    </w:p>
    <w:p w:rsidR="00C61A25" w:rsidRDefault="00D20F43">
      <w:pPr>
        <w:pStyle w:val="NormalWeb"/>
        <w:rPr>
          <w:rFonts w:ascii="Arial" w:hAnsi="Arial" w:cs="Arial"/>
          <w:color w:val="000000"/>
        </w:rPr>
      </w:pPr>
      <w:r>
        <w:rPr>
          <w:rFonts w:ascii="Arial" w:hAnsi="Arial" w:cs="Arial"/>
          <w:color w:val="000000"/>
        </w:rPr>
        <w:t>Il est a note que la porte par défaut de registre et 1099 pour démarre le registre dans une autre porte vous devez utiliser la commande suivante par exemple:</w:t>
      </w:r>
    </w:p>
    <w:p w:rsidR="00C61A25" w:rsidRDefault="00D20F43">
      <w:pPr>
        <w:pStyle w:val="PrformatHTML"/>
        <w:rPr>
          <w:color w:val="000000"/>
          <w:sz w:val="24"/>
          <w:szCs w:val="24"/>
        </w:rPr>
      </w:pPr>
      <w:r>
        <w:rPr>
          <w:color w:val="000000"/>
          <w:sz w:val="24"/>
          <w:szCs w:val="24"/>
        </w:rPr>
        <w:t xml:space="preserve">start rmiregistry 2000 </w:t>
      </w:r>
    </w:p>
    <w:p w:rsidR="00C61A25" w:rsidRDefault="00D20F43">
      <w:pPr>
        <w:pStyle w:val="NormalWeb"/>
        <w:rPr>
          <w:rFonts w:ascii="Arial" w:hAnsi="Arial" w:cs="Arial"/>
          <w:color w:val="000000"/>
        </w:rPr>
      </w:pPr>
      <w:r>
        <w:rPr>
          <w:rFonts w:ascii="Arial" w:hAnsi="Arial" w:cs="Arial"/>
          <w:color w:val="000000"/>
        </w:rPr>
        <w:t>Exécution de serveur :</w:t>
      </w:r>
    </w:p>
    <w:p w:rsidR="00C61A25" w:rsidRDefault="00D20F43">
      <w:pPr>
        <w:pStyle w:val="PrformatHTML"/>
        <w:tabs>
          <w:tab w:val="clear" w:pos="9160"/>
          <w:tab w:val="left" w:pos="9360"/>
        </w:tabs>
        <w:ind w:rightChars="-120" w:right="-288"/>
        <w:rPr>
          <w:color w:val="000000"/>
          <w:sz w:val="24"/>
          <w:szCs w:val="24"/>
        </w:rPr>
      </w:pPr>
      <w:r>
        <w:rPr>
          <w:color w:val="000000"/>
          <w:sz w:val="22"/>
          <w:szCs w:val="22"/>
        </w:rPr>
        <w:t>java -cp c:\home\ann\src;c:\home\ann\public_html\classes\nomInteface.jar -</w:t>
      </w:r>
      <w:r>
        <w:rPr>
          <w:color w:val="000000"/>
          <w:sz w:val="24"/>
          <w:szCs w:val="24"/>
        </w:rPr>
        <w:t>Djava.rmi.server.codebase=file:/c:/home/ann/public_html/classes/nominterface.jar - Djava.rmi.server.hostname=mycomputer.example.com</w:t>
      </w:r>
    </w:p>
    <w:p w:rsidR="00C61A25" w:rsidRPr="00A1503A" w:rsidRDefault="00D20F43">
      <w:pPr>
        <w:pStyle w:val="PrformatHTML"/>
        <w:rPr>
          <w:color w:val="000000"/>
          <w:sz w:val="24"/>
          <w:szCs w:val="24"/>
          <w:lang w:val="en-US"/>
        </w:rPr>
      </w:pPr>
      <w:r>
        <w:rPr>
          <w:color w:val="000000"/>
          <w:sz w:val="24"/>
          <w:szCs w:val="24"/>
        </w:rPr>
        <w:t xml:space="preserve">     </w:t>
      </w:r>
      <w:r w:rsidRPr="00A1503A">
        <w:rPr>
          <w:color w:val="000000"/>
          <w:sz w:val="24"/>
          <w:szCs w:val="24"/>
          <w:lang w:val="en-US"/>
        </w:rPr>
        <w:t>-Djava.security.policy=server.policy</w:t>
      </w:r>
    </w:p>
    <w:p w:rsidR="00C61A25" w:rsidRPr="00A1503A" w:rsidRDefault="00D20F43">
      <w:pPr>
        <w:pStyle w:val="PrformatHTML"/>
        <w:rPr>
          <w:color w:val="000000"/>
          <w:sz w:val="24"/>
          <w:szCs w:val="24"/>
          <w:lang w:val="en-US"/>
        </w:rPr>
      </w:pPr>
      <w:r w:rsidRPr="00A1503A">
        <w:rPr>
          <w:color w:val="000000"/>
          <w:sz w:val="24"/>
          <w:szCs w:val="24"/>
          <w:lang w:val="en-US"/>
        </w:rPr>
        <w:t xml:space="preserve">        PakageObjetDestant.nomObjetDestant</w:t>
      </w:r>
    </w:p>
    <w:p w:rsidR="00C61A25" w:rsidRPr="00A1503A" w:rsidRDefault="00D20F43">
      <w:pPr>
        <w:pStyle w:val="NormalWeb"/>
        <w:rPr>
          <w:rFonts w:ascii="Arial" w:hAnsi="Arial" w:cs="Arial"/>
          <w:color w:val="000000"/>
          <w:lang w:val="en-US"/>
        </w:rPr>
      </w:pPr>
      <w:r w:rsidRPr="00A1503A">
        <w:rPr>
          <w:rFonts w:ascii="Arial" w:hAnsi="Arial" w:cs="Arial"/>
          <w:color w:val="000000"/>
          <w:lang w:val="en-US"/>
        </w:rPr>
        <w:t>execution de client :</w:t>
      </w:r>
    </w:p>
    <w:p w:rsidR="00C61A25" w:rsidRPr="00A1503A" w:rsidRDefault="00D20F43">
      <w:pPr>
        <w:pStyle w:val="PrformatHTML"/>
        <w:rPr>
          <w:color w:val="000000"/>
          <w:sz w:val="24"/>
          <w:szCs w:val="24"/>
          <w:lang w:val="en-US"/>
        </w:rPr>
      </w:pPr>
      <w:r w:rsidRPr="00A1503A">
        <w:rPr>
          <w:color w:val="000000"/>
          <w:sz w:val="24"/>
          <w:szCs w:val="24"/>
          <w:lang w:val="en-US"/>
        </w:rPr>
        <w:t>java -cp c:\home\jones\src;c:\home\jones\public_html\classes\compute.jar -Djava.rmi.server.codebase=file:/c:/home/jones/public_html/classes/</w:t>
      </w:r>
    </w:p>
    <w:p w:rsidR="00C61A25" w:rsidRPr="00A1503A" w:rsidRDefault="00D20F43">
      <w:pPr>
        <w:pStyle w:val="PrformatHTML"/>
        <w:rPr>
          <w:color w:val="000000"/>
          <w:sz w:val="24"/>
          <w:szCs w:val="24"/>
          <w:lang w:val="en-US"/>
        </w:rPr>
      </w:pPr>
      <w:r w:rsidRPr="00A1503A">
        <w:rPr>
          <w:color w:val="000000"/>
          <w:sz w:val="24"/>
          <w:szCs w:val="24"/>
          <w:lang w:val="en-US"/>
        </w:rPr>
        <w:t xml:space="preserve">     -Djava.security.policy=client.policy</w:t>
      </w:r>
    </w:p>
    <w:p w:rsidR="00C61A25" w:rsidRPr="00A1503A" w:rsidRDefault="00D20F43">
      <w:pPr>
        <w:pStyle w:val="PrformatHTML"/>
        <w:rPr>
          <w:color w:val="000000"/>
          <w:sz w:val="24"/>
          <w:szCs w:val="24"/>
          <w:lang w:val="en-US"/>
        </w:rPr>
      </w:pPr>
      <w:r w:rsidRPr="00A1503A">
        <w:rPr>
          <w:color w:val="000000"/>
          <w:sz w:val="24"/>
          <w:szCs w:val="24"/>
          <w:lang w:val="en-US"/>
        </w:rPr>
        <w:t xml:space="preserve">        PakageClient.nomClaseClient mycomputer.example.com 45</w:t>
      </w:r>
    </w:p>
    <w:p w:rsidR="00C61A25" w:rsidRDefault="00D20F43">
      <w:pPr>
        <w:pStyle w:val="NormalWeb"/>
      </w:pPr>
      <w:r>
        <w:rPr>
          <w:rFonts w:ascii="Arial" w:hAnsi="Arial" w:cs="Arial"/>
          <w:color w:val="000000"/>
        </w:rPr>
        <w:t xml:space="preserve">Le paramètre </w:t>
      </w:r>
      <w:r>
        <w:rPr>
          <w:color w:val="000000"/>
          <w:sz w:val="18"/>
          <w:szCs w:val="18"/>
        </w:rPr>
        <w:t>mycomputer.example.com</w:t>
      </w:r>
      <w:r>
        <w:t xml:space="preserve"> désigne un nom de machine</w:t>
      </w:r>
    </w:p>
    <w:p w:rsidR="00C61A25" w:rsidRDefault="00D20F43">
      <w:pPr>
        <w:pStyle w:val="PrformatHTML"/>
        <w:rPr>
          <w:rFonts w:ascii="Arial" w:hAnsi="Arial" w:cs="Arial"/>
          <w:color w:val="000000"/>
          <w:sz w:val="24"/>
          <w:szCs w:val="24"/>
        </w:rPr>
      </w:pPr>
      <w:r>
        <w:rPr>
          <w:rFonts w:ascii="Arial" w:hAnsi="Arial" w:cs="Arial"/>
          <w:color w:val="000000"/>
          <w:sz w:val="24"/>
          <w:szCs w:val="24"/>
        </w:rPr>
        <w:t xml:space="preserve">Et le paramètre Djava.rmi.server.codebase=file:/c:/home/ann/public_html/classes/nominterface.jar et  </w:t>
      </w:r>
      <w:r>
        <w:rPr>
          <w:rFonts w:ascii="Arial" w:hAnsi="Arial" w:cs="Arial"/>
          <w:color w:val="000000"/>
          <w:sz w:val="24"/>
          <w:szCs w:val="24"/>
        </w:rPr>
        <w:lastRenderedPageBreak/>
        <w:t xml:space="preserve">Djava.rmi.server.codebase=file:/c:/home/ann/public_html/classes/nominterface.jar reprisent le répertoire de client et le serveur </w:t>
      </w:r>
    </w:p>
    <w:p w:rsidR="00C61A25" w:rsidRDefault="00D20F43">
      <w:pPr>
        <w:pStyle w:val="NormalWeb"/>
        <w:rPr>
          <w:rFonts w:ascii="Arial" w:hAnsi="Arial" w:cs="Arial"/>
          <w:color w:val="000000"/>
        </w:rPr>
      </w:pPr>
      <w:r>
        <w:rPr>
          <w:rFonts w:ascii="Arial" w:hAnsi="Arial" w:cs="Arial"/>
          <w:color w:val="000000"/>
        </w:rPr>
        <w:t>Pour plis d’explication sur le sujet de sécurité et de compilation et d’exécution consulter le site oracle dans la section RMI, sa ne défiance pas des base de compilation et exécution des applications java, il existe des exemples de code RMI dans le net qui n’utilisent pas le gestionnaire de sécurité dans ce cas le code va devenir plus facile avec la plate-forme eclipse.</w:t>
      </w:r>
    </w:p>
    <w:commentRangeEnd w:id="380"/>
    <w:p w:rsidR="00C61A25" w:rsidRDefault="00561CA0">
      <w:pPr>
        <w:pStyle w:val="Titreniveau1"/>
      </w:pPr>
      <w:r>
        <w:rPr>
          <w:rStyle w:val="Marquedecommentaire"/>
          <w:rFonts w:ascii="Times New Roman" w:hAnsi="Times New Roman" w:cs="Times New Roman"/>
          <w:b w:val="0"/>
          <w:bCs w:val="0"/>
          <w:color w:val="auto"/>
          <w:kern w:val="0"/>
        </w:rPr>
        <w:commentReference w:id="380"/>
      </w:r>
      <w:r w:rsidR="00D20F43">
        <w:t>1.4 Conclusion</w:t>
      </w:r>
      <w:bookmarkEnd w:id="330"/>
    </w:p>
    <w:p w:rsidR="00C61A25" w:rsidRDefault="00D20F43">
      <w:pPr>
        <w:pStyle w:val="NormalWeb"/>
        <w:rPr>
          <w:rFonts w:ascii="Arial" w:hAnsi="Arial" w:cs="Arial"/>
          <w:color w:val="000000"/>
        </w:rPr>
      </w:pPr>
      <w:commentRangeStart w:id="381"/>
      <w:r>
        <w:rPr>
          <w:rFonts w:ascii="Arial" w:hAnsi="Arial" w:cs="Arial"/>
          <w:color w:val="000000"/>
        </w:rPr>
        <w:t>Comme vous voyez il n y a ni  sockette ni porte malgré que en peut paramétrer les portes mais par défaut tout marche bien et le développeur va concentrer sur la conception de la couche métier et il a l’avantage de développer une application distribuée comme si elle est une seule application dans une seule machine virtuelle</w:t>
      </w:r>
      <w:r>
        <w:rPr>
          <w:rFonts w:ascii="Arial" w:hAnsi="Arial" w:cs="Arial"/>
          <w:color w:val="000000"/>
          <w:sz w:val="28"/>
          <w:szCs w:val="28"/>
        </w:rPr>
        <w:t>,</w:t>
      </w:r>
      <w:commentRangeEnd w:id="381"/>
      <w:r w:rsidR="00561CA0">
        <w:rPr>
          <w:rStyle w:val="Marquedecommentaire"/>
        </w:rPr>
        <w:commentReference w:id="381"/>
      </w:r>
    </w:p>
    <w:p w:rsidR="00C61A25" w:rsidRDefault="00C61A25">
      <w:pPr>
        <w:pStyle w:val="NormalWeb"/>
        <w:rPr>
          <w:rFonts w:ascii="Arial" w:hAnsi="Arial" w:cs="Arial"/>
          <w:color w:val="000000"/>
        </w:rPr>
      </w:pPr>
    </w:p>
    <w:p w:rsidR="00C61A25" w:rsidRDefault="00C61A25">
      <w:pPr>
        <w:pStyle w:val="TitreChapitre"/>
        <w:rPr>
          <w:rFonts w:ascii="Arial" w:hAnsi="Arial"/>
          <w:color w:val="000000"/>
        </w:rPr>
      </w:pPr>
    </w:p>
    <w:p w:rsidR="00C61A25" w:rsidRDefault="00D20F43">
      <w:pPr>
        <w:pStyle w:val="TitreChapitre"/>
      </w:pPr>
      <w:r>
        <w:br w:type="page"/>
      </w:r>
    </w:p>
    <w:p w:rsidR="00C61A25" w:rsidRDefault="00D20F43" w:rsidP="00D56073">
      <w:pPr>
        <w:jc w:val="right"/>
        <w:rPr>
          <w:rFonts w:ascii="Tahoma" w:hAnsi="Tahoma" w:cs="Arial"/>
          <w:b/>
          <w:bCs/>
          <w:i/>
          <w:smallCaps/>
          <w:color w:val="0C86AC"/>
          <w:kern w:val="28"/>
          <w:sz w:val="64"/>
          <w:szCs w:val="22"/>
        </w:rPr>
      </w:pPr>
      <w:r w:rsidRPr="00A1503A">
        <w:rPr>
          <w:rFonts w:ascii="Tahoma" w:hAnsi="Tahoma" w:cs="Arial"/>
          <w:b/>
          <w:bCs/>
          <w:i/>
          <w:smallCaps/>
          <w:color w:val="0C86AC"/>
          <w:kern w:val="28"/>
          <w:sz w:val="64"/>
          <w:szCs w:val="22"/>
        </w:rPr>
        <w:lastRenderedPageBreak/>
        <w:t>CHAPITRE II</w:t>
      </w:r>
      <w:r w:rsidR="00561CA0">
        <w:rPr>
          <w:rFonts w:ascii="Tahoma" w:hAnsi="Tahoma" w:cs="Arial"/>
          <w:b/>
          <w:bCs/>
          <w:i/>
          <w:smallCaps/>
          <w:color w:val="0C86AC"/>
          <w:kern w:val="28"/>
          <w:sz w:val="64"/>
          <w:szCs w:val="22"/>
        </w:rPr>
        <w:t xml:space="preserve"> : </w:t>
      </w:r>
      <w:r w:rsidRPr="00A1503A">
        <w:rPr>
          <w:rFonts w:ascii="Tahoma" w:hAnsi="Tahoma" w:cs="Arial"/>
          <w:b/>
          <w:bCs/>
          <w:i/>
          <w:smallCaps/>
          <w:color w:val="0C86AC"/>
          <w:kern w:val="28"/>
          <w:sz w:val="64"/>
          <w:szCs w:val="22"/>
        </w:rPr>
        <w:t>J</w:t>
      </w:r>
      <w:r>
        <w:rPr>
          <w:rFonts w:ascii="Tahoma" w:hAnsi="Tahoma" w:cs="Arial"/>
          <w:b/>
          <w:bCs/>
          <w:i/>
          <w:smallCaps/>
          <w:color w:val="0C86AC"/>
          <w:kern w:val="28"/>
          <w:sz w:val="64"/>
          <w:szCs w:val="22"/>
        </w:rPr>
        <w:t>CSP</w:t>
      </w:r>
      <w:r w:rsidRPr="00A1503A">
        <w:rPr>
          <w:rFonts w:ascii="Tahoma" w:hAnsi="Tahoma" w:cs="Arial"/>
          <w:b/>
          <w:bCs/>
          <w:i/>
          <w:smallCaps/>
          <w:color w:val="0C86AC"/>
          <w:kern w:val="28"/>
          <w:sz w:val="64"/>
          <w:szCs w:val="22"/>
        </w:rPr>
        <w:t>net</w:t>
      </w:r>
    </w:p>
    <w:p w:rsidR="00C61A25" w:rsidRDefault="00D20F43">
      <w:pPr>
        <w:pStyle w:val="Titreniveau1"/>
        <w:rPr>
          <w:szCs w:val="22"/>
        </w:rPr>
      </w:pPr>
      <w:r>
        <w:rPr>
          <w:szCs w:val="22"/>
        </w:rPr>
        <w:t>Définition :</w:t>
      </w:r>
    </w:p>
    <w:p w:rsidR="00C61A25" w:rsidRDefault="00D20F43" w:rsidP="00D56073">
      <w:pPr>
        <w:rPr>
          <w:rFonts w:ascii="Arial" w:hAnsi="Arial" w:cs="Arial"/>
          <w:color w:val="000000"/>
          <w:sz w:val="21"/>
          <w:szCs w:val="22"/>
        </w:rPr>
      </w:pPr>
      <w:r>
        <w:rPr>
          <w:rFonts w:ascii="Arial" w:hAnsi="Arial" w:cs="Arial"/>
          <w:color w:val="000000"/>
          <w:sz w:val="21"/>
          <w:szCs w:val="22"/>
        </w:rPr>
        <w:t>CSP est un langage formel de modélisation des processus concurrent</w:t>
      </w:r>
      <w:r w:rsidR="00D56073">
        <w:rPr>
          <w:rFonts w:ascii="Arial" w:hAnsi="Arial" w:cs="Arial"/>
          <w:color w:val="000000"/>
          <w:sz w:val="21"/>
          <w:szCs w:val="22"/>
        </w:rPr>
        <w:t>s</w:t>
      </w:r>
      <w:r>
        <w:rPr>
          <w:rFonts w:ascii="Arial" w:hAnsi="Arial" w:cs="Arial"/>
          <w:color w:val="000000"/>
          <w:sz w:val="21"/>
          <w:szCs w:val="22"/>
        </w:rPr>
        <w:t xml:space="preserve"> introduit</w:t>
      </w:r>
      <w:r w:rsidR="00D56073">
        <w:rPr>
          <w:rFonts w:ascii="Arial" w:hAnsi="Arial" w:cs="Arial"/>
          <w:color w:val="000000"/>
          <w:sz w:val="21"/>
          <w:szCs w:val="22"/>
        </w:rPr>
        <w:t>s</w:t>
      </w:r>
      <w:r>
        <w:rPr>
          <w:rFonts w:ascii="Arial" w:hAnsi="Arial" w:cs="Arial"/>
          <w:color w:val="000000"/>
          <w:sz w:val="21"/>
          <w:szCs w:val="22"/>
        </w:rPr>
        <w:t xml:space="preserve"> en premier par </w:t>
      </w:r>
      <w:hyperlink r:id="rId12" w:history="1">
        <w:r>
          <w:rPr>
            <w:rFonts w:ascii="Arial" w:hAnsi="Arial" w:cs="Arial"/>
            <w:color w:val="000000"/>
            <w:sz w:val="21"/>
            <w:szCs w:val="22"/>
          </w:rPr>
          <w:t>C. A. R. Hoare</w:t>
        </w:r>
      </w:hyperlink>
      <w:r>
        <w:rPr>
          <w:rFonts w:ascii="Arial" w:hAnsi="Arial" w:cs="Arial"/>
          <w:color w:val="000000"/>
          <w:sz w:val="21"/>
          <w:szCs w:val="22"/>
        </w:rPr>
        <w:t> en 1978</w:t>
      </w:r>
      <w:r w:rsidR="00D56073">
        <w:rPr>
          <w:rFonts w:ascii="Arial" w:hAnsi="Arial" w:cs="Arial"/>
          <w:color w:val="000000"/>
          <w:sz w:val="21"/>
          <w:szCs w:val="22"/>
        </w:rPr>
        <w:t>.</w:t>
      </w:r>
      <w:r>
        <w:rPr>
          <w:rFonts w:ascii="Arial" w:hAnsi="Arial" w:cs="Arial"/>
          <w:color w:val="000000"/>
          <w:sz w:val="21"/>
          <w:szCs w:val="22"/>
        </w:rPr>
        <w:t xml:space="preserve"> </w:t>
      </w:r>
      <w:r w:rsidR="00D56073">
        <w:rPr>
          <w:rFonts w:ascii="Arial" w:hAnsi="Arial" w:cs="Arial"/>
          <w:color w:val="000000"/>
          <w:sz w:val="21"/>
          <w:szCs w:val="22"/>
        </w:rPr>
        <w:t>I</w:t>
      </w:r>
      <w:r>
        <w:rPr>
          <w:rFonts w:ascii="Arial" w:hAnsi="Arial" w:cs="Arial"/>
          <w:color w:val="000000"/>
          <w:sz w:val="21"/>
          <w:szCs w:val="22"/>
        </w:rPr>
        <w:t xml:space="preserve">l a été </w:t>
      </w:r>
      <w:r w:rsidR="00D56073">
        <w:rPr>
          <w:rFonts w:ascii="Arial" w:hAnsi="Arial" w:cs="Arial"/>
          <w:color w:val="000000"/>
          <w:sz w:val="21"/>
          <w:szCs w:val="22"/>
        </w:rPr>
        <w:t xml:space="preserve">depuis </w:t>
      </w:r>
      <w:r>
        <w:rPr>
          <w:rFonts w:ascii="Arial" w:hAnsi="Arial" w:cs="Arial"/>
          <w:color w:val="000000"/>
          <w:sz w:val="21"/>
          <w:szCs w:val="22"/>
        </w:rPr>
        <w:t>amélioré et implémenté par plusieurs outil de modélisation et des bibliothèque</w:t>
      </w:r>
      <w:r w:rsidR="004E316D">
        <w:rPr>
          <w:rFonts w:ascii="Arial" w:hAnsi="Arial" w:cs="Arial"/>
          <w:color w:val="000000"/>
          <w:sz w:val="21"/>
          <w:szCs w:val="22"/>
        </w:rPr>
        <w:t>s</w:t>
      </w:r>
      <w:r>
        <w:rPr>
          <w:rFonts w:ascii="Arial" w:hAnsi="Arial" w:cs="Arial"/>
          <w:color w:val="000000"/>
          <w:sz w:val="21"/>
          <w:szCs w:val="22"/>
        </w:rPr>
        <w:t xml:space="preserve"> de programmation</w:t>
      </w:r>
      <w:r w:rsidR="00D56073">
        <w:rPr>
          <w:rFonts w:ascii="Arial" w:hAnsi="Arial" w:cs="Arial"/>
          <w:color w:val="000000"/>
          <w:sz w:val="21"/>
          <w:szCs w:val="22"/>
        </w:rPr>
        <w:t>. Sa syntaxe a été enrichie</w:t>
      </w:r>
      <w:r>
        <w:rPr>
          <w:rFonts w:ascii="Arial" w:hAnsi="Arial" w:cs="Arial"/>
          <w:color w:val="000000"/>
          <w:sz w:val="21"/>
          <w:szCs w:val="22"/>
        </w:rPr>
        <w:t xml:space="preserve"> par l’ajout des types de donn</w:t>
      </w:r>
      <w:r w:rsidR="00D56073">
        <w:rPr>
          <w:rFonts w:ascii="Arial" w:hAnsi="Arial" w:cs="Arial"/>
          <w:color w:val="000000"/>
          <w:sz w:val="21"/>
          <w:szCs w:val="22"/>
        </w:rPr>
        <w:t>é</w:t>
      </w:r>
      <w:r>
        <w:rPr>
          <w:rFonts w:ascii="Arial" w:hAnsi="Arial" w:cs="Arial"/>
          <w:color w:val="000000"/>
          <w:sz w:val="21"/>
          <w:szCs w:val="22"/>
        </w:rPr>
        <w:t>e</w:t>
      </w:r>
      <w:r w:rsidR="00D56073">
        <w:rPr>
          <w:rFonts w:ascii="Arial" w:hAnsi="Arial" w:cs="Arial"/>
          <w:color w:val="000000"/>
          <w:sz w:val="21"/>
          <w:szCs w:val="22"/>
        </w:rPr>
        <w:t>s</w:t>
      </w:r>
      <w:r>
        <w:rPr>
          <w:rFonts w:ascii="Arial" w:hAnsi="Arial" w:cs="Arial"/>
          <w:color w:val="000000"/>
          <w:sz w:val="21"/>
          <w:szCs w:val="22"/>
        </w:rPr>
        <w:t xml:space="preserve"> et des formalisme</w:t>
      </w:r>
      <w:r w:rsidR="00D56073">
        <w:rPr>
          <w:rFonts w:ascii="Arial" w:hAnsi="Arial" w:cs="Arial"/>
          <w:color w:val="000000"/>
          <w:sz w:val="21"/>
          <w:szCs w:val="22"/>
        </w:rPr>
        <w:t>s</w:t>
      </w:r>
      <w:r>
        <w:rPr>
          <w:rFonts w:ascii="Arial" w:hAnsi="Arial" w:cs="Arial"/>
          <w:color w:val="000000"/>
          <w:sz w:val="21"/>
          <w:szCs w:val="22"/>
        </w:rPr>
        <w:t xml:space="preserve"> comme le </w:t>
      </w:r>
      <w:commentRangeStart w:id="382"/>
      <w:r>
        <w:rPr>
          <w:rFonts w:ascii="Arial" w:hAnsi="Arial" w:cs="Arial"/>
          <w:color w:val="000000"/>
          <w:sz w:val="21"/>
          <w:szCs w:val="22"/>
        </w:rPr>
        <w:t>pi-calcul</w:t>
      </w:r>
      <w:commentRangeEnd w:id="382"/>
      <w:r w:rsidR="00D56073">
        <w:rPr>
          <w:rStyle w:val="Marquedecommentaire"/>
        </w:rPr>
        <w:commentReference w:id="382"/>
      </w:r>
      <w:r>
        <w:rPr>
          <w:rFonts w:ascii="Arial" w:hAnsi="Arial" w:cs="Arial"/>
          <w:color w:val="000000"/>
          <w:sz w:val="21"/>
          <w:szCs w:val="22"/>
        </w:rPr>
        <w:t xml:space="preserve"> dans la dernière amélioration de </w:t>
      </w:r>
      <w:commentRangeStart w:id="383"/>
      <w:r>
        <w:rPr>
          <w:rFonts w:ascii="Arial" w:hAnsi="Arial" w:cs="Arial"/>
          <w:color w:val="000000"/>
          <w:sz w:val="21"/>
          <w:szCs w:val="22"/>
        </w:rPr>
        <w:t>occam-pi</w:t>
      </w:r>
      <w:commentRangeEnd w:id="383"/>
      <w:r w:rsidR="00D56073">
        <w:rPr>
          <w:rStyle w:val="Marquedecommentaire"/>
        </w:rPr>
        <w:commentReference w:id="383"/>
      </w:r>
      <w:r w:rsidR="00D56073">
        <w:rPr>
          <w:rFonts w:ascii="Arial" w:hAnsi="Arial" w:cs="Arial"/>
          <w:color w:val="000000"/>
          <w:sz w:val="21"/>
          <w:szCs w:val="22"/>
        </w:rPr>
        <w:t>.</w:t>
      </w:r>
    </w:p>
    <w:p w:rsidR="00C61A25" w:rsidRDefault="00D20F43" w:rsidP="004E316D">
      <w:pPr>
        <w:rPr>
          <w:rFonts w:ascii="Arial" w:hAnsi="Arial" w:cs="Arial"/>
          <w:color w:val="000000"/>
          <w:sz w:val="21"/>
          <w:szCs w:val="22"/>
        </w:rPr>
      </w:pPr>
      <w:r>
        <w:rPr>
          <w:rFonts w:ascii="Arial" w:hAnsi="Arial" w:cs="Arial"/>
          <w:color w:val="000000"/>
          <w:sz w:val="21"/>
          <w:szCs w:val="22"/>
        </w:rPr>
        <w:t>Basé sur les processus et les canaux de communication, ce langage permet de mettre les processus en concurrence</w:t>
      </w:r>
      <w:r w:rsidR="004E316D">
        <w:rPr>
          <w:rFonts w:ascii="Arial" w:hAnsi="Arial" w:cs="Arial"/>
          <w:color w:val="000000"/>
          <w:sz w:val="21"/>
          <w:szCs w:val="22"/>
        </w:rPr>
        <w:t xml:space="preserve">, </w:t>
      </w:r>
      <w:r>
        <w:rPr>
          <w:rFonts w:ascii="Arial" w:hAnsi="Arial" w:cs="Arial"/>
          <w:color w:val="000000"/>
          <w:sz w:val="21"/>
          <w:szCs w:val="22"/>
        </w:rPr>
        <w:t xml:space="preserve">en séquentielle ou </w:t>
      </w:r>
      <w:r w:rsidR="004E316D">
        <w:rPr>
          <w:rFonts w:ascii="Arial" w:hAnsi="Arial" w:cs="Arial"/>
          <w:color w:val="000000"/>
          <w:sz w:val="21"/>
          <w:szCs w:val="22"/>
        </w:rPr>
        <w:t xml:space="preserve">en </w:t>
      </w:r>
      <w:r>
        <w:rPr>
          <w:rFonts w:ascii="Arial" w:hAnsi="Arial" w:cs="Arial"/>
          <w:color w:val="000000"/>
          <w:sz w:val="21"/>
          <w:szCs w:val="22"/>
        </w:rPr>
        <w:t>alternative indéterministe</w:t>
      </w:r>
      <w:r w:rsidR="004E316D">
        <w:rPr>
          <w:rFonts w:ascii="Arial" w:hAnsi="Arial" w:cs="Arial"/>
          <w:color w:val="000000"/>
          <w:sz w:val="21"/>
          <w:szCs w:val="22"/>
        </w:rPr>
        <w:t>.</w:t>
      </w:r>
      <w:r>
        <w:rPr>
          <w:rFonts w:ascii="Arial" w:hAnsi="Arial" w:cs="Arial"/>
          <w:color w:val="000000"/>
          <w:sz w:val="21"/>
          <w:szCs w:val="22"/>
        </w:rPr>
        <w:t xml:space="preserve"> </w:t>
      </w:r>
      <w:r w:rsidR="004E316D">
        <w:rPr>
          <w:rFonts w:ascii="Arial" w:hAnsi="Arial" w:cs="Arial"/>
          <w:color w:val="000000"/>
          <w:sz w:val="21"/>
          <w:szCs w:val="22"/>
        </w:rPr>
        <w:t>C</w:t>
      </w:r>
      <w:r>
        <w:rPr>
          <w:rFonts w:ascii="Arial" w:hAnsi="Arial" w:cs="Arial"/>
          <w:color w:val="000000"/>
          <w:sz w:val="21"/>
          <w:szCs w:val="22"/>
        </w:rPr>
        <w:t>e qui permet au</w:t>
      </w:r>
      <w:r w:rsidR="004E316D">
        <w:rPr>
          <w:rFonts w:ascii="Arial" w:hAnsi="Arial" w:cs="Arial"/>
          <w:color w:val="000000"/>
          <w:sz w:val="21"/>
          <w:szCs w:val="22"/>
        </w:rPr>
        <w:t>x</w:t>
      </w:r>
      <w:r>
        <w:rPr>
          <w:rFonts w:ascii="Arial" w:hAnsi="Arial" w:cs="Arial"/>
          <w:color w:val="000000"/>
          <w:sz w:val="21"/>
          <w:szCs w:val="22"/>
        </w:rPr>
        <w:t xml:space="preserve"> développeurs de </w:t>
      </w:r>
      <w:r w:rsidR="004E316D">
        <w:rPr>
          <w:rFonts w:ascii="Arial" w:hAnsi="Arial" w:cs="Arial"/>
          <w:color w:val="000000"/>
          <w:sz w:val="21"/>
          <w:szCs w:val="22"/>
        </w:rPr>
        <w:t xml:space="preserve">se </w:t>
      </w:r>
      <w:r>
        <w:rPr>
          <w:rFonts w:ascii="Arial" w:hAnsi="Arial" w:cs="Arial"/>
          <w:color w:val="000000"/>
          <w:sz w:val="21"/>
          <w:szCs w:val="22"/>
        </w:rPr>
        <w:t xml:space="preserve">concentrer sur le </w:t>
      </w:r>
      <w:r w:rsidR="004E316D">
        <w:rPr>
          <w:rFonts w:ascii="Arial" w:hAnsi="Arial" w:cs="Arial"/>
          <w:color w:val="000000"/>
          <w:sz w:val="21"/>
          <w:szCs w:val="22"/>
        </w:rPr>
        <w:t xml:space="preserve">côté </w:t>
      </w:r>
      <w:r>
        <w:rPr>
          <w:rFonts w:ascii="Arial" w:hAnsi="Arial" w:cs="Arial"/>
          <w:color w:val="000000"/>
          <w:sz w:val="21"/>
          <w:szCs w:val="22"/>
        </w:rPr>
        <w:t xml:space="preserve">métier de chaque processus sans </w:t>
      </w:r>
      <w:r w:rsidR="004E316D">
        <w:rPr>
          <w:rFonts w:ascii="Arial" w:hAnsi="Arial" w:cs="Arial"/>
          <w:color w:val="000000"/>
          <w:sz w:val="21"/>
          <w:szCs w:val="22"/>
        </w:rPr>
        <w:t>s’</w:t>
      </w:r>
      <w:r>
        <w:rPr>
          <w:rFonts w:ascii="Arial" w:hAnsi="Arial" w:cs="Arial"/>
          <w:color w:val="000000"/>
          <w:sz w:val="21"/>
          <w:szCs w:val="22"/>
        </w:rPr>
        <w:t>occuper de la partie technique de la communication</w:t>
      </w:r>
      <w:r w:rsidR="004E316D">
        <w:rPr>
          <w:rFonts w:ascii="Arial" w:hAnsi="Arial" w:cs="Arial"/>
          <w:color w:val="000000"/>
          <w:sz w:val="21"/>
          <w:szCs w:val="22"/>
        </w:rPr>
        <w:t>. C’est</w:t>
      </w:r>
      <w:r>
        <w:rPr>
          <w:rFonts w:ascii="Arial" w:hAnsi="Arial" w:cs="Arial"/>
          <w:color w:val="000000"/>
          <w:sz w:val="21"/>
          <w:szCs w:val="22"/>
        </w:rPr>
        <w:t xml:space="preserve"> comme si ces processus sont des objets d</w:t>
      </w:r>
      <w:r w:rsidR="004E316D">
        <w:rPr>
          <w:rFonts w:ascii="Arial" w:hAnsi="Arial" w:cs="Arial"/>
          <w:color w:val="000000"/>
          <w:sz w:val="21"/>
          <w:szCs w:val="22"/>
        </w:rPr>
        <w:t>u</w:t>
      </w:r>
      <w:r>
        <w:rPr>
          <w:rFonts w:ascii="Arial" w:hAnsi="Arial" w:cs="Arial"/>
          <w:color w:val="000000"/>
          <w:sz w:val="21"/>
          <w:szCs w:val="22"/>
        </w:rPr>
        <w:t xml:space="preserve"> monde réel, ce qui n</w:t>
      </w:r>
      <w:r w:rsidR="004E316D">
        <w:rPr>
          <w:rFonts w:ascii="Arial" w:hAnsi="Arial" w:cs="Arial"/>
          <w:color w:val="000000"/>
          <w:sz w:val="21"/>
          <w:szCs w:val="22"/>
        </w:rPr>
        <w:t>’</w:t>
      </w:r>
      <w:r>
        <w:rPr>
          <w:rFonts w:ascii="Arial" w:hAnsi="Arial" w:cs="Arial"/>
          <w:color w:val="000000"/>
          <w:sz w:val="21"/>
          <w:szCs w:val="22"/>
        </w:rPr>
        <w:t xml:space="preserve">est pas </w:t>
      </w:r>
      <w:r w:rsidR="004E316D">
        <w:rPr>
          <w:rFonts w:ascii="Arial" w:hAnsi="Arial" w:cs="Arial"/>
          <w:color w:val="000000"/>
          <w:sz w:val="21"/>
          <w:szCs w:val="22"/>
        </w:rPr>
        <w:t xml:space="preserve">possible </w:t>
      </w:r>
      <w:r>
        <w:rPr>
          <w:rFonts w:ascii="Arial" w:hAnsi="Arial" w:cs="Arial"/>
          <w:color w:val="000000"/>
          <w:sz w:val="21"/>
          <w:szCs w:val="22"/>
        </w:rPr>
        <w:t>dans la programmation</w:t>
      </w:r>
      <w:r w:rsidR="004E316D">
        <w:rPr>
          <w:rFonts w:ascii="Arial" w:hAnsi="Arial" w:cs="Arial"/>
          <w:color w:val="000000"/>
          <w:sz w:val="21"/>
          <w:szCs w:val="22"/>
        </w:rPr>
        <w:t xml:space="preserve"> classique.</w:t>
      </w:r>
    </w:p>
    <w:p w:rsidR="00C61A25" w:rsidRDefault="00D20F43" w:rsidP="00A62E18">
      <w:pPr>
        <w:rPr>
          <w:rFonts w:ascii="Arial" w:hAnsi="Arial" w:cs="Arial"/>
          <w:color w:val="000000"/>
          <w:sz w:val="21"/>
          <w:szCs w:val="22"/>
        </w:rPr>
      </w:pPr>
      <w:commentRangeStart w:id="384"/>
      <w:r>
        <w:rPr>
          <w:rFonts w:ascii="Arial" w:hAnsi="Arial" w:cs="Arial"/>
          <w:color w:val="000000"/>
          <w:sz w:val="21"/>
          <w:szCs w:val="22"/>
        </w:rPr>
        <w:t xml:space="preserve">Occam </w:t>
      </w:r>
      <w:commentRangeEnd w:id="384"/>
      <w:r w:rsidR="00A62E18">
        <w:rPr>
          <w:rStyle w:val="Marquedecommentaire"/>
        </w:rPr>
        <w:commentReference w:id="384"/>
      </w:r>
      <w:r>
        <w:rPr>
          <w:rFonts w:ascii="Arial" w:hAnsi="Arial" w:cs="Arial"/>
          <w:color w:val="000000"/>
          <w:sz w:val="21"/>
          <w:szCs w:val="22"/>
        </w:rPr>
        <w:t xml:space="preserve">permet </w:t>
      </w:r>
      <w:r w:rsidR="00A62E18">
        <w:rPr>
          <w:rFonts w:ascii="Arial" w:hAnsi="Arial" w:cs="Arial"/>
          <w:color w:val="000000"/>
          <w:sz w:val="21"/>
          <w:szCs w:val="22"/>
        </w:rPr>
        <w:t xml:space="preserve">aux </w:t>
      </w:r>
      <w:r>
        <w:rPr>
          <w:rFonts w:ascii="Arial" w:hAnsi="Arial" w:cs="Arial"/>
          <w:color w:val="000000"/>
          <w:sz w:val="21"/>
          <w:szCs w:val="22"/>
        </w:rPr>
        <w:t>programme</w:t>
      </w:r>
      <w:r w:rsidR="00A62E18">
        <w:rPr>
          <w:rFonts w:ascii="Arial" w:hAnsi="Arial" w:cs="Arial"/>
          <w:color w:val="000000"/>
          <w:sz w:val="21"/>
          <w:szCs w:val="22"/>
        </w:rPr>
        <w:t>s</w:t>
      </w:r>
      <w:r>
        <w:rPr>
          <w:rFonts w:ascii="Arial" w:hAnsi="Arial" w:cs="Arial"/>
          <w:color w:val="000000"/>
          <w:sz w:val="21"/>
          <w:szCs w:val="22"/>
        </w:rPr>
        <w:t xml:space="preserve"> de bénéficier de deux ponts très important</w:t>
      </w:r>
    </w:p>
    <w:p w:rsidR="00C61A25" w:rsidRDefault="00D20F43">
      <w:pPr>
        <w:rPr>
          <w:rFonts w:ascii="Arial" w:hAnsi="Arial" w:cs="Arial"/>
          <w:color w:val="000000"/>
          <w:sz w:val="21"/>
          <w:szCs w:val="22"/>
        </w:rPr>
      </w:pPr>
      <w:r>
        <w:rPr>
          <w:rFonts w:ascii="Arial" w:hAnsi="Arial" w:cs="Arial"/>
          <w:color w:val="000000"/>
          <w:sz w:val="21"/>
          <w:szCs w:val="22"/>
        </w:rPr>
        <w:t>1- il permet de rendre le programme très lisible par cacher l’aspect technique de code source</w:t>
      </w:r>
    </w:p>
    <w:p w:rsidR="00C61A25" w:rsidRDefault="00D20F43" w:rsidP="00A62E18">
      <w:pPr>
        <w:rPr>
          <w:rFonts w:ascii="Arial" w:hAnsi="Arial" w:cs="Arial"/>
          <w:color w:val="000000"/>
          <w:sz w:val="21"/>
          <w:szCs w:val="22"/>
        </w:rPr>
      </w:pPr>
      <w:r>
        <w:rPr>
          <w:rFonts w:ascii="Arial" w:hAnsi="Arial" w:cs="Arial"/>
          <w:color w:val="000000"/>
          <w:sz w:val="21"/>
          <w:szCs w:val="22"/>
        </w:rPr>
        <w:t>2- il permet la vérification de la validité de programme avec la logique temporelle ce qui n’est pas permet dans les autre langages comme C++</w:t>
      </w:r>
      <w:r w:rsidR="00A62E18">
        <w:rPr>
          <w:rFonts w:ascii="Arial" w:hAnsi="Arial" w:cs="Arial"/>
          <w:color w:val="000000"/>
          <w:sz w:val="21"/>
          <w:szCs w:val="22"/>
        </w:rPr>
        <w:t xml:space="preserve">, </w:t>
      </w:r>
      <w:r>
        <w:rPr>
          <w:rFonts w:ascii="Arial" w:hAnsi="Arial" w:cs="Arial"/>
          <w:color w:val="000000"/>
          <w:sz w:val="21"/>
          <w:szCs w:val="22"/>
        </w:rPr>
        <w:t xml:space="preserve">Fortron ou </w:t>
      </w:r>
      <w:commentRangeStart w:id="385"/>
      <w:r>
        <w:rPr>
          <w:rFonts w:ascii="Arial" w:hAnsi="Arial" w:cs="Arial"/>
          <w:color w:val="000000"/>
          <w:sz w:val="21"/>
          <w:szCs w:val="22"/>
        </w:rPr>
        <w:t>pascal</w:t>
      </w:r>
      <w:commentRangeEnd w:id="385"/>
      <w:r w:rsidR="00A62E18">
        <w:rPr>
          <w:rStyle w:val="Marquedecommentaire"/>
        </w:rPr>
        <w:commentReference w:id="385"/>
      </w:r>
      <w:r w:rsidR="00A62E18">
        <w:rPr>
          <w:rFonts w:ascii="Arial" w:hAnsi="Arial" w:cs="Arial"/>
          <w:color w:val="000000"/>
          <w:sz w:val="21"/>
          <w:szCs w:val="22"/>
        </w:rPr>
        <w:t>.</w:t>
      </w:r>
    </w:p>
    <w:p w:rsidR="00C61A25" w:rsidRDefault="00C61A25">
      <w:pPr>
        <w:rPr>
          <w:rFonts w:ascii="Arial" w:hAnsi="Arial" w:cs="Arial"/>
          <w:color w:val="000000"/>
          <w:sz w:val="21"/>
          <w:szCs w:val="22"/>
        </w:rPr>
      </w:pPr>
    </w:p>
    <w:p w:rsidR="00C61A25" w:rsidRDefault="00D20F43">
      <w:pPr>
        <w:pStyle w:val="Titreniveau1"/>
        <w:rPr>
          <w:szCs w:val="22"/>
        </w:rPr>
      </w:pPr>
      <w:commentRangeStart w:id="386"/>
      <w:r>
        <w:rPr>
          <w:szCs w:val="22"/>
        </w:rPr>
        <w:t xml:space="preserve">Syntaxe CSP occam </w:t>
      </w:r>
    </w:p>
    <w:p w:rsidR="00C61A25" w:rsidRDefault="00D20F43">
      <w:pPr>
        <w:rPr>
          <w:rFonts w:ascii="Arial" w:hAnsi="Arial" w:cs="Arial"/>
          <w:color w:val="000000"/>
          <w:sz w:val="21"/>
          <w:szCs w:val="22"/>
        </w:rPr>
      </w:pPr>
      <w:r>
        <w:rPr>
          <w:rFonts w:ascii="Arial" w:hAnsi="Arial" w:cs="Arial"/>
          <w:color w:val="000000"/>
          <w:sz w:val="21"/>
          <w:szCs w:val="22"/>
        </w:rPr>
        <w:t>Les processus dans occam son des objets qui exécutent une tache en permanente et n’acceptent la communication que par des canaux</w:t>
      </w:r>
    </w:p>
    <w:p w:rsidR="00C61A25" w:rsidRDefault="00D20F43">
      <w:pPr>
        <w:rPr>
          <w:rFonts w:ascii="Arial" w:hAnsi="Arial" w:cs="Arial"/>
          <w:color w:val="000000"/>
          <w:sz w:val="21"/>
          <w:szCs w:val="22"/>
        </w:rPr>
      </w:pPr>
      <w:r>
        <w:rPr>
          <w:rFonts w:ascii="Arial" w:hAnsi="Arial" w:cs="Arial"/>
          <w:color w:val="000000"/>
          <w:sz w:val="21"/>
          <w:szCs w:val="22"/>
        </w:rPr>
        <w:t xml:space="preserve">Et ses processus peuvent être lancée séquentiellement ou parallèlement ou alternativement par un choix indéterminée </w:t>
      </w:r>
    </w:p>
    <w:p w:rsidR="00C61A25" w:rsidRDefault="00D20F43">
      <w:pPr>
        <w:rPr>
          <w:rFonts w:ascii="Arial" w:hAnsi="Arial" w:cs="Arial"/>
          <w:color w:val="000000"/>
          <w:sz w:val="21"/>
          <w:szCs w:val="22"/>
        </w:rPr>
      </w:pPr>
      <w:r>
        <w:rPr>
          <w:rFonts w:ascii="Arial" w:hAnsi="Arial" w:cs="Arial"/>
          <w:color w:val="000000"/>
          <w:sz w:val="21"/>
          <w:szCs w:val="22"/>
        </w:rPr>
        <w:t>l’envoi des donnés sur un canal quelconque se fait par le mot clé ! sur le ce canaux</w:t>
      </w:r>
    </w:p>
    <w:p w:rsidR="00C61A25" w:rsidRDefault="00D20F43">
      <w:pPr>
        <w:rPr>
          <w:rFonts w:ascii="Arial" w:hAnsi="Arial" w:cs="Arial"/>
          <w:color w:val="000000"/>
          <w:sz w:val="21"/>
          <w:szCs w:val="22"/>
        </w:rPr>
      </w:pPr>
      <w:r>
        <w:rPr>
          <w:rFonts w:ascii="Arial" w:hAnsi="Arial" w:cs="Arial"/>
          <w:color w:val="000000"/>
          <w:sz w:val="21"/>
          <w:szCs w:val="22"/>
        </w:rPr>
        <w:t>Et la réception se fait par le mot clé ? sur le canaux</w:t>
      </w:r>
    </w:p>
    <w:p w:rsidR="00C61A25" w:rsidRDefault="00D20F43">
      <w:pPr>
        <w:rPr>
          <w:rFonts w:ascii="Arial" w:hAnsi="Arial" w:cs="Arial"/>
          <w:color w:val="000000"/>
          <w:sz w:val="21"/>
          <w:szCs w:val="22"/>
        </w:rPr>
      </w:pPr>
      <w:r>
        <w:rPr>
          <w:rFonts w:ascii="Arial" w:hAnsi="Arial" w:cs="Arial"/>
          <w:color w:val="000000"/>
          <w:sz w:val="21"/>
          <w:szCs w:val="22"/>
        </w:rPr>
        <w:t>Par exemple :</w:t>
      </w:r>
    </w:p>
    <w:p w:rsidR="00C61A25" w:rsidRDefault="00D20F43">
      <w:pPr>
        <w:rPr>
          <w:rFonts w:ascii="Arial" w:hAnsi="Arial" w:cs="Arial"/>
          <w:color w:val="000000"/>
          <w:sz w:val="21"/>
          <w:szCs w:val="22"/>
        </w:rPr>
      </w:pPr>
      <w:r>
        <w:rPr>
          <w:rFonts w:ascii="Arial" w:hAnsi="Arial" w:cs="Arial"/>
          <w:color w:val="000000"/>
          <w:sz w:val="21"/>
          <w:szCs w:val="22"/>
        </w:rPr>
        <w:t>Mychannel? Ou Mychannel!</w:t>
      </w:r>
    </w:p>
    <w:p w:rsidR="00C61A25" w:rsidRDefault="00D20F43">
      <w:pPr>
        <w:rPr>
          <w:rFonts w:ascii="Arial" w:hAnsi="Arial" w:cs="Arial"/>
          <w:color w:val="000000"/>
          <w:sz w:val="21"/>
          <w:szCs w:val="22"/>
        </w:rPr>
      </w:pPr>
      <w:r>
        <w:rPr>
          <w:rFonts w:ascii="Arial" w:hAnsi="Arial" w:cs="Arial"/>
          <w:color w:val="000000"/>
          <w:sz w:val="21"/>
          <w:szCs w:val="22"/>
        </w:rPr>
        <w:t>Et en a pas a soucier de l’implémentation de la communication</w:t>
      </w:r>
    </w:p>
    <w:p w:rsidR="00C61A25" w:rsidRDefault="00D20F43">
      <w:pPr>
        <w:rPr>
          <w:rFonts w:ascii="Arial" w:hAnsi="Arial" w:cs="Arial"/>
          <w:color w:val="000000"/>
          <w:sz w:val="21"/>
          <w:szCs w:val="22"/>
        </w:rPr>
      </w:pPr>
      <w:r>
        <w:rPr>
          <w:rFonts w:ascii="Arial" w:hAnsi="Arial" w:cs="Arial"/>
          <w:color w:val="000000"/>
          <w:sz w:val="21"/>
          <w:szCs w:val="22"/>
        </w:rPr>
        <w:t>Et les canaux sont de type unidirectionnel ou bidirectionnelle de type un a plusieurs ou plusieurs a un</w:t>
      </w:r>
    </w:p>
    <w:p w:rsidR="00C61A25" w:rsidRDefault="00D20F43">
      <w:pPr>
        <w:rPr>
          <w:rFonts w:ascii="Arial" w:hAnsi="Arial" w:cs="Arial"/>
          <w:color w:val="000000"/>
          <w:sz w:val="21"/>
          <w:szCs w:val="22"/>
        </w:rPr>
      </w:pPr>
      <w:r>
        <w:rPr>
          <w:rFonts w:ascii="Arial" w:hAnsi="Arial" w:cs="Arial"/>
          <w:color w:val="000000"/>
          <w:sz w:val="21"/>
          <w:szCs w:val="22"/>
        </w:rPr>
        <w:lastRenderedPageBreak/>
        <w:t>Il est a note que en peut mettre des processus encapsuler dans un autre processus par ce que la seul moyenne de communique un processus avec le monde extérieur et les canaux et alors le fête d ne pas exporter un canaux a l”Extérieur le rendre privée, avec se technique en peut exposer le canaux de processus conteneur et ne pas exposer le canaux des processus internes</w:t>
      </w:r>
    </w:p>
    <w:p w:rsidR="00C61A25" w:rsidRDefault="00D20F43">
      <w:pPr>
        <w:rPr>
          <w:rFonts w:ascii="Arial" w:hAnsi="Arial" w:cs="Arial"/>
          <w:color w:val="000000"/>
          <w:sz w:val="21"/>
          <w:szCs w:val="22"/>
        </w:rPr>
      </w:pPr>
      <w:r>
        <w:rPr>
          <w:rFonts w:ascii="Arial" w:hAnsi="Arial" w:cs="Arial"/>
          <w:color w:val="000000"/>
          <w:sz w:val="21"/>
          <w:szCs w:val="22"/>
        </w:rPr>
        <w:t xml:space="preserve"> </w:t>
      </w:r>
    </w:p>
    <w:commentRangeEnd w:id="386"/>
    <w:p w:rsidR="00C61A25" w:rsidRDefault="00A62E18">
      <w:pPr>
        <w:pStyle w:val="Titreniveau1"/>
        <w:rPr>
          <w:szCs w:val="22"/>
        </w:rPr>
      </w:pPr>
      <w:r>
        <w:rPr>
          <w:rStyle w:val="Marquedecommentaire"/>
          <w:rFonts w:ascii="Times New Roman" w:hAnsi="Times New Roman" w:cs="Times New Roman"/>
          <w:b w:val="0"/>
          <w:bCs w:val="0"/>
          <w:color w:val="auto"/>
          <w:kern w:val="0"/>
        </w:rPr>
        <w:commentReference w:id="386"/>
      </w:r>
      <w:r w:rsidR="00D20F43">
        <w:rPr>
          <w:szCs w:val="22"/>
        </w:rPr>
        <w:t xml:space="preserve">JCSP </w:t>
      </w:r>
    </w:p>
    <w:p w:rsidR="00C61A25" w:rsidRDefault="00D20F43">
      <w:pPr>
        <w:pStyle w:val="Titreniveau1"/>
        <w:rPr>
          <w:szCs w:val="22"/>
        </w:rPr>
      </w:pPr>
      <w:r>
        <w:rPr>
          <w:szCs w:val="22"/>
        </w:rPr>
        <w:t>Introduction</w:t>
      </w:r>
    </w:p>
    <w:p w:rsidR="00293737" w:rsidRDefault="00D20F43" w:rsidP="001C6AC6">
      <w:pPr>
        <w:rPr>
          <w:rFonts w:ascii="Arial" w:hAnsi="Arial" w:cs="Arial"/>
          <w:color w:val="000000"/>
          <w:sz w:val="21"/>
          <w:szCs w:val="22"/>
        </w:rPr>
      </w:pPr>
      <w:r>
        <w:rPr>
          <w:rFonts w:ascii="Arial" w:hAnsi="Arial" w:cs="Arial"/>
          <w:color w:val="000000"/>
          <w:sz w:val="21"/>
          <w:szCs w:val="22"/>
        </w:rPr>
        <w:t>L</w:t>
      </w:r>
      <w:r w:rsidR="00A62E18">
        <w:rPr>
          <w:rFonts w:ascii="Arial" w:hAnsi="Arial" w:cs="Arial"/>
          <w:color w:val="000000"/>
          <w:sz w:val="21"/>
          <w:szCs w:val="22"/>
        </w:rPr>
        <w:t>’</w:t>
      </w:r>
      <w:r>
        <w:rPr>
          <w:rFonts w:ascii="Arial" w:hAnsi="Arial" w:cs="Arial"/>
          <w:color w:val="000000"/>
          <w:sz w:val="21"/>
          <w:szCs w:val="22"/>
        </w:rPr>
        <w:t>utilisation de la programmation séquentielle pour cré</w:t>
      </w:r>
      <w:r w:rsidR="00A62E18">
        <w:rPr>
          <w:rFonts w:ascii="Arial" w:hAnsi="Arial" w:cs="Arial"/>
          <w:color w:val="000000"/>
          <w:sz w:val="21"/>
          <w:szCs w:val="22"/>
        </w:rPr>
        <w:t>er</w:t>
      </w:r>
      <w:r>
        <w:rPr>
          <w:rFonts w:ascii="Arial" w:hAnsi="Arial" w:cs="Arial"/>
          <w:color w:val="000000"/>
          <w:sz w:val="21"/>
          <w:szCs w:val="22"/>
        </w:rPr>
        <w:t xml:space="preserve"> un système concurrent est très difficile parce que le modèle implément</w:t>
      </w:r>
      <w:r w:rsidR="00A62E18">
        <w:rPr>
          <w:rFonts w:ascii="Arial" w:hAnsi="Arial" w:cs="Arial"/>
          <w:color w:val="000000"/>
          <w:sz w:val="21"/>
          <w:szCs w:val="22"/>
        </w:rPr>
        <w:t>é</w:t>
      </w:r>
      <w:r>
        <w:rPr>
          <w:rFonts w:ascii="Arial" w:hAnsi="Arial" w:cs="Arial"/>
          <w:color w:val="000000"/>
          <w:sz w:val="21"/>
          <w:szCs w:val="22"/>
        </w:rPr>
        <w:t xml:space="preserve"> n</w:t>
      </w:r>
      <w:r w:rsidR="001C6AC6">
        <w:rPr>
          <w:rFonts w:ascii="Arial" w:hAnsi="Arial" w:cs="Arial"/>
          <w:color w:val="000000"/>
          <w:sz w:val="21"/>
          <w:szCs w:val="22"/>
        </w:rPr>
        <w:t>e</w:t>
      </w:r>
      <w:r>
        <w:rPr>
          <w:rFonts w:ascii="Arial" w:hAnsi="Arial" w:cs="Arial"/>
          <w:color w:val="000000"/>
          <w:sz w:val="21"/>
          <w:szCs w:val="22"/>
        </w:rPr>
        <w:t xml:space="preserve"> refl</w:t>
      </w:r>
      <w:r w:rsidR="001C6AC6">
        <w:rPr>
          <w:rFonts w:ascii="Arial" w:hAnsi="Arial" w:cs="Arial"/>
          <w:color w:val="000000"/>
          <w:sz w:val="21"/>
          <w:szCs w:val="22"/>
        </w:rPr>
        <w:t>è</w:t>
      </w:r>
      <w:r>
        <w:rPr>
          <w:rFonts w:ascii="Arial" w:hAnsi="Arial" w:cs="Arial"/>
          <w:color w:val="000000"/>
          <w:sz w:val="21"/>
          <w:szCs w:val="22"/>
        </w:rPr>
        <w:t>t</w:t>
      </w:r>
      <w:r w:rsidR="001C6AC6">
        <w:rPr>
          <w:rFonts w:ascii="Arial" w:hAnsi="Arial" w:cs="Arial"/>
          <w:color w:val="000000"/>
          <w:sz w:val="21"/>
          <w:szCs w:val="22"/>
        </w:rPr>
        <w:t>e pas</w:t>
      </w:r>
      <w:r>
        <w:rPr>
          <w:rFonts w:ascii="Arial" w:hAnsi="Arial" w:cs="Arial"/>
          <w:color w:val="000000"/>
          <w:sz w:val="21"/>
          <w:szCs w:val="22"/>
        </w:rPr>
        <w:t xml:space="preserve"> </w:t>
      </w:r>
      <w:r w:rsidR="00A62E18">
        <w:rPr>
          <w:rFonts w:ascii="Arial" w:hAnsi="Arial" w:cs="Arial"/>
          <w:color w:val="000000"/>
          <w:sz w:val="21"/>
          <w:szCs w:val="22"/>
        </w:rPr>
        <w:t xml:space="preserve">souvent </w:t>
      </w:r>
      <w:r>
        <w:rPr>
          <w:rFonts w:ascii="Arial" w:hAnsi="Arial" w:cs="Arial"/>
          <w:color w:val="000000"/>
          <w:sz w:val="21"/>
          <w:szCs w:val="22"/>
        </w:rPr>
        <w:t>la réalité</w:t>
      </w:r>
      <w:r w:rsidR="001C6AC6">
        <w:rPr>
          <w:rFonts w:ascii="Arial" w:hAnsi="Arial" w:cs="Arial"/>
          <w:color w:val="000000"/>
          <w:sz w:val="21"/>
          <w:szCs w:val="22"/>
        </w:rPr>
        <w:t>. E</w:t>
      </w:r>
      <w:r>
        <w:rPr>
          <w:rFonts w:ascii="Arial" w:hAnsi="Arial" w:cs="Arial"/>
          <w:color w:val="000000"/>
          <w:sz w:val="21"/>
          <w:szCs w:val="22"/>
        </w:rPr>
        <w:t>n plus</w:t>
      </w:r>
      <w:r w:rsidR="001C6AC6">
        <w:rPr>
          <w:rFonts w:ascii="Arial" w:hAnsi="Arial" w:cs="Arial"/>
          <w:color w:val="000000"/>
          <w:sz w:val="21"/>
          <w:szCs w:val="22"/>
        </w:rPr>
        <w:t>,</w:t>
      </w:r>
      <w:r>
        <w:rPr>
          <w:rFonts w:ascii="Arial" w:hAnsi="Arial" w:cs="Arial"/>
          <w:color w:val="000000"/>
          <w:sz w:val="21"/>
          <w:szCs w:val="22"/>
        </w:rPr>
        <w:t xml:space="preserve"> </w:t>
      </w:r>
      <w:r w:rsidR="001C6AC6">
        <w:rPr>
          <w:rFonts w:ascii="Arial" w:hAnsi="Arial" w:cs="Arial"/>
          <w:color w:val="000000"/>
          <w:sz w:val="21"/>
          <w:szCs w:val="22"/>
        </w:rPr>
        <w:t>o</w:t>
      </w:r>
      <w:r>
        <w:rPr>
          <w:rFonts w:ascii="Arial" w:hAnsi="Arial" w:cs="Arial"/>
          <w:color w:val="000000"/>
          <w:sz w:val="21"/>
          <w:szCs w:val="22"/>
        </w:rPr>
        <w:t>n a pas un moyen de vérifier les propriété</w:t>
      </w:r>
      <w:r w:rsidR="001C6AC6">
        <w:rPr>
          <w:rFonts w:ascii="Arial" w:hAnsi="Arial" w:cs="Arial"/>
          <w:color w:val="000000"/>
          <w:sz w:val="21"/>
          <w:szCs w:val="22"/>
        </w:rPr>
        <w:t>s</w:t>
      </w:r>
      <w:r>
        <w:rPr>
          <w:rFonts w:ascii="Arial" w:hAnsi="Arial" w:cs="Arial"/>
          <w:color w:val="000000"/>
          <w:sz w:val="21"/>
          <w:szCs w:val="22"/>
        </w:rPr>
        <w:t xml:space="preserve"> de système</w:t>
      </w:r>
      <w:r w:rsidR="001C6AC6">
        <w:rPr>
          <w:rFonts w:ascii="Arial" w:hAnsi="Arial" w:cs="Arial"/>
          <w:color w:val="000000"/>
          <w:sz w:val="21"/>
          <w:szCs w:val="22"/>
        </w:rPr>
        <w:t>. A</w:t>
      </w:r>
      <w:r>
        <w:rPr>
          <w:rFonts w:ascii="Arial" w:hAnsi="Arial" w:cs="Arial"/>
          <w:color w:val="000000"/>
          <w:sz w:val="21"/>
          <w:szCs w:val="22"/>
        </w:rPr>
        <w:t>vec les méthodes de test traditionnel</w:t>
      </w:r>
      <w:r w:rsidR="001C6AC6">
        <w:rPr>
          <w:rFonts w:ascii="Arial" w:hAnsi="Arial" w:cs="Arial"/>
          <w:color w:val="000000"/>
          <w:sz w:val="21"/>
          <w:szCs w:val="22"/>
        </w:rPr>
        <w:t>les,</w:t>
      </w:r>
      <w:r>
        <w:rPr>
          <w:rFonts w:ascii="Arial" w:hAnsi="Arial" w:cs="Arial"/>
          <w:color w:val="000000"/>
          <w:sz w:val="21"/>
          <w:szCs w:val="22"/>
        </w:rPr>
        <w:t xml:space="preserve"> </w:t>
      </w:r>
      <w:r w:rsidR="001C6AC6">
        <w:rPr>
          <w:rFonts w:ascii="Arial" w:hAnsi="Arial" w:cs="Arial"/>
          <w:color w:val="000000"/>
          <w:sz w:val="21"/>
          <w:szCs w:val="22"/>
        </w:rPr>
        <w:t>o</w:t>
      </w:r>
      <w:r>
        <w:rPr>
          <w:rFonts w:ascii="Arial" w:hAnsi="Arial" w:cs="Arial"/>
          <w:color w:val="000000"/>
          <w:sz w:val="21"/>
          <w:szCs w:val="22"/>
        </w:rPr>
        <w:t xml:space="preserve">n peut être satisfait de fonctionnement de système mais il reste un ou plusieurs cas que </w:t>
      </w:r>
      <w:r w:rsidR="001C6AC6">
        <w:rPr>
          <w:rFonts w:ascii="Arial" w:hAnsi="Arial" w:cs="Arial"/>
          <w:color w:val="000000"/>
          <w:sz w:val="21"/>
          <w:szCs w:val="22"/>
        </w:rPr>
        <w:t>l’o</w:t>
      </w:r>
      <w:r>
        <w:rPr>
          <w:rFonts w:ascii="Arial" w:hAnsi="Arial" w:cs="Arial"/>
          <w:color w:val="000000"/>
          <w:sz w:val="21"/>
          <w:szCs w:val="22"/>
        </w:rPr>
        <w:t xml:space="preserve">n </w:t>
      </w:r>
      <w:r w:rsidR="001C6AC6">
        <w:rPr>
          <w:rFonts w:ascii="Arial" w:hAnsi="Arial" w:cs="Arial"/>
          <w:color w:val="000000"/>
          <w:sz w:val="21"/>
          <w:szCs w:val="22"/>
        </w:rPr>
        <w:t>n’</w:t>
      </w:r>
      <w:r>
        <w:rPr>
          <w:rFonts w:ascii="Arial" w:hAnsi="Arial" w:cs="Arial"/>
          <w:color w:val="000000"/>
          <w:sz w:val="21"/>
          <w:szCs w:val="22"/>
        </w:rPr>
        <w:t>a pas testé</w:t>
      </w:r>
      <w:r w:rsidR="001C6AC6">
        <w:rPr>
          <w:rFonts w:ascii="Arial" w:hAnsi="Arial" w:cs="Arial"/>
          <w:color w:val="000000"/>
          <w:sz w:val="21"/>
          <w:szCs w:val="22"/>
        </w:rPr>
        <w:t>s,</w:t>
      </w:r>
      <w:r>
        <w:rPr>
          <w:rFonts w:ascii="Arial" w:hAnsi="Arial" w:cs="Arial"/>
          <w:color w:val="000000"/>
          <w:sz w:val="21"/>
          <w:szCs w:val="22"/>
        </w:rPr>
        <w:t xml:space="preserve"> et qui s</w:t>
      </w:r>
      <w:r w:rsidR="001C6AC6">
        <w:rPr>
          <w:rFonts w:ascii="Arial" w:hAnsi="Arial" w:cs="Arial"/>
          <w:color w:val="000000"/>
          <w:sz w:val="21"/>
          <w:szCs w:val="22"/>
        </w:rPr>
        <w:t>on</w:t>
      </w:r>
      <w:r>
        <w:rPr>
          <w:rFonts w:ascii="Arial" w:hAnsi="Arial" w:cs="Arial"/>
          <w:color w:val="000000"/>
          <w:sz w:val="21"/>
          <w:szCs w:val="22"/>
        </w:rPr>
        <w:t>t généré</w:t>
      </w:r>
      <w:r w:rsidR="001C6AC6">
        <w:rPr>
          <w:rFonts w:ascii="Arial" w:hAnsi="Arial" w:cs="Arial"/>
          <w:color w:val="000000"/>
          <w:sz w:val="21"/>
          <w:szCs w:val="22"/>
        </w:rPr>
        <w:t>s</w:t>
      </w:r>
      <w:r>
        <w:rPr>
          <w:rFonts w:ascii="Arial" w:hAnsi="Arial" w:cs="Arial"/>
          <w:color w:val="000000"/>
          <w:sz w:val="21"/>
          <w:szCs w:val="22"/>
        </w:rPr>
        <w:t xml:space="preserve"> chez le client</w:t>
      </w:r>
      <w:r w:rsidR="001C6AC6">
        <w:rPr>
          <w:rFonts w:ascii="Arial" w:hAnsi="Arial" w:cs="Arial"/>
          <w:color w:val="000000"/>
          <w:sz w:val="21"/>
          <w:szCs w:val="22"/>
        </w:rPr>
        <w:t>. Ainsi,</w:t>
      </w:r>
      <w:r>
        <w:rPr>
          <w:rFonts w:ascii="Arial" w:hAnsi="Arial" w:cs="Arial"/>
          <w:color w:val="000000"/>
          <w:sz w:val="21"/>
          <w:szCs w:val="22"/>
        </w:rPr>
        <w:t xml:space="preserve"> l</w:t>
      </w:r>
      <w:r w:rsidR="001C6AC6">
        <w:rPr>
          <w:rFonts w:ascii="Arial" w:hAnsi="Arial" w:cs="Arial"/>
          <w:color w:val="000000"/>
          <w:sz w:val="21"/>
          <w:szCs w:val="22"/>
        </w:rPr>
        <w:t>’</w:t>
      </w:r>
      <w:r>
        <w:rPr>
          <w:rFonts w:ascii="Arial" w:hAnsi="Arial" w:cs="Arial"/>
          <w:color w:val="000000"/>
          <w:sz w:val="21"/>
          <w:szCs w:val="22"/>
        </w:rPr>
        <w:t>équipe de test vas passer des nuits blanches a provoquer le bug pour corriger, surtout dans un</w:t>
      </w:r>
      <w:r w:rsidR="001C6AC6">
        <w:rPr>
          <w:rFonts w:ascii="Arial" w:hAnsi="Arial" w:cs="Arial"/>
          <w:color w:val="000000"/>
          <w:sz w:val="21"/>
          <w:szCs w:val="22"/>
        </w:rPr>
        <w:t>e</w:t>
      </w:r>
      <w:r>
        <w:rPr>
          <w:rFonts w:ascii="Arial" w:hAnsi="Arial" w:cs="Arial"/>
          <w:color w:val="000000"/>
          <w:sz w:val="21"/>
          <w:szCs w:val="22"/>
        </w:rPr>
        <w:t xml:space="preserve"> application mu</w:t>
      </w:r>
      <w:r w:rsidR="001C6AC6">
        <w:rPr>
          <w:rFonts w:ascii="Arial" w:hAnsi="Arial" w:cs="Arial"/>
          <w:color w:val="000000"/>
          <w:sz w:val="21"/>
          <w:szCs w:val="22"/>
        </w:rPr>
        <w:t>lti-</w:t>
      </w:r>
      <w:r>
        <w:rPr>
          <w:rFonts w:ascii="Arial" w:hAnsi="Arial" w:cs="Arial"/>
          <w:color w:val="000000"/>
          <w:sz w:val="21"/>
          <w:szCs w:val="22"/>
        </w:rPr>
        <w:t>thr</w:t>
      </w:r>
      <w:r w:rsidR="001C6AC6">
        <w:rPr>
          <w:rFonts w:ascii="Arial" w:hAnsi="Arial" w:cs="Arial"/>
          <w:color w:val="000000"/>
          <w:sz w:val="21"/>
          <w:szCs w:val="22"/>
        </w:rPr>
        <w:t>ea</w:t>
      </w:r>
      <w:r>
        <w:rPr>
          <w:rFonts w:ascii="Arial" w:hAnsi="Arial" w:cs="Arial"/>
          <w:color w:val="000000"/>
          <w:sz w:val="21"/>
          <w:szCs w:val="22"/>
        </w:rPr>
        <w:t>ds</w:t>
      </w:r>
      <w:r w:rsidR="001C6AC6">
        <w:rPr>
          <w:rFonts w:ascii="Arial" w:hAnsi="Arial" w:cs="Arial"/>
          <w:color w:val="000000"/>
          <w:sz w:val="21"/>
          <w:szCs w:val="22"/>
        </w:rPr>
        <w:t>.</w:t>
      </w:r>
    </w:p>
    <w:p w:rsidR="00C61A25" w:rsidRDefault="00D20F43">
      <w:pPr>
        <w:rPr>
          <w:rFonts w:ascii="Arial" w:hAnsi="Arial" w:cs="Arial"/>
          <w:color w:val="000000"/>
          <w:sz w:val="21"/>
          <w:szCs w:val="22"/>
        </w:rPr>
      </w:pPr>
      <w:commentRangeStart w:id="387"/>
      <w:r>
        <w:rPr>
          <w:rFonts w:ascii="Arial" w:hAnsi="Arial" w:cs="Arial"/>
          <w:color w:val="000000"/>
          <w:sz w:val="21"/>
          <w:szCs w:val="22"/>
        </w:rPr>
        <w:t>L’un</w:t>
      </w:r>
      <w:r w:rsidR="001C6AC6">
        <w:rPr>
          <w:rFonts w:ascii="Arial" w:hAnsi="Arial" w:cs="Arial"/>
          <w:color w:val="000000"/>
          <w:sz w:val="21"/>
          <w:szCs w:val="22"/>
        </w:rPr>
        <w:t>e</w:t>
      </w:r>
      <w:r>
        <w:rPr>
          <w:rFonts w:ascii="Arial" w:hAnsi="Arial" w:cs="Arial"/>
          <w:color w:val="000000"/>
          <w:sz w:val="21"/>
          <w:szCs w:val="22"/>
        </w:rPr>
        <w:t xml:space="preserve"> des solution</w:t>
      </w:r>
      <w:r w:rsidR="001C6AC6">
        <w:rPr>
          <w:rFonts w:ascii="Arial" w:hAnsi="Arial" w:cs="Arial"/>
          <w:color w:val="000000"/>
          <w:sz w:val="21"/>
          <w:szCs w:val="22"/>
        </w:rPr>
        <w:t>s</w:t>
      </w:r>
      <w:r>
        <w:rPr>
          <w:rFonts w:ascii="Arial" w:hAnsi="Arial" w:cs="Arial"/>
          <w:color w:val="000000"/>
          <w:sz w:val="21"/>
          <w:szCs w:val="22"/>
        </w:rPr>
        <w:t xml:space="preserve"> de ce problème e</w:t>
      </w:r>
      <w:r w:rsidR="001C6AC6">
        <w:rPr>
          <w:rFonts w:ascii="Arial" w:hAnsi="Arial" w:cs="Arial"/>
          <w:color w:val="000000"/>
          <w:sz w:val="21"/>
          <w:szCs w:val="22"/>
        </w:rPr>
        <w:t>s</w:t>
      </w:r>
      <w:r>
        <w:rPr>
          <w:rFonts w:ascii="Arial" w:hAnsi="Arial" w:cs="Arial"/>
          <w:color w:val="000000"/>
          <w:sz w:val="21"/>
          <w:szCs w:val="22"/>
        </w:rPr>
        <w:t xml:space="preserve">t une méthode </w:t>
      </w:r>
      <w:r w:rsidR="001C6AC6">
        <w:rPr>
          <w:rFonts w:ascii="Arial" w:hAnsi="Arial" w:cs="Arial"/>
          <w:color w:val="000000"/>
          <w:sz w:val="21"/>
          <w:szCs w:val="22"/>
        </w:rPr>
        <w:t>m</w:t>
      </w:r>
      <w:r>
        <w:rPr>
          <w:rFonts w:ascii="Arial" w:hAnsi="Arial" w:cs="Arial"/>
          <w:color w:val="000000"/>
          <w:sz w:val="21"/>
          <w:szCs w:val="22"/>
        </w:rPr>
        <w:t>athématique qui base sur la vérification de modèle</w:t>
      </w:r>
      <w:r w:rsidR="001C6AC6">
        <w:rPr>
          <w:rFonts w:ascii="Arial" w:hAnsi="Arial" w:cs="Arial"/>
          <w:color w:val="000000"/>
          <w:sz w:val="21"/>
          <w:szCs w:val="22"/>
        </w:rPr>
        <w:t>.</w:t>
      </w:r>
      <w:r>
        <w:rPr>
          <w:rFonts w:ascii="Arial" w:hAnsi="Arial" w:cs="Arial"/>
          <w:color w:val="000000"/>
          <w:sz w:val="21"/>
          <w:szCs w:val="22"/>
        </w:rPr>
        <w:t xml:space="preserve"> modèle il faut qui il reflète la réalité ce qui n est pas facile a concevoir , s est pour sa que il est apparue des bibliothèque de programmation capable de mètre des threades en concurrence en suivant les concepts mathématique de langage CSP comme JCSP qui est un implémentation java de CSP aucam et JCSP.net qui est la version distribuée de JCSP qui suit ocame-PI.</w:t>
      </w:r>
      <w:commentRangeEnd w:id="387"/>
      <w:r w:rsidR="001C6AC6">
        <w:rPr>
          <w:rStyle w:val="Marquedecommentaire"/>
        </w:rPr>
        <w:commentReference w:id="387"/>
      </w:r>
    </w:p>
    <w:p w:rsidR="00C61A25" w:rsidRDefault="00C61A25">
      <w:pPr>
        <w:rPr>
          <w:rFonts w:ascii="Arial" w:hAnsi="Arial" w:cs="Arial"/>
          <w:color w:val="000000"/>
          <w:sz w:val="21"/>
          <w:szCs w:val="22"/>
        </w:rPr>
      </w:pPr>
    </w:p>
    <w:p w:rsidR="00C61A25" w:rsidRDefault="00D20F43">
      <w:pPr>
        <w:pStyle w:val="Titreniveau1"/>
        <w:rPr>
          <w:szCs w:val="22"/>
        </w:rPr>
      </w:pPr>
      <w:commentRangeStart w:id="388"/>
      <w:r>
        <w:rPr>
          <w:szCs w:val="22"/>
        </w:rPr>
        <w:t>Présentation de JCSP</w:t>
      </w:r>
      <w:commentRangeEnd w:id="388"/>
      <w:r w:rsidR="00293737">
        <w:rPr>
          <w:rStyle w:val="Marquedecommentaire"/>
          <w:rFonts w:ascii="Times New Roman" w:hAnsi="Times New Roman" w:cs="Times New Roman"/>
          <w:b w:val="0"/>
          <w:bCs w:val="0"/>
          <w:color w:val="auto"/>
          <w:kern w:val="0"/>
        </w:rPr>
        <w:commentReference w:id="388"/>
      </w:r>
    </w:p>
    <w:p w:rsidR="00292CDB" w:rsidRDefault="00D20F43" w:rsidP="00292CDB">
      <w:pPr>
        <w:pStyle w:val="Titre5"/>
        <w:shd w:val="clear" w:color="auto" w:fill="FFFFFF"/>
        <w:spacing w:beforeAutospacing="0" w:afterAutospacing="0"/>
        <w:textAlignment w:val="baseline"/>
        <w:rPr>
          <w:rFonts w:ascii="Arial" w:hAnsi="Arial" w:cs="Arial"/>
          <w:color w:val="000000"/>
          <w:sz w:val="21"/>
          <w:szCs w:val="22"/>
        </w:rPr>
      </w:pPr>
      <w:r>
        <w:rPr>
          <w:rFonts w:ascii="Arial" w:eastAsia="Times New Roman" w:hAnsi="Arial" w:cs="Arial" w:hint="default"/>
          <w:color w:val="000000"/>
          <w:sz w:val="21"/>
          <w:szCs w:val="22"/>
          <w:lang w:val="fr-FR" w:eastAsia="fr-FR"/>
        </w:rPr>
        <w:t xml:space="preserve">Un processeur dans jcsp est un classe qui implémente </w:t>
      </w:r>
      <w:r w:rsidR="00293737">
        <w:rPr>
          <w:rFonts w:ascii="Arial" w:eastAsia="Times New Roman" w:hAnsi="Arial" w:cs="Arial" w:hint="default"/>
          <w:color w:val="000000"/>
          <w:sz w:val="21"/>
          <w:szCs w:val="22"/>
          <w:lang w:val="fr-FR" w:eastAsia="fr-FR"/>
        </w:rPr>
        <w:t>l’</w:t>
      </w:r>
      <w:r>
        <w:rPr>
          <w:rFonts w:ascii="Arial" w:eastAsia="Times New Roman" w:hAnsi="Arial" w:cs="Arial" w:hint="default"/>
          <w:color w:val="000000"/>
          <w:sz w:val="21"/>
          <w:szCs w:val="22"/>
          <w:lang w:val="fr-FR" w:eastAsia="fr-FR"/>
        </w:rPr>
        <w:t>interface CSProcess d</w:t>
      </w:r>
      <w:r w:rsidR="00293737">
        <w:rPr>
          <w:rFonts w:ascii="Arial" w:eastAsia="Times New Roman" w:hAnsi="Arial" w:cs="Arial" w:hint="default"/>
          <w:color w:val="000000"/>
          <w:sz w:val="21"/>
          <w:szCs w:val="22"/>
          <w:lang w:val="fr-FR" w:eastAsia="fr-FR"/>
        </w:rPr>
        <w:t xml:space="preserve">u </w:t>
      </w:r>
      <w:r>
        <w:rPr>
          <w:rFonts w:ascii="Arial" w:hAnsi="Arial" w:cs="Arial"/>
          <w:color w:val="000000"/>
          <w:sz w:val="21"/>
          <w:szCs w:val="22"/>
        </w:rPr>
        <w:t>package jcsp.lang;</w:t>
      </w:r>
    </w:p>
    <w:p w:rsidR="00292CDB" w:rsidRPr="00292CDB" w:rsidRDefault="00292CDB" w:rsidP="00292CDB">
      <w:pPr>
        <w:rPr>
          <w:lang w:val="en-US" w:eastAsia="zh-CN"/>
        </w:rPr>
      </w:pPr>
    </w:p>
    <w:p w:rsidR="00C61A25" w:rsidRPr="00A1503A" w:rsidRDefault="00D20F43">
      <w:pPr>
        <w:shd w:val="clear" w:color="auto" w:fill="FFFFFF"/>
        <w:spacing w:after="0"/>
        <w:textAlignment w:val="baseline"/>
        <w:rPr>
          <w:rFonts w:ascii="Arial" w:hAnsi="Arial" w:cs="Arial"/>
          <w:color w:val="000000"/>
          <w:sz w:val="21"/>
          <w:szCs w:val="22"/>
          <w:lang w:val="en-US"/>
        </w:rPr>
      </w:pPr>
      <w:r w:rsidRPr="00293737">
        <w:rPr>
          <w:rFonts w:ascii="Arial" w:hAnsi="Arial" w:cs="Arial"/>
          <w:color w:val="000000"/>
          <w:sz w:val="21"/>
          <w:szCs w:val="22"/>
          <w:lang w:val="en-US" w:eastAsia="zh-CN"/>
        </w:rPr>
        <w:t> </w:t>
      </w:r>
      <w:r>
        <w:rPr>
          <w:rFonts w:ascii="Arial" w:hAnsi="Arial" w:cs="Arial"/>
          <w:color w:val="000000"/>
          <w:sz w:val="21"/>
          <w:szCs w:val="22"/>
          <w:lang w:val="en-US" w:eastAsia="zh-CN"/>
        </w:rPr>
        <w:t>public interface CSProcess</w:t>
      </w:r>
    </w:p>
    <w:p w:rsidR="00C61A25" w:rsidRDefault="00D20F43">
      <w:pPr>
        <w:shd w:val="clear" w:color="auto" w:fill="FFFFFF"/>
        <w:spacing w:after="0"/>
        <w:textAlignment w:val="baseline"/>
        <w:rPr>
          <w:rFonts w:ascii="Arial" w:hAnsi="Arial" w:cs="Arial"/>
          <w:color w:val="000000"/>
          <w:sz w:val="21"/>
          <w:szCs w:val="22"/>
        </w:rPr>
      </w:pPr>
      <w:r w:rsidRPr="00A1503A">
        <w:rPr>
          <w:rFonts w:ascii="Arial" w:hAnsi="Arial" w:cs="Arial"/>
          <w:color w:val="000000"/>
          <w:sz w:val="21"/>
          <w:szCs w:val="22"/>
          <w:lang w:eastAsia="zh-CN"/>
        </w:rPr>
        <w:t>{</w:t>
      </w:r>
    </w:p>
    <w:p w:rsidR="00C61A25" w:rsidRDefault="00D20F43">
      <w:pPr>
        <w:shd w:val="clear" w:color="auto" w:fill="FFFFFF"/>
        <w:spacing w:after="0"/>
        <w:textAlignment w:val="baseline"/>
        <w:rPr>
          <w:rFonts w:ascii="Arial" w:hAnsi="Arial" w:cs="Arial"/>
          <w:color w:val="000000"/>
          <w:sz w:val="21"/>
          <w:szCs w:val="22"/>
        </w:rPr>
      </w:pPr>
      <w:r w:rsidRPr="00A1503A">
        <w:rPr>
          <w:rFonts w:ascii="Arial" w:hAnsi="Arial" w:cs="Arial"/>
          <w:color w:val="000000"/>
          <w:sz w:val="21"/>
          <w:szCs w:val="22"/>
          <w:lang w:eastAsia="zh-CN"/>
        </w:rPr>
        <w:t>    public void run();</w:t>
      </w:r>
    </w:p>
    <w:p w:rsidR="00C61A25" w:rsidRDefault="00D20F43">
      <w:pPr>
        <w:shd w:val="clear" w:color="auto" w:fill="FFFFFF"/>
        <w:spacing w:after="0"/>
        <w:textAlignment w:val="baseline"/>
        <w:rPr>
          <w:rFonts w:ascii="Arial" w:hAnsi="Arial" w:cs="Arial"/>
          <w:color w:val="000000"/>
          <w:sz w:val="21"/>
          <w:szCs w:val="22"/>
        </w:rPr>
      </w:pPr>
      <w:r w:rsidRPr="00A1503A">
        <w:rPr>
          <w:rFonts w:ascii="Arial" w:hAnsi="Arial" w:cs="Arial"/>
          <w:color w:val="000000"/>
          <w:sz w:val="21"/>
          <w:szCs w:val="22"/>
          <w:lang w:eastAsia="zh-CN"/>
        </w:rPr>
        <w:t>}</w:t>
      </w:r>
    </w:p>
    <w:p w:rsidR="00293737" w:rsidRDefault="00293737">
      <w:pPr>
        <w:rPr>
          <w:rFonts w:ascii="Arial" w:hAnsi="Arial" w:cs="Arial"/>
          <w:color w:val="000000"/>
          <w:sz w:val="21"/>
          <w:szCs w:val="22"/>
        </w:rPr>
      </w:pPr>
    </w:p>
    <w:p w:rsidR="00C61A25" w:rsidRDefault="00293737">
      <w:pPr>
        <w:rPr>
          <w:rFonts w:ascii="Arial" w:hAnsi="Arial" w:cs="Arial"/>
          <w:color w:val="000000"/>
          <w:sz w:val="21"/>
          <w:szCs w:val="22"/>
        </w:rPr>
      </w:pPr>
      <w:r>
        <w:rPr>
          <w:rFonts w:ascii="Arial" w:hAnsi="Arial" w:cs="Arial"/>
          <w:color w:val="000000"/>
          <w:sz w:val="21"/>
          <w:szCs w:val="22"/>
        </w:rPr>
        <w:t>D</w:t>
      </w:r>
      <w:r w:rsidR="00D20F43">
        <w:rPr>
          <w:rFonts w:ascii="Arial" w:hAnsi="Arial" w:cs="Arial"/>
          <w:color w:val="000000"/>
          <w:sz w:val="21"/>
          <w:szCs w:val="22"/>
        </w:rPr>
        <w:t>e même</w:t>
      </w:r>
      <w:r>
        <w:rPr>
          <w:rFonts w:ascii="Arial" w:hAnsi="Arial" w:cs="Arial"/>
          <w:color w:val="000000"/>
          <w:sz w:val="21"/>
          <w:szCs w:val="22"/>
        </w:rPr>
        <w:t>,</w:t>
      </w:r>
      <w:r w:rsidR="00D20F43">
        <w:rPr>
          <w:rFonts w:ascii="Arial" w:hAnsi="Arial" w:cs="Arial"/>
          <w:color w:val="000000"/>
          <w:sz w:val="21"/>
          <w:szCs w:val="22"/>
        </w:rPr>
        <w:t xml:space="preserve"> la base des canaux ce est deux type de canaux ChannelInput qui a un s</w:t>
      </w:r>
      <w:r>
        <w:rPr>
          <w:rFonts w:ascii="Arial" w:hAnsi="Arial" w:cs="Arial"/>
          <w:color w:val="000000"/>
          <w:sz w:val="21"/>
          <w:szCs w:val="22"/>
        </w:rPr>
        <w:t>e</w:t>
      </w:r>
      <w:r w:rsidR="00D20F43">
        <w:rPr>
          <w:rFonts w:ascii="Arial" w:hAnsi="Arial" w:cs="Arial"/>
          <w:color w:val="000000"/>
          <w:sz w:val="21"/>
          <w:szCs w:val="22"/>
        </w:rPr>
        <w:t>ul</w:t>
      </w:r>
      <w:r>
        <w:rPr>
          <w:rFonts w:ascii="Arial" w:hAnsi="Arial" w:cs="Arial"/>
          <w:color w:val="000000"/>
          <w:sz w:val="21"/>
          <w:szCs w:val="22"/>
        </w:rPr>
        <w:t>e</w:t>
      </w:r>
      <w:r w:rsidR="00D20F43">
        <w:rPr>
          <w:rFonts w:ascii="Arial" w:hAnsi="Arial" w:cs="Arial"/>
          <w:color w:val="000000"/>
          <w:sz w:val="21"/>
          <w:szCs w:val="22"/>
        </w:rPr>
        <w:t xml:space="preserve"> m</w:t>
      </w:r>
      <w:r>
        <w:rPr>
          <w:rFonts w:ascii="Arial" w:hAnsi="Arial" w:cs="Arial"/>
          <w:color w:val="000000"/>
          <w:sz w:val="21"/>
          <w:szCs w:val="22"/>
        </w:rPr>
        <w:t>é</w:t>
      </w:r>
      <w:r w:rsidR="00D20F43">
        <w:rPr>
          <w:rFonts w:ascii="Arial" w:hAnsi="Arial" w:cs="Arial"/>
          <w:color w:val="000000"/>
          <w:sz w:val="21"/>
          <w:szCs w:val="22"/>
        </w:rPr>
        <w:t>thode Read() :</w:t>
      </w:r>
    </w:p>
    <w:p w:rsidR="00C61A25" w:rsidRPr="00A1503A" w:rsidRDefault="00D20F43">
      <w:pPr>
        <w:rPr>
          <w:rFonts w:ascii="Arial" w:hAnsi="Arial" w:cs="Arial"/>
          <w:color w:val="000000"/>
          <w:sz w:val="21"/>
          <w:szCs w:val="22"/>
          <w:lang w:val="en-US"/>
        </w:rPr>
      </w:pPr>
      <w:r w:rsidRPr="00A1503A">
        <w:rPr>
          <w:rFonts w:ascii="Arial" w:hAnsi="Arial" w:cs="Arial"/>
          <w:color w:val="000000"/>
          <w:sz w:val="21"/>
          <w:szCs w:val="22"/>
          <w:lang w:val="en-US"/>
        </w:rPr>
        <w:t>interface ChannelInput {</w:t>
      </w:r>
    </w:p>
    <w:p w:rsidR="00C61A25" w:rsidRPr="00A1503A" w:rsidRDefault="00D20F43">
      <w:pPr>
        <w:rPr>
          <w:rFonts w:ascii="Arial" w:hAnsi="Arial" w:cs="Arial"/>
          <w:color w:val="000000"/>
          <w:sz w:val="21"/>
          <w:szCs w:val="22"/>
          <w:lang w:val="en-US"/>
        </w:rPr>
      </w:pPr>
      <w:r w:rsidRPr="00A1503A">
        <w:rPr>
          <w:rFonts w:ascii="Arial" w:hAnsi="Arial" w:cs="Arial"/>
          <w:color w:val="000000"/>
          <w:sz w:val="21"/>
          <w:szCs w:val="22"/>
          <w:lang w:val="en-US"/>
        </w:rPr>
        <w:t>public Object read ();</w:t>
      </w:r>
    </w:p>
    <w:p w:rsidR="00C61A25" w:rsidRDefault="00D20F43">
      <w:pPr>
        <w:rPr>
          <w:rFonts w:ascii="Arial" w:hAnsi="Arial" w:cs="Arial"/>
          <w:color w:val="000000"/>
          <w:sz w:val="21"/>
          <w:szCs w:val="22"/>
        </w:rPr>
      </w:pPr>
      <w:r>
        <w:rPr>
          <w:rFonts w:ascii="Arial" w:hAnsi="Arial" w:cs="Arial"/>
          <w:color w:val="000000"/>
          <w:sz w:val="21"/>
          <w:szCs w:val="22"/>
        </w:rPr>
        <w:lastRenderedPageBreak/>
        <w:t>}</w:t>
      </w:r>
    </w:p>
    <w:p w:rsidR="00C61A25" w:rsidRDefault="00293737" w:rsidP="00293737">
      <w:pPr>
        <w:rPr>
          <w:rFonts w:ascii="Arial" w:hAnsi="Arial" w:cs="Arial"/>
          <w:color w:val="000000"/>
          <w:sz w:val="21"/>
          <w:szCs w:val="22"/>
        </w:rPr>
      </w:pPr>
      <w:r>
        <w:rPr>
          <w:rFonts w:ascii="Arial" w:hAnsi="Arial" w:cs="Arial"/>
          <w:color w:val="000000"/>
          <w:sz w:val="21"/>
          <w:szCs w:val="22"/>
        </w:rPr>
        <w:t xml:space="preserve">Ce </w:t>
      </w:r>
      <w:r w:rsidR="00D20F43">
        <w:rPr>
          <w:rFonts w:ascii="Arial" w:hAnsi="Arial" w:cs="Arial"/>
          <w:color w:val="000000"/>
          <w:sz w:val="21"/>
          <w:szCs w:val="22"/>
        </w:rPr>
        <w:t>type de canaux est utilisé dans les autre</w:t>
      </w:r>
      <w:r>
        <w:rPr>
          <w:rFonts w:ascii="Arial" w:hAnsi="Arial" w:cs="Arial"/>
          <w:color w:val="000000"/>
          <w:sz w:val="21"/>
          <w:szCs w:val="22"/>
        </w:rPr>
        <w:t>s</w:t>
      </w:r>
      <w:r w:rsidR="00D20F43">
        <w:rPr>
          <w:rFonts w:ascii="Arial" w:hAnsi="Arial" w:cs="Arial"/>
          <w:color w:val="000000"/>
          <w:sz w:val="21"/>
          <w:szCs w:val="22"/>
        </w:rPr>
        <w:t xml:space="preserve"> type</w:t>
      </w:r>
      <w:r>
        <w:rPr>
          <w:rFonts w:ascii="Arial" w:hAnsi="Arial" w:cs="Arial"/>
          <w:color w:val="000000"/>
          <w:sz w:val="21"/>
          <w:szCs w:val="22"/>
        </w:rPr>
        <w:t>s</w:t>
      </w:r>
      <w:r w:rsidR="00D20F43">
        <w:rPr>
          <w:rFonts w:ascii="Arial" w:hAnsi="Arial" w:cs="Arial"/>
          <w:color w:val="000000"/>
          <w:sz w:val="21"/>
          <w:szCs w:val="22"/>
        </w:rPr>
        <w:t xml:space="preserve"> des canaux pour lire</w:t>
      </w:r>
      <w:r>
        <w:rPr>
          <w:rFonts w:ascii="Arial" w:hAnsi="Arial" w:cs="Arial"/>
          <w:color w:val="000000"/>
          <w:sz w:val="21"/>
          <w:szCs w:val="22"/>
        </w:rPr>
        <w:t>. Il</w:t>
      </w:r>
      <w:r w:rsidR="00D20F43">
        <w:rPr>
          <w:rFonts w:ascii="Arial" w:hAnsi="Arial" w:cs="Arial"/>
          <w:color w:val="000000"/>
          <w:sz w:val="21"/>
          <w:szCs w:val="22"/>
        </w:rPr>
        <w:t xml:space="preserve"> est bloquant jusqu</w:t>
      </w:r>
      <w:r>
        <w:rPr>
          <w:rFonts w:ascii="Arial" w:hAnsi="Arial" w:cs="Arial"/>
          <w:color w:val="000000"/>
          <w:sz w:val="21"/>
          <w:szCs w:val="22"/>
        </w:rPr>
        <w:t>’à</w:t>
      </w:r>
      <w:r w:rsidR="00D20F43">
        <w:rPr>
          <w:rFonts w:ascii="Arial" w:hAnsi="Arial" w:cs="Arial"/>
          <w:color w:val="000000"/>
          <w:sz w:val="21"/>
          <w:szCs w:val="22"/>
        </w:rPr>
        <w:t xml:space="preserve"> </w:t>
      </w:r>
      <w:r>
        <w:rPr>
          <w:rFonts w:ascii="Arial" w:hAnsi="Arial" w:cs="Arial"/>
          <w:color w:val="000000"/>
          <w:sz w:val="21"/>
          <w:szCs w:val="22"/>
        </w:rPr>
        <w:t>c</w:t>
      </w:r>
      <w:r w:rsidR="00D20F43">
        <w:rPr>
          <w:rFonts w:ascii="Arial" w:hAnsi="Arial" w:cs="Arial"/>
          <w:color w:val="000000"/>
          <w:sz w:val="21"/>
          <w:szCs w:val="22"/>
        </w:rPr>
        <w:t>e que l’autre bout d</w:t>
      </w:r>
      <w:r>
        <w:rPr>
          <w:rFonts w:ascii="Arial" w:hAnsi="Arial" w:cs="Arial"/>
          <w:color w:val="000000"/>
          <w:sz w:val="21"/>
          <w:szCs w:val="22"/>
        </w:rPr>
        <w:t>u</w:t>
      </w:r>
      <w:r w:rsidR="00D20F43">
        <w:rPr>
          <w:rFonts w:ascii="Arial" w:hAnsi="Arial" w:cs="Arial"/>
          <w:color w:val="000000"/>
          <w:sz w:val="21"/>
          <w:szCs w:val="22"/>
        </w:rPr>
        <w:t xml:space="preserve"> cana</w:t>
      </w:r>
      <w:r>
        <w:rPr>
          <w:rFonts w:ascii="Arial" w:hAnsi="Arial" w:cs="Arial"/>
          <w:color w:val="000000"/>
          <w:sz w:val="21"/>
          <w:szCs w:val="22"/>
        </w:rPr>
        <w:t>l</w:t>
      </w:r>
      <w:r w:rsidR="00D20F43">
        <w:rPr>
          <w:rFonts w:ascii="Arial" w:hAnsi="Arial" w:cs="Arial"/>
          <w:color w:val="000000"/>
          <w:sz w:val="21"/>
          <w:szCs w:val="22"/>
        </w:rPr>
        <w:t xml:space="preserve"> </w:t>
      </w:r>
      <w:r>
        <w:rPr>
          <w:rFonts w:ascii="Arial" w:hAnsi="Arial" w:cs="Arial"/>
          <w:color w:val="000000"/>
          <w:sz w:val="21"/>
          <w:szCs w:val="22"/>
        </w:rPr>
        <w:t>fasse la l’écriture.  I</w:t>
      </w:r>
      <w:r w:rsidR="00D20F43">
        <w:rPr>
          <w:rFonts w:ascii="Arial" w:hAnsi="Arial" w:cs="Arial"/>
          <w:color w:val="000000"/>
          <w:sz w:val="21"/>
          <w:szCs w:val="22"/>
        </w:rPr>
        <w:t>l n a pas de tampon</w:t>
      </w:r>
      <w:r>
        <w:rPr>
          <w:rFonts w:ascii="Arial" w:hAnsi="Arial" w:cs="Arial"/>
          <w:color w:val="000000"/>
          <w:sz w:val="21"/>
          <w:szCs w:val="22"/>
        </w:rPr>
        <w:t>.</w:t>
      </w:r>
    </w:p>
    <w:p w:rsidR="00C61A25" w:rsidRDefault="00293737" w:rsidP="00293737">
      <w:pPr>
        <w:rPr>
          <w:rFonts w:ascii="Arial" w:hAnsi="Arial" w:cs="Arial"/>
          <w:color w:val="000000"/>
          <w:sz w:val="21"/>
          <w:szCs w:val="22"/>
        </w:rPr>
      </w:pPr>
      <w:r>
        <w:rPr>
          <w:rFonts w:ascii="Arial" w:hAnsi="Arial" w:cs="Arial"/>
          <w:color w:val="000000"/>
          <w:sz w:val="21"/>
          <w:szCs w:val="22"/>
        </w:rPr>
        <w:t>L</w:t>
      </w:r>
      <w:r w:rsidR="00D20F43">
        <w:rPr>
          <w:rFonts w:ascii="Arial" w:hAnsi="Arial" w:cs="Arial"/>
          <w:color w:val="000000"/>
          <w:sz w:val="21"/>
          <w:szCs w:val="22"/>
        </w:rPr>
        <w:t>’autre type de canaux e</w:t>
      </w:r>
      <w:r>
        <w:rPr>
          <w:rFonts w:ascii="Arial" w:hAnsi="Arial" w:cs="Arial"/>
          <w:color w:val="000000"/>
          <w:sz w:val="21"/>
          <w:szCs w:val="22"/>
        </w:rPr>
        <w:t>s</w:t>
      </w:r>
      <w:r w:rsidR="00D20F43">
        <w:rPr>
          <w:rFonts w:ascii="Arial" w:hAnsi="Arial" w:cs="Arial"/>
          <w:color w:val="000000"/>
          <w:sz w:val="21"/>
          <w:szCs w:val="22"/>
        </w:rPr>
        <w:t>t utilis</w:t>
      </w:r>
      <w:r>
        <w:rPr>
          <w:rFonts w:ascii="Arial" w:hAnsi="Arial" w:cs="Arial"/>
          <w:color w:val="000000"/>
          <w:sz w:val="21"/>
          <w:szCs w:val="22"/>
        </w:rPr>
        <w:t>é</w:t>
      </w:r>
      <w:r w:rsidR="00D20F43">
        <w:rPr>
          <w:rFonts w:ascii="Arial" w:hAnsi="Arial" w:cs="Arial"/>
          <w:color w:val="000000"/>
          <w:sz w:val="21"/>
          <w:szCs w:val="22"/>
        </w:rPr>
        <w:t xml:space="preserve"> pour écrire </w:t>
      </w:r>
      <w:r>
        <w:rPr>
          <w:rFonts w:ascii="Arial" w:hAnsi="Arial" w:cs="Arial"/>
          <w:color w:val="000000"/>
          <w:sz w:val="21"/>
          <w:szCs w:val="22"/>
        </w:rPr>
        <w:t>à</w:t>
      </w:r>
      <w:r w:rsidR="00D20F43">
        <w:rPr>
          <w:rFonts w:ascii="Arial" w:hAnsi="Arial" w:cs="Arial"/>
          <w:color w:val="000000"/>
          <w:sz w:val="21"/>
          <w:szCs w:val="22"/>
        </w:rPr>
        <w:t xml:space="preserve"> l’autre bout de</w:t>
      </w:r>
      <w:r>
        <w:rPr>
          <w:rFonts w:ascii="Arial" w:hAnsi="Arial" w:cs="Arial"/>
          <w:color w:val="000000"/>
          <w:sz w:val="21"/>
          <w:szCs w:val="22"/>
        </w:rPr>
        <w:t xml:space="preserve">s </w:t>
      </w:r>
      <w:r w:rsidR="00D20F43">
        <w:rPr>
          <w:rFonts w:ascii="Arial" w:hAnsi="Arial" w:cs="Arial"/>
          <w:color w:val="000000"/>
          <w:sz w:val="21"/>
          <w:szCs w:val="22"/>
        </w:rPr>
        <w:t>canaux est ChannelOutput</w:t>
      </w:r>
      <w:r>
        <w:rPr>
          <w:rFonts w:ascii="Arial" w:hAnsi="Arial" w:cs="Arial"/>
          <w:color w:val="000000"/>
          <w:sz w:val="21"/>
          <w:szCs w:val="22"/>
        </w:rPr>
        <w:t>.</w:t>
      </w:r>
      <w:r w:rsidR="00D20F43">
        <w:rPr>
          <w:rFonts w:ascii="Arial" w:hAnsi="Arial" w:cs="Arial"/>
          <w:color w:val="000000"/>
          <w:sz w:val="21"/>
          <w:szCs w:val="22"/>
        </w:rPr>
        <w:t xml:space="preserve"> </w:t>
      </w:r>
      <w:r>
        <w:rPr>
          <w:rFonts w:ascii="Arial" w:hAnsi="Arial" w:cs="Arial"/>
          <w:color w:val="000000"/>
          <w:sz w:val="21"/>
          <w:szCs w:val="22"/>
        </w:rPr>
        <w:t>I</w:t>
      </w:r>
      <w:r w:rsidR="00D20F43">
        <w:rPr>
          <w:rFonts w:ascii="Arial" w:hAnsi="Arial" w:cs="Arial"/>
          <w:color w:val="000000"/>
          <w:sz w:val="21"/>
          <w:szCs w:val="22"/>
        </w:rPr>
        <w:t>l a une seul</w:t>
      </w:r>
      <w:r>
        <w:rPr>
          <w:rFonts w:ascii="Arial" w:hAnsi="Arial" w:cs="Arial"/>
          <w:color w:val="000000"/>
          <w:sz w:val="21"/>
          <w:szCs w:val="22"/>
        </w:rPr>
        <w:t>e</w:t>
      </w:r>
      <w:r w:rsidR="00D20F43">
        <w:rPr>
          <w:rFonts w:ascii="Arial" w:hAnsi="Arial" w:cs="Arial"/>
          <w:color w:val="000000"/>
          <w:sz w:val="21"/>
          <w:szCs w:val="22"/>
        </w:rPr>
        <w:t xml:space="preserve"> méthode write(Object o) qui est bloquant</w:t>
      </w:r>
      <w:r>
        <w:rPr>
          <w:rFonts w:ascii="Arial" w:hAnsi="Arial" w:cs="Arial"/>
          <w:color w:val="000000"/>
          <w:sz w:val="21"/>
          <w:szCs w:val="22"/>
        </w:rPr>
        <w:t>e</w:t>
      </w:r>
      <w:r w:rsidR="00D20F43">
        <w:rPr>
          <w:rFonts w:ascii="Arial" w:hAnsi="Arial" w:cs="Arial"/>
          <w:color w:val="000000"/>
          <w:sz w:val="21"/>
          <w:szCs w:val="22"/>
        </w:rPr>
        <w:t xml:space="preserve"> et n</w:t>
      </w:r>
      <w:r>
        <w:rPr>
          <w:rFonts w:ascii="Arial" w:hAnsi="Arial" w:cs="Arial"/>
          <w:color w:val="000000"/>
          <w:sz w:val="21"/>
          <w:szCs w:val="22"/>
        </w:rPr>
        <w:t>’</w:t>
      </w:r>
      <w:r w:rsidR="00D20F43">
        <w:rPr>
          <w:rFonts w:ascii="Arial" w:hAnsi="Arial" w:cs="Arial"/>
          <w:color w:val="000000"/>
          <w:sz w:val="21"/>
          <w:szCs w:val="22"/>
        </w:rPr>
        <w:t>a pas de tampon</w:t>
      </w:r>
      <w:r>
        <w:rPr>
          <w:rFonts w:ascii="Arial" w:hAnsi="Arial" w:cs="Arial"/>
          <w:color w:val="000000"/>
          <w:sz w:val="21"/>
          <w:szCs w:val="22"/>
        </w:rPr>
        <w:t>.</w:t>
      </w:r>
    </w:p>
    <w:p w:rsidR="00C61A25" w:rsidRDefault="00D20F43">
      <w:pPr>
        <w:rPr>
          <w:rFonts w:ascii="Arial" w:hAnsi="Arial" w:cs="Arial"/>
          <w:color w:val="000000"/>
          <w:sz w:val="21"/>
          <w:szCs w:val="22"/>
        </w:rPr>
      </w:pPr>
      <w:r>
        <w:rPr>
          <w:rFonts w:ascii="Arial" w:hAnsi="Arial" w:cs="Arial"/>
          <w:color w:val="000000"/>
          <w:sz w:val="21"/>
          <w:szCs w:val="22"/>
        </w:rPr>
        <w:t>interface ChannelOutput {</w:t>
      </w:r>
    </w:p>
    <w:p w:rsidR="00292CDB" w:rsidRDefault="00D20F43" w:rsidP="00292CDB">
      <w:pPr>
        <w:ind w:firstLine="708"/>
        <w:rPr>
          <w:rFonts w:ascii="Arial" w:hAnsi="Arial" w:cs="Arial"/>
          <w:color w:val="000000"/>
          <w:sz w:val="21"/>
          <w:szCs w:val="22"/>
        </w:rPr>
      </w:pPr>
      <w:r>
        <w:rPr>
          <w:rFonts w:ascii="Arial" w:hAnsi="Arial" w:cs="Arial"/>
          <w:color w:val="000000"/>
          <w:sz w:val="21"/>
          <w:szCs w:val="22"/>
        </w:rPr>
        <w:t>public void write (Object obj);</w:t>
      </w:r>
    </w:p>
    <w:p w:rsidR="00C61A25" w:rsidRDefault="00D20F43">
      <w:pPr>
        <w:rPr>
          <w:rFonts w:ascii="Arial" w:hAnsi="Arial" w:cs="Arial"/>
          <w:color w:val="000000"/>
          <w:sz w:val="21"/>
          <w:szCs w:val="22"/>
        </w:rPr>
      </w:pPr>
      <w:r>
        <w:rPr>
          <w:rFonts w:ascii="Arial" w:hAnsi="Arial" w:cs="Arial"/>
          <w:color w:val="000000"/>
          <w:sz w:val="21"/>
          <w:szCs w:val="22"/>
        </w:rPr>
        <w:t>}</w:t>
      </w:r>
    </w:p>
    <w:p w:rsidR="00C61A25" w:rsidRDefault="00D20F43" w:rsidP="00293737">
      <w:pPr>
        <w:rPr>
          <w:rFonts w:ascii="Arial" w:hAnsi="Arial" w:cs="Arial"/>
          <w:color w:val="000000"/>
          <w:sz w:val="21"/>
          <w:szCs w:val="22"/>
        </w:rPr>
      </w:pPr>
      <w:r>
        <w:rPr>
          <w:rFonts w:ascii="Arial" w:hAnsi="Arial" w:cs="Arial"/>
          <w:color w:val="000000"/>
          <w:sz w:val="21"/>
          <w:szCs w:val="22"/>
        </w:rPr>
        <w:t>Les autre</w:t>
      </w:r>
      <w:r w:rsidR="00293737">
        <w:rPr>
          <w:rFonts w:ascii="Arial" w:hAnsi="Arial" w:cs="Arial"/>
          <w:color w:val="000000"/>
          <w:sz w:val="21"/>
          <w:szCs w:val="22"/>
        </w:rPr>
        <w:t>s</w:t>
      </w:r>
      <w:r>
        <w:rPr>
          <w:rFonts w:ascii="Arial" w:hAnsi="Arial" w:cs="Arial"/>
          <w:color w:val="000000"/>
          <w:sz w:val="21"/>
          <w:szCs w:val="22"/>
        </w:rPr>
        <w:t xml:space="preserve"> type</w:t>
      </w:r>
      <w:r w:rsidR="00293737">
        <w:rPr>
          <w:rFonts w:ascii="Arial" w:hAnsi="Arial" w:cs="Arial"/>
          <w:color w:val="000000"/>
          <w:sz w:val="21"/>
          <w:szCs w:val="22"/>
        </w:rPr>
        <w:t>s</w:t>
      </w:r>
      <w:r>
        <w:rPr>
          <w:rFonts w:ascii="Arial" w:hAnsi="Arial" w:cs="Arial"/>
          <w:color w:val="000000"/>
          <w:sz w:val="21"/>
          <w:szCs w:val="22"/>
        </w:rPr>
        <w:t xml:space="preserve"> de canaux héritent de </w:t>
      </w:r>
      <w:r w:rsidR="00293737">
        <w:rPr>
          <w:rFonts w:ascii="Arial" w:hAnsi="Arial" w:cs="Arial"/>
          <w:color w:val="000000"/>
          <w:sz w:val="21"/>
          <w:szCs w:val="22"/>
        </w:rPr>
        <w:t>c</w:t>
      </w:r>
      <w:r>
        <w:rPr>
          <w:rFonts w:ascii="Arial" w:hAnsi="Arial" w:cs="Arial"/>
          <w:color w:val="000000"/>
          <w:sz w:val="21"/>
          <w:szCs w:val="22"/>
        </w:rPr>
        <w:t>es deux type</w:t>
      </w:r>
      <w:r w:rsidR="00293737">
        <w:rPr>
          <w:rFonts w:ascii="Arial" w:hAnsi="Arial" w:cs="Arial"/>
          <w:color w:val="000000"/>
          <w:sz w:val="21"/>
          <w:szCs w:val="22"/>
        </w:rPr>
        <w:t>s</w:t>
      </w:r>
      <w:r>
        <w:rPr>
          <w:rFonts w:ascii="Arial" w:hAnsi="Arial" w:cs="Arial"/>
          <w:color w:val="000000"/>
          <w:sz w:val="21"/>
          <w:szCs w:val="22"/>
        </w:rPr>
        <w:t xml:space="preserve"> basique</w:t>
      </w:r>
      <w:r w:rsidR="00293737">
        <w:rPr>
          <w:rFonts w:ascii="Arial" w:hAnsi="Arial" w:cs="Arial"/>
          <w:color w:val="000000"/>
          <w:sz w:val="21"/>
          <w:szCs w:val="22"/>
        </w:rPr>
        <w:t xml:space="preserve">s. On peut citer </w:t>
      </w:r>
      <w:r>
        <w:rPr>
          <w:rFonts w:ascii="Arial" w:hAnsi="Arial" w:cs="Arial"/>
          <w:color w:val="000000"/>
          <w:sz w:val="21"/>
          <w:szCs w:val="22"/>
        </w:rPr>
        <w:t xml:space="preserve">: </w:t>
      </w:r>
    </w:p>
    <w:p w:rsidR="00292CDB" w:rsidRPr="00292CDB" w:rsidRDefault="00292CDB" w:rsidP="00292CDB">
      <w:pPr>
        <w:pStyle w:val="Paragraphedeliste"/>
        <w:numPr>
          <w:ilvl w:val="0"/>
          <w:numId w:val="7"/>
        </w:numPr>
        <w:rPr>
          <w:rFonts w:ascii="Arial" w:hAnsi="Arial" w:cs="Arial"/>
          <w:color w:val="000000"/>
          <w:sz w:val="21"/>
          <w:szCs w:val="22"/>
        </w:rPr>
      </w:pPr>
      <w:r w:rsidRPr="00292CDB">
        <w:rPr>
          <w:rFonts w:ascii="Arial" w:hAnsi="Arial" w:cs="Arial"/>
          <w:color w:val="000000"/>
          <w:sz w:val="21"/>
          <w:szCs w:val="22"/>
        </w:rPr>
        <w:t xml:space="preserve">One2OneChannel </w:t>
      </w:r>
      <w:r w:rsidR="00293737">
        <w:rPr>
          <w:rFonts w:ascii="Arial" w:hAnsi="Arial" w:cs="Arial"/>
          <w:color w:val="000000"/>
          <w:sz w:val="21"/>
          <w:szCs w:val="22"/>
        </w:rPr>
        <w:t>: il</w:t>
      </w:r>
      <w:r w:rsidRPr="00292CDB">
        <w:rPr>
          <w:rFonts w:ascii="Arial" w:hAnsi="Arial" w:cs="Arial"/>
          <w:color w:val="000000"/>
          <w:sz w:val="21"/>
          <w:szCs w:val="22"/>
        </w:rPr>
        <w:t xml:space="preserve"> est bidirectionnel </w:t>
      </w:r>
    </w:p>
    <w:p w:rsidR="00292CDB" w:rsidRPr="00292CDB" w:rsidRDefault="00292CDB" w:rsidP="00292CDB">
      <w:pPr>
        <w:pStyle w:val="Paragraphedeliste"/>
        <w:numPr>
          <w:ilvl w:val="0"/>
          <w:numId w:val="7"/>
        </w:numPr>
        <w:rPr>
          <w:rFonts w:ascii="Arial" w:hAnsi="Arial" w:cs="Arial"/>
          <w:color w:val="000000"/>
          <w:sz w:val="21"/>
          <w:szCs w:val="22"/>
        </w:rPr>
      </w:pPr>
      <w:r w:rsidRPr="00292CDB">
        <w:rPr>
          <w:rFonts w:ascii="Arial" w:hAnsi="Arial" w:cs="Arial"/>
          <w:color w:val="000000"/>
          <w:sz w:val="21"/>
          <w:szCs w:val="22"/>
        </w:rPr>
        <w:t>One2AnyChannel</w:t>
      </w:r>
      <w:r w:rsidR="00293737">
        <w:rPr>
          <w:rFonts w:ascii="Arial" w:hAnsi="Arial" w:cs="Arial"/>
          <w:color w:val="000000"/>
          <w:sz w:val="21"/>
          <w:szCs w:val="22"/>
        </w:rPr>
        <w:t xml:space="preserve"> : </w:t>
      </w:r>
      <w:r w:rsidRPr="00292CDB">
        <w:rPr>
          <w:rFonts w:ascii="Arial" w:hAnsi="Arial" w:cs="Arial"/>
          <w:color w:val="000000"/>
          <w:sz w:val="21"/>
          <w:szCs w:val="22"/>
        </w:rPr>
        <w:t>rédacteur et plusieurs lecteur</w:t>
      </w:r>
      <w:r w:rsidR="00293737">
        <w:rPr>
          <w:rFonts w:ascii="Arial" w:hAnsi="Arial" w:cs="Arial"/>
          <w:color w:val="000000"/>
          <w:sz w:val="21"/>
          <w:szCs w:val="22"/>
        </w:rPr>
        <w:t>s</w:t>
      </w:r>
    </w:p>
    <w:p w:rsidR="00292CDB" w:rsidRPr="00292CDB" w:rsidRDefault="00292CDB" w:rsidP="00292CDB">
      <w:pPr>
        <w:pStyle w:val="Paragraphedeliste"/>
        <w:numPr>
          <w:ilvl w:val="0"/>
          <w:numId w:val="7"/>
        </w:numPr>
        <w:rPr>
          <w:rFonts w:ascii="Arial" w:hAnsi="Arial" w:cs="Arial"/>
          <w:color w:val="000000"/>
          <w:sz w:val="21"/>
          <w:szCs w:val="22"/>
        </w:rPr>
      </w:pPr>
      <w:r w:rsidRPr="00292CDB">
        <w:rPr>
          <w:rFonts w:ascii="Arial" w:hAnsi="Arial" w:cs="Arial"/>
          <w:color w:val="000000"/>
          <w:sz w:val="21"/>
          <w:szCs w:val="22"/>
        </w:rPr>
        <w:t>Any2OneChannel</w:t>
      </w:r>
      <w:r w:rsidR="00293737">
        <w:rPr>
          <w:rFonts w:ascii="Arial" w:hAnsi="Arial" w:cs="Arial"/>
          <w:color w:val="000000"/>
          <w:sz w:val="21"/>
          <w:szCs w:val="22"/>
        </w:rPr>
        <w:t xml:space="preserve"> : </w:t>
      </w:r>
      <w:r w:rsidRPr="00292CDB">
        <w:rPr>
          <w:rFonts w:ascii="Arial" w:hAnsi="Arial" w:cs="Arial"/>
          <w:color w:val="000000"/>
          <w:sz w:val="21"/>
          <w:szCs w:val="22"/>
        </w:rPr>
        <w:t>plusieurs rédacteur</w:t>
      </w:r>
      <w:r w:rsidR="00293737">
        <w:rPr>
          <w:rFonts w:ascii="Arial" w:hAnsi="Arial" w:cs="Arial"/>
          <w:color w:val="000000"/>
          <w:sz w:val="21"/>
          <w:szCs w:val="22"/>
        </w:rPr>
        <w:t>s</w:t>
      </w:r>
      <w:r w:rsidRPr="00292CDB">
        <w:rPr>
          <w:rFonts w:ascii="Arial" w:hAnsi="Arial" w:cs="Arial"/>
          <w:color w:val="000000"/>
          <w:sz w:val="21"/>
          <w:szCs w:val="22"/>
        </w:rPr>
        <w:t xml:space="preserve"> et un lecteur</w:t>
      </w:r>
    </w:p>
    <w:p w:rsidR="00292CDB" w:rsidRDefault="00D20F43" w:rsidP="00292CDB">
      <w:pPr>
        <w:pStyle w:val="Paragraphedeliste"/>
        <w:numPr>
          <w:ilvl w:val="0"/>
          <w:numId w:val="7"/>
        </w:numPr>
        <w:rPr>
          <w:rFonts w:ascii="Arial" w:hAnsi="Arial" w:cs="Arial"/>
          <w:color w:val="000000"/>
          <w:sz w:val="21"/>
          <w:szCs w:val="22"/>
        </w:rPr>
      </w:pPr>
      <w:r>
        <w:rPr>
          <w:rFonts w:ascii="Arial" w:hAnsi="Arial" w:cs="Arial"/>
          <w:color w:val="000000"/>
          <w:sz w:val="21"/>
          <w:szCs w:val="22"/>
        </w:rPr>
        <w:t>Any2AnyChannel</w:t>
      </w:r>
      <w:r w:rsidR="00293737">
        <w:rPr>
          <w:rFonts w:ascii="Arial" w:hAnsi="Arial" w:cs="Arial"/>
          <w:color w:val="000000"/>
          <w:sz w:val="21"/>
          <w:szCs w:val="22"/>
        </w:rPr>
        <w:t xml:space="preserve"> : </w:t>
      </w:r>
      <w:r>
        <w:rPr>
          <w:rFonts w:ascii="Arial" w:hAnsi="Arial" w:cs="Arial"/>
          <w:color w:val="000000"/>
          <w:sz w:val="21"/>
          <w:szCs w:val="22"/>
        </w:rPr>
        <w:t>plusieurs rédacteur</w:t>
      </w:r>
      <w:r w:rsidR="00293737">
        <w:rPr>
          <w:rFonts w:ascii="Arial" w:hAnsi="Arial" w:cs="Arial"/>
          <w:color w:val="000000"/>
          <w:sz w:val="21"/>
          <w:szCs w:val="22"/>
        </w:rPr>
        <w:t>s</w:t>
      </w:r>
      <w:r>
        <w:rPr>
          <w:rFonts w:ascii="Arial" w:hAnsi="Arial" w:cs="Arial"/>
          <w:color w:val="000000"/>
          <w:sz w:val="21"/>
          <w:szCs w:val="22"/>
        </w:rPr>
        <w:t xml:space="preserve"> et plusieurs lecteur</w:t>
      </w:r>
      <w:r w:rsidR="00293737">
        <w:rPr>
          <w:rFonts w:ascii="Arial" w:hAnsi="Arial" w:cs="Arial"/>
          <w:color w:val="000000"/>
          <w:sz w:val="21"/>
          <w:szCs w:val="22"/>
        </w:rPr>
        <w:t>s</w:t>
      </w:r>
    </w:p>
    <w:p w:rsidR="00C61A25" w:rsidRDefault="00293737" w:rsidP="00293737">
      <w:pPr>
        <w:rPr>
          <w:rFonts w:ascii="Arial" w:hAnsi="Arial" w:cs="Arial"/>
          <w:color w:val="000000"/>
          <w:sz w:val="21"/>
          <w:szCs w:val="22"/>
        </w:rPr>
      </w:pPr>
      <w:r>
        <w:rPr>
          <w:rFonts w:ascii="Arial" w:hAnsi="Arial" w:cs="Arial"/>
          <w:color w:val="000000"/>
          <w:sz w:val="21"/>
          <w:szCs w:val="22"/>
        </w:rPr>
        <w:t>Voici u</w:t>
      </w:r>
      <w:r w:rsidR="00D20F43">
        <w:rPr>
          <w:rFonts w:ascii="Arial" w:hAnsi="Arial" w:cs="Arial"/>
          <w:color w:val="000000"/>
          <w:sz w:val="21"/>
          <w:szCs w:val="22"/>
        </w:rPr>
        <w:t>n exemple de processus en jcsp :</w:t>
      </w:r>
    </w:p>
    <w:p w:rsidR="00C61A25" w:rsidRPr="00A1503A" w:rsidRDefault="00D20F43">
      <w:pPr>
        <w:rPr>
          <w:rFonts w:ascii="Arial" w:hAnsi="Arial" w:cs="Arial"/>
          <w:color w:val="000000"/>
          <w:sz w:val="21"/>
          <w:szCs w:val="22"/>
          <w:lang w:val="en-US"/>
        </w:rPr>
      </w:pPr>
      <w:r w:rsidRPr="00A1503A">
        <w:rPr>
          <w:rFonts w:ascii="Arial" w:hAnsi="Arial" w:cs="Arial"/>
          <w:color w:val="000000"/>
          <w:sz w:val="21"/>
          <w:szCs w:val="22"/>
          <w:lang w:val="en-US"/>
        </w:rPr>
        <w:t>class SuccInt implements CSProcess {</w:t>
      </w:r>
    </w:p>
    <w:p w:rsidR="00C61A25" w:rsidRPr="00A1503A" w:rsidRDefault="00D20F43">
      <w:pPr>
        <w:ind w:leftChars="100" w:left="240"/>
        <w:rPr>
          <w:rFonts w:ascii="Arial" w:hAnsi="Arial" w:cs="Arial"/>
          <w:color w:val="000000"/>
          <w:sz w:val="21"/>
          <w:szCs w:val="22"/>
          <w:lang w:val="en-US"/>
        </w:rPr>
      </w:pPr>
      <w:r w:rsidRPr="00A1503A">
        <w:rPr>
          <w:rFonts w:ascii="Arial" w:hAnsi="Arial" w:cs="Arial"/>
          <w:color w:val="000000"/>
          <w:sz w:val="21"/>
          <w:szCs w:val="22"/>
          <w:lang w:val="en-US"/>
        </w:rPr>
        <w:t>private final ChannelInputInt in;</w:t>
      </w:r>
    </w:p>
    <w:p w:rsidR="00C61A25" w:rsidRPr="00A1503A" w:rsidRDefault="00D20F43">
      <w:pPr>
        <w:ind w:leftChars="100" w:left="240"/>
        <w:rPr>
          <w:rFonts w:ascii="Arial" w:hAnsi="Arial" w:cs="Arial"/>
          <w:color w:val="000000"/>
          <w:sz w:val="21"/>
          <w:szCs w:val="22"/>
          <w:lang w:val="en-US"/>
        </w:rPr>
      </w:pPr>
      <w:r w:rsidRPr="00A1503A">
        <w:rPr>
          <w:rFonts w:ascii="Arial" w:hAnsi="Arial" w:cs="Arial"/>
          <w:color w:val="000000"/>
          <w:sz w:val="21"/>
          <w:szCs w:val="22"/>
          <w:lang w:val="en-US"/>
        </w:rPr>
        <w:t>private final ChannelOutputInt out;</w:t>
      </w:r>
    </w:p>
    <w:p w:rsidR="00C61A25" w:rsidRPr="00A1503A" w:rsidRDefault="00D20F43" w:rsidP="00293737">
      <w:pPr>
        <w:ind w:leftChars="100" w:left="240"/>
        <w:rPr>
          <w:rFonts w:ascii="Arial" w:hAnsi="Arial" w:cs="Arial"/>
          <w:color w:val="000000"/>
          <w:sz w:val="21"/>
          <w:szCs w:val="22"/>
          <w:lang w:val="en-US"/>
        </w:rPr>
      </w:pPr>
      <w:r w:rsidRPr="00A1503A">
        <w:rPr>
          <w:rFonts w:ascii="Arial" w:hAnsi="Arial" w:cs="Arial"/>
          <w:color w:val="000000"/>
          <w:sz w:val="21"/>
          <w:szCs w:val="22"/>
          <w:lang w:val="en-US"/>
        </w:rPr>
        <w:t>public SuccInt (ChannelInputInt in,ChannelOutputInt out) {</w:t>
      </w:r>
    </w:p>
    <w:p w:rsidR="00C61A25" w:rsidRPr="00A1503A" w:rsidRDefault="00D20F43">
      <w:pPr>
        <w:ind w:leftChars="200" w:left="480"/>
        <w:rPr>
          <w:rFonts w:ascii="Arial" w:hAnsi="Arial" w:cs="Arial"/>
          <w:color w:val="000000"/>
          <w:sz w:val="21"/>
          <w:szCs w:val="22"/>
          <w:lang w:val="en-US"/>
        </w:rPr>
      </w:pPr>
      <w:r w:rsidRPr="00A1503A">
        <w:rPr>
          <w:rFonts w:ascii="Arial" w:hAnsi="Arial" w:cs="Arial"/>
          <w:color w:val="000000"/>
          <w:sz w:val="21"/>
          <w:szCs w:val="22"/>
          <w:lang w:val="en-US"/>
        </w:rPr>
        <w:t>this.in = in;</w:t>
      </w:r>
    </w:p>
    <w:p w:rsidR="00C61A25" w:rsidRPr="00A1503A" w:rsidRDefault="00D20F43">
      <w:pPr>
        <w:ind w:leftChars="200" w:left="480"/>
        <w:rPr>
          <w:rFonts w:ascii="Arial" w:hAnsi="Arial" w:cs="Arial"/>
          <w:color w:val="000000"/>
          <w:sz w:val="21"/>
          <w:szCs w:val="22"/>
          <w:lang w:val="en-US"/>
        </w:rPr>
      </w:pPr>
      <w:r w:rsidRPr="00A1503A">
        <w:rPr>
          <w:rFonts w:ascii="Arial" w:hAnsi="Arial" w:cs="Arial"/>
          <w:color w:val="000000"/>
          <w:sz w:val="21"/>
          <w:szCs w:val="22"/>
          <w:lang w:val="en-US"/>
        </w:rPr>
        <w:t>this.out = out;</w:t>
      </w:r>
    </w:p>
    <w:p w:rsidR="00C61A25" w:rsidRPr="00A1503A" w:rsidRDefault="00D20F43">
      <w:pPr>
        <w:ind w:leftChars="100" w:left="240"/>
        <w:rPr>
          <w:rFonts w:ascii="Arial" w:hAnsi="Arial" w:cs="Arial"/>
          <w:color w:val="000000"/>
          <w:sz w:val="21"/>
          <w:szCs w:val="22"/>
          <w:lang w:val="en-US"/>
        </w:rPr>
      </w:pPr>
      <w:r w:rsidRPr="00A1503A">
        <w:rPr>
          <w:rFonts w:ascii="Arial" w:hAnsi="Arial" w:cs="Arial"/>
          <w:color w:val="000000"/>
          <w:sz w:val="21"/>
          <w:szCs w:val="22"/>
          <w:lang w:val="en-US"/>
        </w:rPr>
        <w:t>}</w:t>
      </w:r>
    </w:p>
    <w:p w:rsidR="00C61A25" w:rsidRPr="00A1503A" w:rsidRDefault="00D20F43">
      <w:pPr>
        <w:ind w:leftChars="100" w:left="240"/>
        <w:rPr>
          <w:rFonts w:ascii="Arial" w:hAnsi="Arial" w:cs="Arial"/>
          <w:color w:val="000000"/>
          <w:sz w:val="21"/>
          <w:szCs w:val="22"/>
          <w:lang w:val="en-US"/>
        </w:rPr>
      </w:pPr>
      <w:r w:rsidRPr="00A1503A">
        <w:rPr>
          <w:rFonts w:ascii="Arial" w:hAnsi="Arial" w:cs="Arial"/>
          <w:color w:val="000000"/>
          <w:sz w:val="21"/>
          <w:szCs w:val="22"/>
          <w:lang w:val="en-US"/>
        </w:rPr>
        <w:t>public void run () {</w:t>
      </w:r>
    </w:p>
    <w:p w:rsidR="00C61A25" w:rsidRPr="00A1503A" w:rsidRDefault="00D20F43">
      <w:pPr>
        <w:ind w:leftChars="200" w:left="480"/>
        <w:rPr>
          <w:rFonts w:ascii="Arial" w:hAnsi="Arial" w:cs="Arial"/>
          <w:color w:val="000000"/>
          <w:sz w:val="21"/>
          <w:szCs w:val="22"/>
          <w:lang w:val="en-US"/>
        </w:rPr>
      </w:pPr>
      <w:r w:rsidRPr="00A1503A">
        <w:rPr>
          <w:rFonts w:ascii="Arial" w:hAnsi="Arial" w:cs="Arial"/>
          <w:color w:val="000000"/>
          <w:sz w:val="21"/>
          <w:szCs w:val="22"/>
          <w:lang w:val="en-US"/>
        </w:rPr>
        <w:t>while (true) {</w:t>
      </w:r>
    </w:p>
    <w:p w:rsidR="00C61A25" w:rsidRPr="00A1503A" w:rsidRDefault="00D20F43">
      <w:pPr>
        <w:ind w:leftChars="300" w:left="720"/>
        <w:rPr>
          <w:rFonts w:ascii="Arial" w:hAnsi="Arial" w:cs="Arial"/>
          <w:color w:val="000000"/>
          <w:sz w:val="21"/>
          <w:szCs w:val="22"/>
          <w:lang w:val="en-US"/>
        </w:rPr>
      </w:pPr>
      <w:r w:rsidRPr="00A1503A">
        <w:rPr>
          <w:rFonts w:ascii="Arial" w:hAnsi="Arial" w:cs="Arial"/>
          <w:color w:val="000000"/>
          <w:sz w:val="21"/>
          <w:szCs w:val="22"/>
          <w:lang w:val="en-US"/>
        </w:rPr>
        <w:t>int n = in.read ();</w:t>
      </w:r>
    </w:p>
    <w:p w:rsidR="00C61A25" w:rsidRDefault="00D20F43">
      <w:pPr>
        <w:ind w:leftChars="300" w:left="720"/>
        <w:rPr>
          <w:rFonts w:ascii="Arial" w:hAnsi="Arial" w:cs="Arial"/>
          <w:color w:val="000000"/>
          <w:sz w:val="21"/>
          <w:szCs w:val="22"/>
        </w:rPr>
      </w:pPr>
      <w:r>
        <w:rPr>
          <w:rFonts w:ascii="Arial" w:hAnsi="Arial" w:cs="Arial"/>
          <w:color w:val="000000"/>
          <w:sz w:val="21"/>
          <w:szCs w:val="22"/>
        </w:rPr>
        <w:t>out.write (n + 1);</w:t>
      </w:r>
    </w:p>
    <w:p w:rsidR="00C61A25" w:rsidRDefault="00D20F43">
      <w:pPr>
        <w:ind w:leftChars="200" w:left="480"/>
        <w:rPr>
          <w:rFonts w:ascii="Arial" w:hAnsi="Arial" w:cs="Arial"/>
          <w:color w:val="000000"/>
          <w:sz w:val="21"/>
          <w:szCs w:val="22"/>
        </w:rPr>
      </w:pPr>
      <w:r>
        <w:rPr>
          <w:rFonts w:ascii="Arial" w:hAnsi="Arial" w:cs="Arial"/>
          <w:color w:val="000000"/>
          <w:sz w:val="21"/>
          <w:szCs w:val="22"/>
        </w:rPr>
        <w:t>}</w:t>
      </w:r>
    </w:p>
    <w:p w:rsidR="00C61A25" w:rsidRDefault="00D20F43">
      <w:pPr>
        <w:ind w:leftChars="100" w:left="240"/>
        <w:rPr>
          <w:rFonts w:ascii="Arial" w:hAnsi="Arial" w:cs="Arial"/>
          <w:color w:val="000000"/>
          <w:sz w:val="21"/>
          <w:szCs w:val="22"/>
        </w:rPr>
      </w:pPr>
      <w:r>
        <w:rPr>
          <w:rFonts w:ascii="Arial" w:hAnsi="Arial" w:cs="Arial"/>
          <w:color w:val="000000"/>
          <w:sz w:val="21"/>
          <w:szCs w:val="22"/>
        </w:rPr>
        <w:t>}</w:t>
      </w:r>
    </w:p>
    <w:p w:rsidR="00C61A25" w:rsidRDefault="00D20F43">
      <w:pPr>
        <w:rPr>
          <w:rFonts w:ascii="Arial" w:hAnsi="Arial" w:cs="Arial"/>
          <w:color w:val="000000"/>
          <w:sz w:val="21"/>
          <w:szCs w:val="22"/>
        </w:rPr>
      </w:pPr>
      <w:r>
        <w:rPr>
          <w:rFonts w:ascii="Arial" w:hAnsi="Arial" w:cs="Arial"/>
          <w:color w:val="000000"/>
          <w:sz w:val="21"/>
          <w:szCs w:val="22"/>
        </w:rPr>
        <w:t>}</w:t>
      </w:r>
    </w:p>
    <w:p w:rsidR="00C61A25" w:rsidRDefault="00D20F43" w:rsidP="00293737">
      <w:pPr>
        <w:rPr>
          <w:rFonts w:ascii="Arial" w:hAnsi="Arial" w:cs="Arial"/>
          <w:color w:val="000000"/>
          <w:sz w:val="21"/>
          <w:szCs w:val="22"/>
        </w:rPr>
      </w:pPr>
      <w:r>
        <w:rPr>
          <w:rFonts w:ascii="Arial" w:hAnsi="Arial" w:cs="Arial"/>
          <w:color w:val="000000"/>
          <w:sz w:val="21"/>
          <w:szCs w:val="22"/>
        </w:rPr>
        <w:t xml:space="preserve">Comme </w:t>
      </w:r>
      <w:r w:rsidR="00293737">
        <w:rPr>
          <w:rFonts w:ascii="Arial" w:hAnsi="Arial" w:cs="Arial"/>
          <w:color w:val="000000"/>
          <w:sz w:val="21"/>
          <w:szCs w:val="22"/>
        </w:rPr>
        <w:t>o</w:t>
      </w:r>
      <w:r>
        <w:rPr>
          <w:rFonts w:ascii="Arial" w:hAnsi="Arial" w:cs="Arial"/>
          <w:color w:val="000000"/>
          <w:sz w:val="21"/>
          <w:szCs w:val="22"/>
        </w:rPr>
        <w:t xml:space="preserve">n </w:t>
      </w:r>
      <w:r w:rsidR="00293737">
        <w:rPr>
          <w:rFonts w:ascii="Arial" w:hAnsi="Arial" w:cs="Arial"/>
          <w:color w:val="000000"/>
          <w:sz w:val="21"/>
          <w:szCs w:val="22"/>
        </w:rPr>
        <w:t>l’</w:t>
      </w:r>
      <w:r>
        <w:rPr>
          <w:rFonts w:ascii="Arial" w:hAnsi="Arial" w:cs="Arial"/>
          <w:color w:val="000000"/>
          <w:sz w:val="21"/>
          <w:szCs w:val="22"/>
        </w:rPr>
        <w:t xml:space="preserve">a dit </w:t>
      </w:r>
      <w:r w:rsidR="00293737">
        <w:rPr>
          <w:rFonts w:ascii="Arial" w:hAnsi="Arial" w:cs="Arial"/>
          <w:color w:val="000000"/>
          <w:sz w:val="21"/>
          <w:szCs w:val="22"/>
        </w:rPr>
        <w:t xml:space="preserve">auparavant, </w:t>
      </w:r>
      <w:r>
        <w:rPr>
          <w:rFonts w:ascii="Arial" w:hAnsi="Arial" w:cs="Arial"/>
          <w:color w:val="000000"/>
          <w:sz w:val="21"/>
          <w:szCs w:val="22"/>
        </w:rPr>
        <w:t>par défaut les canaux n</w:t>
      </w:r>
      <w:r w:rsidR="00293737">
        <w:rPr>
          <w:rFonts w:ascii="Arial" w:hAnsi="Arial" w:cs="Arial"/>
          <w:color w:val="000000"/>
          <w:sz w:val="21"/>
          <w:szCs w:val="22"/>
        </w:rPr>
        <w:t>’</w:t>
      </w:r>
      <w:r>
        <w:rPr>
          <w:rFonts w:ascii="Arial" w:hAnsi="Arial" w:cs="Arial"/>
          <w:color w:val="000000"/>
          <w:sz w:val="21"/>
          <w:szCs w:val="22"/>
        </w:rPr>
        <w:t>ont pas de tampons</w:t>
      </w:r>
      <w:r w:rsidR="00293737">
        <w:rPr>
          <w:rFonts w:ascii="Arial" w:hAnsi="Arial" w:cs="Arial"/>
          <w:color w:val="000000"/>
          <w:sz w:val="21"/>
          <w:szCs w:val="22"/>
        </w:rPr>
        <w:t>. E</w:t>
      </w:r>
      <w:r>
        <w:rPr>
          <w:rFonts w:ascii="Arial" w:hAnsi="Arial" w:cs="Arial"/>
          <w:color w:val="000000"/>
          <w:sz w:val="21"/>
          <w:szCs w:val="22"/>
        </w:rPr>
        <w:t>n effet</w:t>
      </w:r>
      <w:r w:rsidR="00293737">
        <w:rPr>
          <w:rFonts w:ascii="Arial" w:hAnsi="Arial" w:cs="Arial"/>
          <w:color w:val="000000"/>
          <w:sz w:val="21"/>
          <w:szCs w:val="22"/>
        </w:rPr>
        <w:t>,</w:t>
      </w:r>
      <w:r>
        <w:rPr>
          <w:rFonts w:ascii="Arial" w:hAnsi="Arial" w:cs="Arial"/>
          <w:color w:val="000000"/>
          <w:sz w:val="21"/>
          <w:szCs w:val="22"/>
        </w:rPr>
        <w:t xml:space="preserve"> il y a un</w:t>
      </w:r>
      <w:r w:rsidR="00293737">
        <w:rPr>
          <w:rFonts w:ascii="Arial" w:hAnsi="Arial" w:cs="Arial"/>
          <w:color w:val="000000"/>
          <w:sz w:val="21"/>
          <w:szCs w:val="22"/>
        </w:rPr>
        <w:t>e</w:t>
      </w:r>
      <w:r>
        <w:rPr>
          <w:rFonts w:ascii="Arial" w:hAnsi="Arial" w:cs="Arial"/>
          <w:color w:val="000000"/>
          <w:sz w:val="21"/>
          <w:szCs w:val="22"/>
        </w:rPr>
        <w:t xml:space="preserve"> classe interne qui </w:t>
      </w:r>
      <w:r w:rsidR="00293737">
        <w:rPr>
          <w:rFonts w:ascii="Arial" w:hAnsi="Arial" w:cs="Arial"/>
          <w:color w:val="000000"/>
          <w:sz w:val="21"/>
          <w:szCs w:val="22"/>
        </w:rPr>
        <w:t>s’</w:t>
      </w:r>
      <w:r>
        <w:rPr>
          <w:rFonts w:ascii="Arial" w:hAnsi="Arial" w:cs="Arial"/>
          <w:color w:val="000000"/>
          <w:sz w:val="21"/>
          <w:szCs w:val="22"/>
        </w:rPr>
        <w:t>occupe de buf</w:t>
      </w:r>
      <w:r w:rsidR="00293737">
        <w:rPr>
          <w:rFonts w:ascii="Arial" w:hAnsi="Arial" w:cs="Arial"/>
          <w:color w:val="000000"/>
          <w:sz w:val="21"/>
          <w:szCs w:val="22"/>
        </w:rPr>
        <w:t>fer, à</w:t>
      </w:r>
      <w:r>
        <w:rPr>
          <w:rFonts w:ascii="Arial" w:hAnsi="Arial" w:cs="Arial"/>
          <w:color w:val="000000"/>
          <w:sz w:val="21"/>
          <w:szCs w:val="22"/>
        </w:rPr>
        <w:t xml:space="preserve"> savoir ChannelDataStore et </w:t>
      </w:r>
      <w:commentRangeStart w:id="389"/>
      <w:r>
        <w:rPr>
          <w:rFonts w:ascii="Arial" w:hAnsi="Arial" w:cs="Arial"/>
          <w:color w:val="000000"/>
          <w:sz w:val="21"/>
          <w:szCs w:val="22"/>
        </w:rPr>
        <w:t xml:space="preserve">bufer </w:t>
      </w:r>
      <w:commentRangeEnd w:id="389"/>
      <w:r w:rsidR="00293737">
        <w:rPr>
          <w:rStyle w:val="Marquedecommentaire"/>
        </w:rPr>
        <w:commentReference w:id="389"/>
      </w:r>
      <w:r>
        <w:rPr>
          <w:rFonts w:ascii="Arial" w:hAnsi="Arial" w:cs="Arial"/>
          <w:color w:val="000000"/>
          <w:sz w:val="21"/>
          <w:szCs w:val="22"/>
        </w:rPr>
        <w:t>et InfiniteBuffer</w:t>
      </w:r>
      <w:r w:rsidR="00293737">
        <w:rPr>
          <w:rFonts w:ascii="Arial" w:hAnsi="Arial" w:cs="Arial"/>
          <w:color w:val="000000"/>
          <w:sz w:val="21"/>
          <w:szCs w:val="22"/>
        </w:rPr>
        <w:t>.</w:t>
      </w:r>
    </w:p>
    <w:p w:rsidR="00C61A25" w:rsidRDefault="00D20F43" w:rsidP="00293737">
      <w:pPr>
        <w:rPr>
          <w:rFonts w:ascii="Arial" w:hAnsi="Arial" w:cs="Arial"/>
          <w:color w:val="000000"/>
          <w:sz w:val="21"/>
          <w:szCs w:val="22"/>
        </w:rPr>
      </w:pPr>
      <w:r>
        <w:rPr>
          <w:rFonts w:ascii="Arial" w:hAnsi="Arial" w:cs="Arial"/>
          <w:color w:val="000000"/>
          <w:sz w:val="21"/>
          <w:szCs w:val="22"/>
        </w:rPr>
        <w:t>- ChannelDataStore</w:t>
      </w:r>
      <w:r w:rsidR="00293737">
        <w:rPr>
          <w:rFonts w:ascii="Arial" w:hAnsi="Arial" w:cs="Arial"/>
          <w:color w:val="000000"/>
          <w:sz w:val="21"/>
          <w:szCs w:val="22"/>
        </w:rPr>
        <w:t xml:space="preserve"> : </w:t>
      </w:r>
      <w:r>
        <w:rPr>
          <w:rFonts w:ascii="Arial" w:hAnsi="Arial" w:cs="Arial"/>
          <w:color w:val="000000"/>
          <w:sz w:val="21"/>
          <w:szCs w:val="22"/>
        </w:rPr>
        <w:t>par défaut elle est de type Z</w:t>
      </w:r>
      <w:r w:rsidR="00293737">
        <w:rPr>
          <w:rFonts w:ascii="Arial" w:hAnsi="Arial" w:cs="Arial"/>
          <w:color w:val="000000"/>
          <w:sz w:val="21"/>
          <w:szCs w:val="22"/>
        </w:rPr>
        <w:t>e</w:t>
      </w:r>
      <w:r>
        <w:rPr>
          <w:rFonts w:ascii="Arial" w:hAnsi="Arial" w:cs="Arial"/>
          <w:color w:val="000000"/>
          <w:sz w:val="21"/>
          <w:szCs w:val="22"/>
        </w:rPr>
        <w:t>roBufer qu</w:t>
      </w:r>
      <w:r w:rsidR="00293737">
        <w:rPr>
          <w:rFonts w:ascii="Arial" w:hAnsi="Arial" w:cs="Arial"/>
          <w:color w:val="000000"/>
          <w:sz w:val="21"/>
          <w:szCs w:val="22"/>
        </w:rPr>
        <w:t>i</w:t>
      </w:r>
      <w:r>
        <w:rPr>
          <w:rFonts w:ascii="Arial" w:hAnsi="Arial" w:cs="Arial"/>
          <w:color w:val="000000"/>
          <w:sz w:val="21"/>
          <w:szCs w:val="22"/>
        </w:rPr>
        <w:t xml:space="preserve"> signifie pas de tampon. </w:t>
      </w:r>
    </w:p>
    <w:p w:rsidR="00C61A25" w:rsidRDefault="00D20F43">
      <w:pPr>
        <w:rPr>
          <w:rFonts w:ascii="Arial" w:hAnsi="Arial" w:cs="Arial"/>
          <w:color w:val="000000"/>
          <w:sz w:val="21"/>
          <w:szCs w:val="22"/>
        </w:rPr>
      </w:pPr>
      <w:r>
        <w:rPr>
          <w:rFonts w:ascii="Arial" w:hAnsi="Arial" w:cs="Arial"/>
          <w:color w:val="000000"/>
          <w:sz w:val="21"/>
          <w:szCs w:val="22"/>
        </w:rPr>
        <w:t xml:space="preserve">- </w:t>
      </w:r>
      <w:commentRangeStart w:id="390"/>
      <w:r>
        <w:rPr>
          <w:rFonts w:ascii="Arial" w:hAnsi="Arial" w:cs="Arial"/>
          <w:color w:val="000000"/>
          <w:sz w:val="21"/>
          <w:szCs w:val="22"/>
        </w:rPr>
        <w:t xml:space="preserve">la classe </w:t>
      </w:r>
      <w:r w:rsidR="00293737">
        <w:rPr>
          <w:rFonts w:ascii="Arial" w:hAnsi="Arial" w:cs="Arial"/>
          <w:color w:val="000000"/>
          <w:sz w:val="21"/>
          <w:szCs w:val="22"/>
        </w:rPr>
        <w:t>B</w:t>
      </w:r>
      <w:r>
        <w:rPr>
          <w:rFonts w:ascii="Arial" w:hAnsi="Arial" w:cs="Arial"/>
          <w:color w:val="000000"/>
          <w:sz w:val="21"/>
          <w:szCs w:val="22"/>
        </w:rPr>
        <w:t>uf</w:t>
      </w:r>
      <w:r w:rsidR="00293737">
        <w:rPr>
          <w:rFonts w:ascii="Arial" w:hAnsi="Arial" w:cs="Arial"/>
          <w:color w:val="000000"/>
          <w:sz w:val="21"/>
          <w:szCs w:val="22"/>
        </w:rPr>
        <w:t>f</w:t>
      </w:r>
      <w:r>
        <w:rPr>
          <w:rFonts w:ascii="Arial" w:hAnsi="Arial" w:cs="Arial"/>
          <w:color w:val="000000"/>
          <w:sz w:val="21"/>
          <w:szCs w:val="22"/>
        </w:rPr>
        <w:t xml:space="preserve">er qui a un tampon de type </w:t>
      </w:r>
      <w:r w:rsidR="002B1911">
        <w:rPr>
          <w:rFonts w:ascii="Arial" w:hAnsi="Arial" w:cs="Arial"/>
          <w:color w:val="000000"/>
          <w:sz w:val="21"/>
          <w:szCs w:val="22"/>
        </w:rPr>
        <w:t>F</w:t>
      </w:r>
      <w:r>
        <w:rPr>
          <w:rFonts w:ascii="Arial" w:hAnsi="Arial" w:cs="Arial"/>
          <w:color w:val="000000"/>
          <w:sz w:val="21"/>
          <w:szCs w:val="22"/>
        </w:rPr>
        <w:t xml:space="preserve">ifo </w:t>
      </w:r>
      <w:commentRangeEnd w:id="390"/>
      <w:r w:rsidR="002B1911">
        <w:rPr>
          <w:rStyle w:val="Marquedecommentaire"/>
        </w:rPr>
        <w:commentReference w:id="390"/>
      </w:r>
    </w:p>
    <w:p w:rsidR="00C61A25" w:rsidRDefault="00D20F43" w:rsidP="002B1911">
      <w:pPr>
        <w:rPr>
          <w:rFonts w:ascii="Arial" w:hAnsi="Arial" w:cs="Arial"/>
          <w:color w:val="000000"/>
          <w:sz w:val="21"/>
          <w:szCs w:val="22"/>
        </w:rPr>
      </w:pPr>
      <w:r>
        <w:rPr>
          <w:rFonts w:ascii="Arial" w:hAnsi="Arial" w:cs="Arial"/>
          <w:color w:val="000000"/>
          <w:sz w:val="21"/>
          <w:szCs w:val="22"/>
        </w:rPr>
        <w:lastRenderedPageBreak/>
        <w:t>- InfiniteBuffer qu</w:t>
      </w:r>
      <w:r w:rsidR="002B1911">
        <w:rPr>
          <w:rFonts w:ascii="Arial" w:hAnsi="Arial" w:cs="Arial"/>
          <w:color w:val="000000"/>
          <w:sz w:val="21"/>
          <w:szCs w:val="22"/>
        </w:rPr>
        <w:t xml:space="preserve">i </w:t>
      </w:r>
      <w:r>
        <w:rPr>
          <w:rFonts w:ascii="Arial" w:hAnsi="Arial" w:cs="Arial"/>
          <w:color w:val="000000"/>
          <w:sz w:val="21"/>
          <w:szCs w:val="22"/>
        </w:rPr>
        <w:t xml:space="preserve">a un tampon de type </w:t>
      </w:r>
      <w:commentRangeStart w:id="391"/>
      <w:r>
        <w:rPr>
          <w:rFonts w:ascii="Arial" w:hAnsi="Arial" w:cs="Arial"/>
          <w:color w:val="000000"/>
          <w:sz w:val="21"/>
          <w:szCs w:val="22"/>
        </w:rPr>
        <w:t xml:space="preserve">fifi </w:t>
      </w:r>
      <w:commentRangeEnd w:id="391"/>
      <w:r w:rsidR="002B1911">
        <w:rPr>
          <w:rStyle w:val="Marquedecommentaire"/>
        </w:rPr>
        <w:commentReference w:id="391"/>
      </w:r>
      <w:r>
        <w:rPr>
          <w:rFonts w:ascii="Arial" w:hAnsi="Arial" w:cs="Arial"/>
          <w:color w:val="000000"/>
          <w:sz w:val="21"/>
          <w:szCs w:val="22"/>
        </w:rPr>
        <w:t>infini qui bloque le lecteur s</w:t>
      </w:r>
      <w:r w:rsidR="002B1911">
        <w:rPr>
          <w:rFonts w:ascii="Arial" w:hAnsi="Arial" w:cs="Arial"/>
          <w:color w:val="000000"/>
          <w:sz w:val="21"/>
          <w:szCs w:val="22"/>
        </w:rPr>
        <w:t>’i</w:t>
      </w:r>
      <w:r>
        <w:rPr>
          <w:rFonts w:ascii="Arial" w:hAnsi="Arial" w:cs="Arial"/>
          <w:color w:val="000000"/>
          <w:sz w:val="21"/>
          <w:szCs w:val="22"/>
        </w:rPr>
        <w:t>l est vide et ne bloque pas les rédacteur</w:t>
      </w:r>
      <w:r w:rsidR="002B1911">
        <w:rPr>
          <w:rFonts w:ascii="Arial" w:hAnsi="Arial" w:cs="Arial"/>
          <w:color w:val="000000"/>
          <w:sz w:val="21"/>
          <w:szCs w:val="22"/>
        </w:rPr>
        <w:t>s</w:t>
      </w:r>
      <w:r>
        <w:rPr>
          <w:rFonts w:ascii="Arial" w:hAnsi="Arial" w:cs="Arial"/>
          <w:color w:val="000000"/>
          <w:sz w:val="21"/>
          <w:szCs w:val="22"/>
        </w:rPr>
        <w:t xml:space="preserve"> jusqu</w:t>
      </w:r>
      <w:r w:rsidR="002B1911">
        <w:rPr>
          <w:rFonts w:ascii="Arial" w:hAnsi="Arial" w:cs="Arial"/>
          <w:color w:val="000000"/>
          <w:sz w:val="21"/>
          <w:szCs w:val="22"/>
        </w:rPr>
        <w:t>’à</w:t>
      </w:r>
      <w:r>
        <w:rPr>
          <w:rFonts w:ascii="Arial" w:hAnsi="Arial" w:cs="Arial"/>
          <w:color w:val="000000"/>
          <w:sz w:val="21"/>
          <w:szCs w:val="22"/>
        </w:rPr>
        <w:t xml:space="preserve"> atte</w:t>
      </w:r>
      <w:r w:rsidR="002B1911">
        <w:rPr>
          <w:rFonts w:ascii="Arial" w:hAnsi="Arial" w:cs="Arial"/>
          <w:color w:val="000000"/>
          <w:sz w:val="21"/>
          <w:szCs w:val="22"/>
        </w:rPr>
        <w:t>i</w:t>
      </w:r>
      <w:r>
        <w:rPr>
          <w:rFonts w:ascii="Arial" w:hAnsi="Arial" w:cs="Arial"/>
          <w:color w:val="000000"/>
          <w:sz w:val="21"/>
          <w:szCs w:val="22"/>
        </w:rPr>
        <w:t>ndre l</w:t>
      </w:r>
      <w:r w:rsidR="002B1911">
        <w:rPr>
          <w:rFonts w:ascii="Arial" w:hAnsi="Arial" w:cs="Arial"/>
          <w:color w:val="000000"/>
          <w:sz w:val="21"/>
          <w:szCs w:val="22"/>
        </w:rPr>
        <w:t>a</w:t>
      </w:r>
      <w:r>
        <w:rPr>
          <w:rFonts w:ascii="Arial" w:hAnsi="Arial" w:cs="Arial"/>
          <w:color w:val="000000"/>
          <w:sz w:val="21"/>
          <w:szCs w:val="22"/>
        </w:rPr>
        <w:t xml:space="preserve"> limite physique de la mémoire.</w:t>
      </w:r>
    </w:p>
    <w:p w:rsidR="00C61A25" w:rsidRDefault="00D20F43" w:rsidP="002B1911">
      <w:pPr>
        <w:rPr>
          <w:rFonts w:ascii="Arial" w:hAnsi="Arial" w:cs="Arial"/>
          <w:color w:val="000000"/>
          <w:sz w:val="21"/>
          <w:szCs w:val="22"/>
        </w:rPr>
      </w:pPr>
      <w:r>
        <w:rPr>
          <w:rFonts w:ascii="Arial" w:hAnsi="Arial" w:cs="Arial"/>
          <w:color w:val="000000"/>
          <w:sz w:val="21"/>
          <w:szCs w:val="22"/>
        </w:rPr>
        <w:t xml:space="preserve">Il est </w:t>
      </w:r>
      <w:r w:rsidR="002B1911">
        <w:rPr>
          <w:rFonts w:ascii="Arial" w:hAnsi="Arial" w:cs="Arial"/>
          <w:color w:val="000000"/>
          <w:sz w:val="21"/>
          <w:szCs w:val="22"/>
        </w:rPr>
        <w:t xml:space="preserve">à </w:t>
      </w:r>
      <w:r>
        <w:rPr>
          <w:rFonts w:ascii="Arial" w:hAnsi="Arial" w:cs="Arial"/>
          <w:color w:val="000000"/>
          <w:sz w:val="21"/>
          <w:szCs w:val="22"/>
        </w:rPr>
        <w:t>noter que les canaux sont synchronis</w:t>
      </w:r>
      <w:r w:rsidR="002B1911">
        <w:rPr>
          <w:rFonts w:ascii="Arial" w:hAnsi="Arial" w:cs="Arial"/>
          <w:color w:val="000000"/>
          <w:sz w:val="21"/>
          <w:szCs w:val="22"/>
        </w:rPr>
        <w:t>és,</w:t>
      </w:r>
      <w:r>
        <w:rPr>
          <w:rFonts w:ascii="Arial" w:hAnsi="Arial" w:cs="Arial"/>
          <w:color w:val="000000"/>
          <w:sz w:val="21"/>
          <w:szCs w:val="22"/>
        </w:rPr>
        <w:t xml:space="preserve"> </w:t>
      </w:r>
      <w:r w:rsidR="002B1911">
        <w:rPr>
          <w:rFonts w:ascii="Arial" w:hAnsi="Arial" w:cs="Arial"/>
          <w:color w:val="000000"/>
          <w:sz w:val="21"/>
          <w:szCs w:val="22"/>
        </w:rPr>
        <w:t>la</w:t>
      </w:r>
      <w:r>
        <w:rPr>
          <w:rFonts w:ascii="Arial" w:hAnsi="Arial" w:cs="Arial"/>
          <w:color w:val="000000"/>
          <w:sz w:val="21"/>
          <w:szCs w:val="22"/>
        </w:rPr>
        <w:t xml:space="preserve"> synchronisation se fait </w:t>
      </w:r>
      <w:r w:rsidR="002B1911">
        <w:rPr>
          <w:rFonts w:ascii="Arial" w:hAnsi="Arial" w:cs="Arial"/>
          <w:color w:val="000000"/>
          <w:sz w:val="21"/>
          <w:szCs w:val="22"/>
        </w:rPr>
        <w:t xml:space="preserve">à </w:t>
      </w:r>
      <w:r>
        <w:rPr>
          <w:rFonts w:ascii="Arial" w:hAnsi="Arial" w:cs="Arial"/>
          <w:color w:val="000000"/>
          <w:sz w:val="21"/>
          <w:szCs w:val="22"/>
        </w:rPr>
        <w:t>l</w:t>
      </w:r>
      <w:r w:rsidR="002B1911">
        <w:rPr>
          <w:rFonts w:ascii="Arial" w:hAnsi="Arial" w:cs="Arial"/>
          <w:color w:val="000000"/>
          <w:sz w:val="21"/>
          <w:szCs w:val="22"/>
        </w:rPr>
        <w:t>’</w:t>
      </w:r>
      <w:r>
        <w:rPr>
          <w:rFonts w:ascii="Arial" w:hAnsi="Arial" w:cs="Arial"/>
          <w:color w:val="000000"/>
          <w:sz w:val="21"/>
          <w:szCs w:val="22"/>
        </w:rPr>
        <w:t>aide de</w:t>
      </w:r>
      <w:r w:rsidR="002B1911">
        <w:rPr>
          <w:rFonts w:ascii="Arial" w:hAnsi="Arial" w:cs="Arial"/>
          <w:color w:val="000000"/>
          <w:sz w:val="21"/>
          <w:szCs w:val="22"/>
        </w:rPr>
        <w:t>s</w:t>
      </w:r>
      <w:r>
        <w:rPr>
          <w:rFonts w:ascii="Arial" w:hAnsi="Arial" w:cs="Arial"/>
          <w:color w:val="000000"/>
          <w:sz w:val="21"/>
          <w:szCs w:val="22"/>
        </w:rPr>
        <w:t xml:space="preserve"> moniteur</w:t>
      </w:r>
      <w:r w:rsidR="002B1911">
        <w:rPr>
          <w:rFonts w:ascii="Arial" w:hAnsi="Arial" w:cs="Arial"/>
          <w:color w:val="000000"/>
          <w:sz w:val="21"/>
          <w:szCs w:val="22"/>
        </w:rPr>
        <w:t>s.</w:t>
      </w:r>
    </w:p>
    <w:p w:rsidR="00C61A25" w:rsidRDefault="00D20F43" w:rsidP="00F80135">
      <w:pPr>
        <w:rPr>
          <w:rFonts w:ascii="Arial" w:hAnsi="Arial" w:cs="Arial"/>
          <w:color w:val="000000"/>
          <w:sz w:val="21"/>
          <w:szCs w:val="22"/>
        </w:rPr>
      </w:pPr>
      <w:r>
        <w:rPr>
          <w:rFonts w:ascii="Arial" w:hAnsi="Arial" w:cs="Arial"/>
          <w:color w:val="000000"/>
          <w:sz w:val="21"/>
          <w:szCs w:val="22"/>
        </w:rPr>
        <w:t>Le parallélisme se fait avec un classe parallèle qui prend en paramètre un tableau de processu</w:t>
      </w:r>
      <w:r w:rsidR="00F80135">
        <w:rPr>
          <w:rFonts w:ascii="Arial" w:hAnsi="Arial" w:cs="Arial"/>
          <w:color w:val="000000"/>
          <w:sz w:val="21"/>
          <w:szCs w:val="22"/>
        </w:rPr>
        <w:t xml:space="preserve">. Cette </w:t>
      </w:r>
      <w:r>
        <w:rPr>
          <w:rFonts w:ascii="Arial" w:hAnsi="Arial" w:cs="Arial"/>
          <w:color w:val="000000"/>
          <w:sz w:val="21"/>
          <w:szCs w:val="22"/>
        </w:rPr>
        <w:t xml:space="preserve"> classe exécute tous </w:t>
      </w:r>
      <w:r w:rsidR="00F80135">
        <w:rPr>
          <w:rFonts w:ascii="Arial" w:hAnsi="Arial" w:cs="Arial"/>
          <w:color w:val="000000"/>
          <w:sz w:val="21"/>
          <w:szCs w:val="22"/>
        </w:rPr>
        <w:t>les</w:t>
      </w:r>
      <w:r>
        <w:rPr>
          <w:rFonts w:ascii="Arial" w:hAnsi="Arial" w:cs="Arial"/>
          <w:color w:val="000000"/>
          <w:sz w:val="21"/>
          <w:szCs w:val="22"/>
        </w:rPr>
        <w:t xml:space="preserve"> processus en parallèle dans des threads différent</w:t>
      </w:r>
      <w:r w:rsidR="00F80135">
        <w:rPr>
          <w:rFonts w:ascii="Arial" w:hAnsi="Arial" w:cs="Arial"/>
          <w:color w:val="000000"/>
          <w:sz w:val="21"/>
          <w:szCs w:val="22"/>
        </w:rPr>
        <w:t>s,</w:t>
      </w:r>
      <w:r>
        <w:rPr>
          <w:rFonts w:ascii="Arial" w:hAnsi="Arial" w:cs="Arial"/>
          <w:color w:val="000000"/>
          <w:sz w:val="21"/>
          <w:szCs w:val="22"/>
        </w:rPr>
        <w:t xml:space="preserve"> sauf l</w:t>
      </w:r>
      <w:r w:rsidR="00F80135">
        <w:rPr>
          <w:rFonts w:ascii="Arial" w:hAnsi="Arial" w:cs="Arial"/>
          <w:color w:val="000000"/>
          <w:sz w:val="21"/>
          <w:szCs w:val="22"/>
        </w:rPr>
        <w:t>e</w:t>
      </w:r>
      <w:r>
        <w:rPr>
          <w:rFonts w:ascii="Arial" w:hAnsi="Arial" w:cs="Arial"/>
          <w:color w:val="000000"/>
          <w:sz w:val="21"/>
          <w:szCs w:val="22"/>
        </w:rPr>
        <w:t xml:space="preserve"> dernier  qui est exécutée dans la même thread</w:t>
      </w:r>
      <w:r w:rsidR="00F80135">
        <w:rPr>
          <w:rFonts w:ascii="Arial" w:hAnsi="Arial" w:cs="Arial"/>
          <w:color w:val="000000"/>
          <w:sz w:val="21"/>
          <w:szCs w:val="22"/>
        </w:rPr>
        <w:t xml:space="preserve">. Le thread se termine si </w:t>
      </w:r>
      <w:r>
        <w:rPr>
          <w:rFonts w:ascii="Arial" w:hAnsi="Arial" w:cs="Arial"/>
          <w:color w:val="000000"/>
          <w:sz w:val="21"/>
          <w:szCs w:val="22"/>
        </w:rPr>
        <w:t>tous le thr</w:t>
      </w:r>
      <w:r w:rsidR="00F80135">
        <w:rPr>
          <w:rFonts w:ascii="Arial" w:hAnsi="Arial" w:cs="Arial"/>
          <w:color w:val="000000"/>
          <w:sz w:val="21"/>
          <w:szCs w:val="22"/>
        </w:rPr>
        <w:t>ead</w:t>
      </w:r>
      <w:r>
        <w:rPr>
          <w:rFonts w:ascii="Arial" w:hAnsi="Arial" w:cs="Arial"/>
          <w:color w:val="000000"/>
          <w:sz w:val="21"/>
          <w:szCs w:val="22"/>
        </w:rPr>
        <w:t>s interne</w:t>
      </w:r>
      <w:r w:rsidR="00F80135">
        <w:rPr>
          <w:rFonts w:ascii="Arial" w:hAnsi="Arial" w:cs="Arial"/>
          <w:color w:val="000000"/>
          <w:sz w:val="21"/>
          <w:szCs w:val="22"/>
        </w:rPr>
        <w:t>s</w:t>
      </w:r>
      <w:r>
        <w:rPr>
          <w:rFonts w:ascii="Arial" w:hAnsi="Arial" w:cs="Arial"/>
          <w:color w:val="000000"/>
          <w:sz w:val="21"/>
          <w:szCs w:val="22"/>
        </w:rPr>
        <w:t xml:space="preserve"> se termine</w:t>
      </w:r>
      <w:r w:rsidR="00F80135">
        <w:rPr>
          <w:rFonts w:ascii="Arial" w:hAnsi="Arial" w:cs="Arial"/>
          <w:color w:val="000000"/>
          <w:sz w:val="21"/>
          <w:szCs w:val="22"/>
        </w:rPr>
        <w:t>nt.</w:t>
      </w:r>
    </w:p>
    <w:p w:rsidR="00C61A25" w:rsidRPr="00F80135" w:rsidRDefault="00292CDB">
      <w:pPr>
        <w:rPr>
          <w:rFonts w:ascii="Arial" w:hAnsi="Arial" w:cs="Arial"/>
          <w:b/>
          <w:bCs/>
          <w:color w:val="000000"/>
          <w:sz w:val="21"/>
          <w:szCs w:val="22"/>
        </w:rPr>
      </w:pPr>
      <w:r w:rsidRPr="00292CDB">
        <w:rPr>
          <w:rFonts w:ascii="Arial" w:hAnsi="Arial" w:cs="Arial"/>
          <w:b/>
          <w:bCs/>
          <w:color w:val="000000"/>
          <w:sz w:val="21"/>
          <w:szCs w:val="22"/>
        </w:rPr>
        <w:t>Le choix non déterministe ALTernative :</w:t>
      </w:r>
    </w:p>
    <w:p w:rsidR="00C61A25" w:rsidRDefault="00F80135" w:rsidP="00F80135">
      <w:pPr>
        <w:rPr>
          <w:rFonts w:ascii="Arial" w:hAnsi="Arial" w:cs="Arial"/>
          <w:color w:val="000000"/>
          <w:sz w:val="21"/>
          <w:szCs w:val="22"/>
        </w:rPr>
      </w:pPr>
      <w:r>
        <w:rPr>
          <w:rFonts w:ascii="Arial" w:hAnsi="Arial" w:cs="Arial"/>
          <w:color w:val="000000"/>
          <w:sz w:val="21"/>
          <w:szCs w:val="22"/>
        </w:rPr>
        <w:t>J</w:t>
      </w:r>
      <w:r w:rsidR="00D20F43">
        <w:rPr>
          <w:rFonts w:ascii="Arial" w:hAnsi="Arial" w:cs="Arial"/>
          <w:color w:val="000000"/>
          <w:sz w:val="21"/>
          <w:szCs w:val="22"/>
        </w:rPr>
        <w:t>usqu</w:t>
      </w:r>
      <w:r>
        <w:rPr>
          <w:rFonts w:ascii="Arial" w:hAnsi="Arial" w:cs="Arial"/>
          <w:color w:val="000000"/>
          <w:sz w:val="21"/>
          <w:szCs w:val="22"/>
        </w:rPr>
        <w:t>’</w:t>
      </w:r>
      <w:r w:rsidR="00D20F43">
        <w:rPr>
          <w:rFonts w:ascii="Arial" w:hAnsi="Arial" w:cs="Arial"/>
          <w:color w:val="000000"/>
          <w:sz w:val="21"/>
          <w:szCs w:val="22"/>
        </w:rPr>
        <w:t>ici</w:t>
      </w:r>
      <w:r>
        <w:rPr>
          <w:rFonts w:ascii="Arial" w:hAnsi="Arial" w:cs="Arial"/>
          <w:color w:val="000000"/>
          <w:sz w:val="21"/>
          <w:szCs w:val="22"/>
        </w:rPr>
        <w:t>,</w:t>
      </w:r>
      <w:r w:rsidR="00D20F43">
        <w:rPr>
          <w:rFonts w:ascii="Arial" w:hAnsi="Arial" w:cs="Arial"/>
          <w:color w:val="000000"/>
          <w:sz w:val="21"/>
          <w:szCs w:val="22"/>
        </w:rPr>
        <w:t xml:space="preserve"> </w:t>
      </w:r>
      <w:r>
        <w:rPr>
          <w:rFonts w:ascii="Arial" w:hAnsi="Arial" w:cs="Arial"/>
          <w:color w:val="000000"/>
          <w:sz w:val="21"/>
          <w:szCs w:val="22"/>
        </w:rPr>
        <w:t>o</w:t>
      </w:r>
      <w:r w:rsidR="00D20F43">
        <w:rPr>
          <w:rFonts w:ascii="Arial" w:hAnsi="Arial" w:cs="Arial"/>
          <w:color w:val="000000"/>
          <w:sz w:val="21"/>
          <w:szCs w:val="22"/>
        </w:rPr>
        <w:t xml:space="preserve">n </w:t>
      </w:r>
      <w:r>
        <w:rPr>
          <w:rFonts w:ascii="Arial" w:hAnsi="Arial" w:cs="Arial"/>
          <w:color w:val="000000"/>
          <w:sz w:val="21"/>
          <w:szCs w:val="22"/>
        </w:rPr>
        <w:t>n’</w:t>
      </w:r>
      <w:r w:rsidR="00D20F43">
        <w:rPr>
          <w:rFonts w:ascii="Arial" w:hAnsi="Arial" w:cs="Arial"/>
          <w:color w:val="000000"/>
          <w:sz w:val="21"/>
          <w:szCs w:val="22"/>
        </w:rPr>
        <w:t>a parler que de l’exécution déterministe des choix ou commande</w:t>
      </w:r>
      <w:r>
        <w:rPr>
          <w:rFonts w:ascii="Arial" w:hAnsi="Arial" w:cs="Arial"/>
          <w:color w:val="000000"/>
          <w:sz w:val="21"/>
          <w:szCs w:val="22"/>
        </w:rPr>
        <w:t xml:space="preserve">s, </w:t>
      </w:r>
      <w:commentRangeStart w:id="392"/>
      <w:r w:rsidR="00D20F43">
        <w:rPr>
          <w:rFonts w:ascii="Arial" w:hAnsi="Arial" w:cs="Arial"/>
          <w:color w:val="000000"/>
          <w:sz w:val="21"/>
          <w:szCs w:val="22"/>
        </w:rPr>
        <w:t>c</w:t>
      </w:r>
      <w:r>
        <w:rPr>
          <w:rFonts w:ascii="Arial" w:hAnsi="Arial" w:cs="Arial"/>
          <w:color w:val="000000"/>
          <w:sz w:val="21"/>
          <w:szCs w:val="22"/>
        </w:rPr>
        <w:t>’</w:t>
      </w:r>
      <w:r w:rsidR="00D20F43">
        <w:rPr>
          <w:rFonts w:ascii="Arial" w:hAnsi="Arial" w:cs="Arial"/>
          <w:color w:val="000000"/>
          <w:sz w:val="21"/>
          <w:szCs w:val="22"/>
        </w:rPr>
        <w:t>e</w:t>
      </w:r>
      <w:r>
        <w:rPr>
          <w:rFonts w:ascii="Arial" w:hAnsi="Arial" w:cs="Arial"/>
          <w:color w:val="000000"/>
          <w:sz w:val="21"/>
          <w:szCs w:val="22"/>
        </w:rPr>
        <w:t>s</w:t>
      </w:r>
      <w:r w:rsidR="00D20F43">
        <w:rPr>
          <w:rFonts w:ascii="Arial" w:hAnsi="Arial" w:cs="Arial"/>
          <w:color w:val="000000"/>
          <w:sz w:val="21"/>
          <w:szCs w:val="22"/>
        </w:rPr>
        <w:t>t</w:t>
      </w:r>
      <w:r>
        <w:rPr>
          <w:rFonts w:ascii="Arial" w:hAnsi="Arial" w:cs="Arial"/>
          <w:color w:val="000000"/>
          <w:sz w:val="21"/>
          <w:szCs w:val="22"/>
        </w:rPr>
        <w:t>-à-</w:t>
      </w:r>
      <w:r w:rsidR="00D20F43">
        <w:rPr>
          <w:rFonts w:ascii="Arial" w:hAnsi="Arial" w:cs="Arial"/>
          <w:color w:val="000000"/>
          <w:sz w:val="21"/>
          <w:szCs w:val="22"/>
        </w:rPr>
        <w:t xml:space="preserve">dire </w:t>
      </w:r>
      <w:r>
        <w:rPr>
          <w:rFonts w:ascii="Arial" w:hAnsi="Arial" w:cs="Arial"/>
          <w:color w:val="000000"/>
          <w:sz w:val="21"/>
          <w:szCs w:val="22"/>
        </w:rPr>
        <w:t>à</w:t>
      </w:r>
      <w:r w:rsidR="00D20F43">
        <w:rPr>
          <w:rFonts w:ascii="Arial" w:hAnsi="Arial" w:cs="Arial"/>
          <w:color w:val="000000"/>
          <w:sz w:val="21"/>
          <w:szCs w:val="22"/>
        </w:rPr>
        <w:t xml:space="preserve"> l’arriv</w:t>
      </w:r>
      <w:r>
        <w:rPr>
          <w:rFonts w:ascii="Arial" w:hAnsi="Arial" w:cs="Arial"/>
          <w:color w:val="000000"/>
          <w:sz w:val="21"/>
          <w:szCs w:val="22"/>
        </w:rPr>
        <w:t>ée</w:t>
      </w:r>
      <w:r w:rsidR="00D20F43">
        <w:rPr>
          <w:rFonts w:ascii="Arial" w:hAnsi="Arial" w:cs="Arial"/>
          <w:color w:val="000000"/>
          <w:sz w:val="21"/>
          <w:szCs w:val="22"/>
        </w:rPr>
        <w:t xml:space="preserve"> d</w:t>
      </w:r>
      <w:r>
        <w:rPr>
          <w:rFonts w:ascii="Arial" w:hAnsi="Arial" w:cs="Arial"/>
          <w:color w:val="000000"/>
          <w:sz w:val="21"/>
          <w:szCs w:val="22"/>
        </w:rPr>
        <w:t>u</w:t>
      </w:r>
      <w:r w:rsidR="00D20F43">
        <w:rPr>
          <w:rFonts w:ascii="Arial" w:hAnsi="Arial" w:cs="Arial"/>
          <w:color w:val="000000"/>
          <w:sz w:val="21"/>
          <w:szCs w:val="22"/>
        </w:rPr>
        <w:t xml:space="preserve"> message dans le</w:t>
      </w:r>
      <w:r>
        <w:rPr>
          <w:rFonts w:ascii="Arial" w:hAnsi="Arial" w:cs="Arial"/>
          <w:color w:val="000000"/>
          <w:sz w:val="21"/>
          <w:szCs w:val="22"/>
        </w:rPr>
        <w:t>s</w:t>
      </w:r>
      <w:r w:rsidR="00D20F43">
        <w:rPr>
          <w:rFonts w:ascii="Arial" w:hAnsi="Arial" w:cs="Arial"/>
          <w:color w:val="000000"/>
          <w:sz w:val="21"/>
          <w:szCs w:val="22"/>
        </w:rPr>
        <w:t xml:space="preserve"> canaux il doit être traité</w:t>
      </w:r>
      <w:commentRangeEnd w:id="392"/>
      <w:r>
        <w:rPr>
          <w:rStyle w:val="Marquedecommentaire"/>
        </w:rPr>
        <w:commentReference w:id="392"/>
      </w:r>
      <w:r>
        <w:rPr>
          <w:rFonts w:ascii="Arial" w:hAnsi="Arial" w:cs="Arial"/>
          <w:color w:val="000000"/>
          <w:sz w:val="21"/>
          <w:szCs w:val="22"/>
        </w:rPr>
        <w:t>.M</w:t>
      </w:r>
      <w:r w:rsidR="00D20F43">
        <w:rPr>
          <w:rFonts w:ascii="Arial" w:hAnsi="Arial" w:cs="Arial"/>
          <w:color w:val="000000"/>
          <w:sz w:val="21"/>
          <w:szCs w:val="22"/>
        </w:rPr>
        <w:t>ais</w:t>
      </w:r>
      <w:r>
        <w:rPr>
          <w:rFonts w:ascii="Arial" w:hAnsi="Arial" w:cs="Arial"/>
          <w:color w:val="000000"/>
          <w:sz w:val="21"/>
          <w:szCs w:val="22"/>
        </w:rPr>
        <w:t>,</w:t>
      </w:r>
      <w:r w:rsidR="00D20F43">
        <w:rPr>
          <w:rFonts w:ascii="Arial" w:hAnsi="Arial" w:cs="Arial"/>
          <w:color w:val="000000"/>
          <w:sz w:val="21"/>
          <w:szCs w:val="22"/>
        </w:rPr>
        <w:t xml:space="preserve"> JCSP a un</w:t>
      </w:r>
      <w:r>
        <w:rPr>
          <w:rFonts w:ascii="Arial" w:hAnsi="Arial" w:cs="Arial"/>
          <w:color w:val="000000"/>
          <w:sz w:val="21"/>
          <w:szCs w:val="22"/>
        </w:rPr>
        <w:t>e</w:t>
      </w:r>
      <w:r w:rsidR="00D20F43">
        <w:rPr>
          <w:rFonts w:ascii="Arial" w:hAnsi="Arial" w:cs="Arial"/>
          <w:color w:val="000000"/>
          <w:sz w:val="21"/>
          <w:szCs w:val="22"/>
        </w:rPr>
        <w:t xml:space="preserve"> commande ALT qui peut trait</w:t>
      </w:r>
      <w:r>
        <w:rPr>
          <w:rFonts w:ascii="Arial" w:hAnsi="Arial" w:cs="Arial"/>
          <w:color w:val="000000"/>
          <w:sz w:val="21"/>
          <w:szCs w:val="22"/>
        </w:rPr>
        <w:t>er</w:t>
      </w:r>
      <w:r w:rsidR="00D20F43">
        <w:rPr>
          <w:rFonts w:ascii="Arial" w:hAnsi="Arial" w:cs="Arial"/>
          <w:color w:val="000000"/>
          <w:sz w:val="21"/>
          <w:szCs w:val="22"/>
        </w:rPr>
        <w:t xml:space="preserve"> des message</w:t>
      </w:r>
      <w:r>
        <w:rPr>
          <w:rFonts w:ascii="Arial" w:hAnsi="Arial" w:cs="Arial"/>
          <w:color w:val="000000"/>
          <w:sz w:val="21"/>
          <w:szCs w:val="22"/>
        </w:rPr>
        <w:t>s</w:t>
      </w:r>
      <w:r w:rsidR="00D20F43">
        <w:rPr>
          <w:rFonts w:ascii="Arial" w:hAnsi="Arial" w:cs="Arial"/>
          <w:color w:val="000000"/>
          <w:sz w:val="21"/>
          <w:szCs w:val="22"/>
        </w:rPr>
        <w:t xml:space="preserve"> qui ont une garde vrai</w:t>
      </w:r>
      <w:r>
        <w:rPr>
          <w:rFonts w:ascii="Arial" w:hAnsi="Arial" w:cs="Arial"/>
          <w:color w:val="000000"/>
          <w:sz w:val="21"/>
          <w:szCs w:val="22"/>
        </w:rPr>
        <w:t>e.</w:t>
      </w:r>
      <w:r w:rsidR="00D20F43">
        <w:rPr>
          <w:rFonts w:ascii="Arial" w:hAnsi="Arial" w:cs="Arial"/>
          <w:color w:val="000000"/>
          <w:sz w:val="21"/>
          <w:szCs w:val="22"/>
        </w:rPr>
        <w:t xml:space="preserve"> </w:t>
      </w:r>
      <w:r>
        <w:rPr>
          <w:rFonts w:ascii="Arial" w:hAnsi="Arial" w:cs="Arial"/>
          <w:color w:val="000000"/>
          <w:sz w:val="21"/>
          <w:szCs w:val="22"/>
        </w:rPr>
        <w:t xml:space="preserve">Dans les </w:t>
      </w:r>
      <w:r w:rsidR="00D20F43">
        <w:rPr>
          <w:rFonts w:ascii="Arial" w:hAnsi="Arial" w:cs="Arial"/>
          <w:color w:val="000000"/>
          <w:sz w:val="21"/>
          <w:szCs w:val="22"/>
        </w:rPr>
        <w:t>garde</w:t>
      </w:r>
      <w:r>
        <w:rPr>
          <w:rFonts w:ascii="Arial" w:hAnsi="Arial" w:cs="Arial"/>
          <w:color w:val="000000"/>
          <w:sz w:val="21"/>
          <w:szCs w:val="22"/>
        </w:rPr>
        <w:t>s,</w:t>
      </w:r>
      <w:r w:rsidR="00D20F43">
        <w:rPr>
          <w:rFonts w:ascii="Arial" w:hAnsi="Arial" w:cs="Arial"/>
          <w:color w:val="000000"/>
          <w:sz w:val="21"/>
          <w:szCs w:val="22"/>
        </w:rPr>
        <w:t xml:space="preserve"> </w:t>
      </w:r>
      <w:r>
        <w:rPr>
          <w:rFonts w:ascii="Arial" w:hAnsi="Arial" w:cs="Arial"/>
          <w:color w:val="000000"/>
          <w:sz w:val="21"/>
          <w:szCs w:val="22"/>
        </w:rPr>
        <w:t>o</w:t>
      </w:r>
      <w:r w:rsidR="00D20F43">
        <w:rPr>
          <w:rFonts w:ascii="Arial" w:hAnsi="Arial" w:cs="Arial"/>
          <w:color w:val="000000"/>
          <w:sz w:val="21"/>
          <w:szCs w:val="22"/>
        </w:rPr>
        <w:t>n peut combiner des test</w:t>
      </w:r>
      <w:r>
        <w:rPr>
          <w:rFonts w:ascii="Arial" w:hAnsi="Arial" w:cs="Arial"/>
          <w:color w:val="000000"/>
          <w:sz w:val="21"/>
          <w:szCs w:val="22"/>
        </w:rPr>
        <w:t>s</w:t>
      </w:r>
      <w:r w:rsidR="00D20F43">
        <w:rPr>
          <w:rFonts w:ascii="Arial" w:hAnsi="Arial" w:cs="Arial"/>
          <w:color w:val="000000"/>
          <w:sz w:val="21"/>
          <w:szCs w:val="22"/>
        </w:rPr>
        <w:t xml:space="preserve"> binaire</w:t>
      </w:r>
      <w:r>
        <w:rPr>
          <w:rFonts w:ascii="Arial" w:hAnsi="Arial" w:cs="Arial"/>
          <w:color w:val="000000"/>
          <w:sz w:val="21"/>
          <w:szCs w:val="22"/>
        </w:rPr>
        <w:t>s</w:t>
      </w:r>
      <w:r w:rsidR="00D20F43">
        <w:rPr>
          <w:rFonts w:ascii="Arial" w:hAnsi="Arial" w:cs="Arial"/>
          <w:color w:val="000000"/>
          <w:sz w:val="21"/>
          <w:szCs w:val="22"/>
        </w:rPr>
        <w:t xml:space="preserve"> avec </w:t>
      </w:r>
      <w:r>
        <w:rPr>
          <w:rFonts w:ascii="Arial" w:hAnsi="Arial" w:cs="Arial"/>
          <w:color w:val="000000"/>
          <w:sz w:val="21"/>
          <w:szCs w:val="22"/>
        </w:rPr>
        <w:t xml:space="preserve">l’arrivée </w:t>
      </w:r>
      <w:r w:rsidR="00D20F43">
        <w:rPr>
          <w:rFonts w:ascii="Arial" w:hAnsi="Arial" w:cs="Arial"/>
          <w:color w:val="000000"/>
          <w:sz w:val="21"/>
          <w:szCs w:val="22"/>
        </w:rPr>
        <w:t xml:space="preserve">des entrées, et le choix d’une commande se fait </w:t>
      </w:r>
      <w:r>
        <w:rPr>
          <w:rFonts w:ascii="Arial" w:hAnsi="Arial" w:cs="Arial"/>
          <w:color w:val="000000"/>
          <w:sz w:val="21"/>
          <w:szCs w:val="22"/>
        </w:rPr>
        <w:t>de manière non</w:t>
      </w:r>
      <w:r w:rsidR="00D20F43">
        <w:rPr>
          <w:rFonts w:ascii="Arial" w:hAnsi="Arial" w:cs="Arial"/>
          <w:color w:val="000000"/>
          <w:sz w:val="21"/>
          <w:szCs w:val="22"/>
        </w:rPr>
        <w:t xml:space="preserve"> déterministe.</w:t>
      </w:r>
    </w:p>
    <w:p w:rsidR="00C61A25" w:rsidRPr="00F80135" w:rsidRDefault="00292CDB">
      <w:pPr>
        <w:rPr>
          <w:rFonts w:ascii="Arial" w:hAnsi="Arial" w:cs="Arial"/>
          <w:b/>
          <w:bCs/>
          <w:color w:val="000000"/>
          <w:sz w:val="21"/>
          <w:szCs w:val="22"/>
        </w:rPr>
      </w:pPr>
      <w:r w:rsidRPr="00292CDB">
        <w:rPr>
          <w:rFonts w:ascii="Arial" w:hAnsi="Arial" w:cs="Arial"/>
          <w:b/>
          <w:bCs/>
          <w:color w:val="000000"/>
          <w:sz w:val="21"/>
          <w:szCs w:val="22"/>
        </w:rPr>
        <w:t>CSTimer:</w:t>
      </w:r>
    </w:p>
    <w:p w:rsidR="00C61A25" w:rsidRDefault="00D20F43" w:rsidP="00F80135">
      <w:pPr>
        <w:rPr>
          <w:rFonts w:ascii="Arial" w:hAnsi="Arial" w:cs="Arial"/>
          <w:color w:val="000000"/>
          <w:sz w:val="21"/>
          <w:szCs w:val="22"/>
        </w:rPr>
      </w:pPr>
      <w:r>
        <w:rPr>
          <w:rFonts w:ascii="Arial" w:hAnsi="Arial" w:cs="Arial"/>
          <w:color w:val="000000"/>
          <w:sz w:val="21"/>
          <w:szCs w:val="22"/>
        </w:rPr>
        <w:t>C’est un</w:t>
      </w:r>
      <w:r w:rsidR="00F80135">
        <w:rPr>
          <w:rFonts w:ascii="Arial" w:hAnsi="Arial" w:cs="Arial"/>
          <w:color w:val="000000"/>
          <w:sz w:val="21"/>
          <w:szCs w:val="22"/>
        </w:rPr>
        <w:t>e</w:t>
      </w:r>
      <w:r>
        <w:rPr>
          <w:rFonts w:ascii="Arial" w:hAnsi="Arial" w:cs="Arial"/>
          <w:color w:val="000000"/>
          <w:sz w:val="21"/>
          <w:szCs w:val="22"/>
        </w:rPr>
        <w:t xml:space="preserve"> classe qui donne la possibilité de cr</w:t>
      </w:r>
      <w:r w:rsidR="00F80135">
        <w:rPr>
          <w:rFonts w:ascii="Arial" w:hAnsi="Arial" w:cs="Arial"/>
          <w:color w:val="000000"/>
          <w:sz w:val="21"/>
          <w:szCs w:val="22"/>
        </w:rPr>
        <w:t>é</w:t>
      </w:r>
      <w:r>
        <w:rPr>
          <w:rFonts w:ascii="Arial" w:hAnsi="Arial" w:cs="Arial"/>
          <w:color w:val="000000"/>
          <w:sz w:val="21"/>
          <w:szCs w:val="22"/>
        </w:rPr>
        <w:t xml:space="preserve">er un </w:t>
      </w:r>
      <w:r w:rsidR="00F80135">
        <w:rPr>
          <w:rFonts w:ascii="Arial" w:hAnsi="Arial" w:cs="Arial"/>
          <w:color w:val="000000"/>
          <w:sz w:val="21"/>
          <w:szCs w:val="22"/>
        </w:rPr>
        <w:t>T</w:t>
      </w:r>
      <w:r>
        <w:rPr>
          <w:rFonts w:ascii="Arial" w:hAnsi="Arial" w:cs="Arial"/>
          <w:color w:val="000000"/>
          <w:sz w:val="21"/>
          <w:szCs w:val="22"/>
        </w:rPr>
        <w:t>imer pour qu</w:t>
      </w:r>
      <w:r w:rsidR="00F80135">
        <w:rPr>
          <w:rFonts w:ascii="Arial" w:hAnsi="Arial" w:cs="Arial"/>
          <w:color w:val="000000"/>
          <w:sz w:val="21"/>
          <w:szCs w:val="22"/>
        </w:rPr>
        <w:t>’</w:t>
      </w:r>
      <w:r>
        <w:rPr>
          <w:rFonts w:ascii="Arial" w:hAnsi="Arial" w:cs="Arial"/>
          <w:color w:val="000000"/>
          <w:sz w:val="21"/>
          <w:szCs w:val="22"/>
        </w:rPr>
        <w:t>il soit utilisé comme garde dans la classe Alternative</w:t>
      </w:r>
      <w:r w:rsidR="00F80135">
        <w:rPr>
          <w:rFonts w:ascii="Arial" w:hAnsi="Arial" w:cs="Arial"/>
          <w:color w:val="000000"/>
          <w:sz w:val="21"/>
          <w:szCs w:val="22"/>
        </w:rPr>
        <w:t>.</w:t>
      </w:r>
    </w:p>
    <w:p w:rsidR="00C61A25" w:rsidRDefault="00C61A25">
      <w:pPr>
        <w:rPr>
          <w:rFonts w:ascii="Arial" w:hAnsi="Arial" w:cs="Arial"/>
          <w:color w:val="000000"/>
          <w:sz w:val="21"/>
          <w:szCs w:val="22"/>
        </w:rPr>
      </w:pPr>
    </w:p>
    <w:p w:rsidR="00C61A25" w:rsidRDefault="00D20F43">
      <w:pPr>
        <w:pStyle w:val="Titreniveau1"/>
        <w:rPr>
          <w:szCs w:val="22"/>
        </w:rPr>
      </w:pPr>
      <w:r>
        <w:rPr>
          <w:szCs w:val="22"/>
        </w:rPr>
        <w:t>JCSP.net</w:t>
      </w:r>
    </w:p>
    <w:p w:rsidR="00C61A25" w:rsidRDefault="00D20F43" w:rsidP="00F80135">
      <w:pPr>
        <w:rPr>
          <w:rFonts w:ascii="Arial" w:hAnsi="Arial" w:cs="Arial"/>
          <w:color w:val="000000"/>
          <w:sz w:val="21"/>
          <w:szCs w:val="22"/>
        </w:rPr>
      </w:pPr>
      <w:r>
        <w:rPr>
          <w:rFonts w:ascii="Arial" w:hAnsi="Arial" w:cs="Arial"/>
          <w:color w:val="000000"/>
          <w:sz w:val="21"/>
          <w:szCs w:val="22"/>
        </w:rPr>
        <w:t>L’extension de JCSP par l’aspect distribué a donn</w:t>
      </w:r>
      <w:r w:rsidR="00F80135">
        <w:rPr>
          <w:rFonts w:ascii="Arial" w:hAnsi="Arial" w:cs="Arial"/>
          <w:color w:val="000000"/>
          <w:sz w:val="21"/>
          <w:szCs w:val="22"/>
        </w:rPr>
        <w:t>é</w:t>
      </w:r>
      <w:r>
        <w:rPr>
          <w:rFonts w:ascii="Arial" w:hAnsi="Arial" w:cs="Arial"/>
          <w:color w:val="000000"/>
          <w:sz w:val="21"/>
          <w:szCs w:val="22"/>
        </w:rPr>
        <w:t xml:space="preserve"> naissance </w:t>
      </w:r>
      <w:r w:rsidR="00F80135">
        <w:rPr>
          <w:rFonts w:ascii="Arial" w:hAnsi="Arial" w:cs="Arial"/>
          <w:color w:val="000000"/>
          <w:sz w:val="21"/>
          <w:szCs w:val="22"/>
        </w:rPr>
        <w:t>à</w:t>
      </w:r>
      <w:r>
        <w:rPr>
          <w:rFonts w:ascii="Arial" w:hAnsi="Arial" w:cs="Arial"/>
          <w:color w:val="000000"/>
          <w:sz w:val="21"/>
          <w:szCs w:val="22"/>
        </w:rPr>
        <w:t xml:space="preserve"> JCSP.net, c</w:t>
      </w:r>
      <w:r w:rsidR="00F80135">
        <w:rPr>
          <w:rFonts w:ascii="Arial" w:hAnsi="Arial" w:cs="Arial"/>
          <w:color w:val="000000"/>
          <w:sz w:val="21"/>
          <w:szCs w:val="22"/>
        </w:rPr>
        <w:t>’</w:t>
      </w:r>
      <w:r>
        <w:rPr>
          <w:rFonts w:ascii="Arial" w:hAnsi="Arial" w:cs="Arial"/>
          <w:color w:val="000000"/>
          <w:sz w:val="21"/>
          <w:szCs w:val="22"/>
        </w:rPr>
        <w:t>est</w:t>
      </w:r>
      <w:r w:rsidR="00F80135">
        <w:rPr>
          <w:rFonts w:ascii="Arial" w:hAnsi="Arial" w:cs="Arial"/>
          <w:color w:val="000000"/>
          <w:sz w:val="21"/>
          <w:szCs w:val="22"/>
        </w:rPr>
        <w:t>-à-</w:t>
      </w:r>
      <w:r>
        <w:rPr>
          <w:rFonts w:ascii="Arial" w:hAnsi="Arial" w:cs="Arial"/>
          <w:color w:val="000000"/>
          <w:sz w:val="21"/>
          <w:szCs w:val="22"/>
        </w:rPr>
        <w:t>dire que les canaux ne sont pas locaux mais sont des canaux d</w:t>
      </w:r>
      <w:r w:rsidR="00F80135">
        <w:rPr>
          <w:rFonts w:ascii="Arial" w:hAnsi="Arial" w:cs="Arial"/>
          <w:color w:val="000000"/>
          <w:sz w:val="21"/>
          <w:szCs w:val="22"/>
        </w:rPr>
        <w:t>i</w:t>
      </w:r>
      <w:r>
        <w:rPr>
          <w:rFonts w:ascii="Arial" w:hAnsi="Arial" w:cs="Arial"/>
          <w:color w:val="000000"/>
          <w:sz w:val="21"/>
          <w:szCs w:val="22"/>
        </w:rPr>
        <w:t>stant</w:t>
      </w:r>
      <w:r w:rsidR="00F80135">
        <w:rPr>
          <w:rFonts w:ascii="Arial" w:hAnsi="Arial" w:cs="Arial"/>
          <w:color w:val="000000"/>
          <w:sz w:val="21"/>
          <w:szCs w:val="22"/>
        </w:rPr>
        <w:t>s</w:t>
      </w:r>
      <w:r>
        <w:rPr>
          <w:rFonts w:ascii="Arial" w:hAnsi="Arial" w:cs="Arial"/>
          <w:color w:val="000000"/>
          <w:sz w:val="21"/>
          <w:szCs w:val="22"/>
        </w:rPr>
        <w:t xml:space="preserve"> qui ont des extrémité</w:t>
      </w:r>
      <w:r w:rsidR="00F80135">
        <w:rPr>
          <w:rFonts w:ascii="Arial" w:hAnsi="Arial" w:cs="Arial"/>
          <w:color w:val="000000"/>
          <w:sz w:val="21"/>
          <w:szCs w:val="22"/>
        </w:rPr>
        <w:t>s</w:t>
      </w:r>
      <w:r>
        <w:rPr>
          <w:rFonts w:ascii="Arial" w:hAnsi="Arial" w:cs="Arial"/>
          <w:color w:val="000000"/>
          <w:sz w:val="21"/>
          <w:szCs w:val="22"/>
        </w:rPr>
        <w:t xml:space="preserve"> distant</w:t>
      </w:r>
      <w:r w:rsidR="00F80135">
        <w:rPr>
          <w:rFonts w:ascii="Arial" w:hAnsi="Arial" w:cs="Arial"/>
          <w:color w:val="000000"/>
          <w:sz w:val="21"/>
          <w:szCs w:val="22"/>
        </w:rPr>
        <w:t>es. L’émetteur et le récepteur ne sont pas forcément dans la même machine.</w:t>
      </w:r>
    </w:p>
    <w:p w:rsidR="00C61A25" w:rsidRDefault="005D647F" w:rsidP="005D647F">
      <w:pPr>
        <w:rPr>
          <w:rFonts w:ascii="Arial" w:hAnsi="Arial" w:cs="Arial"/>
          <w:color w:val="000000"/>
          <w:sz w:val="21"/>
          <w:szCs w:val="22"/>
        </w:rPr>
      </w:pPr>
      <w:r>
        <w:rPr>
          <w:rFonts w:ascii="Arial" w:hAnsi="Arial" w:cs="Arial"/>
          <w:color w:val="000000"/>
          <w:sz w:val="21"/>
          <w:szCs w:val="22"/>
        </w:rPr>
        <w:t>A</w:t>
      </w:r>
      <w:r w:rsidR="00D20F43">
        <w:rPr>
          <w:rFonts w:ascii="Arial" w:hAnsi="Arial" w:cs="Arial"/>
          <w:color w:val="000000"/>
          <w:sz w:val="21"/>
          <w:szCs w:val="22"/>
        </w:rPr>
        <w:t xml:space="preserve">vec une différence syntaxique </w:t>
      </w:r>
      <w:commentRangeStart w:id="393"/>
      <w:r w:rsidR="00D20F43">
        <w:rPr>
          <w:rFonts w:ascii="Arial" w:hAnsi="Arial" w:cs="Arial"/>
          <w:color w:val="000000"/>
          <w:sz w:val="21"/>
          <w:szCs w:val="22"/>
        </w:rPr>
        <w:t xml:space="preserve">que en plus de CSP </w:t>
      </w:r>
      <w:commentRangeEnd w:id="393"/>
      <w:r>
        <w:rPr>
          <w:rStyle w:val="Marquedecommentaire"/>
        </w:rPr>
        <w:commentReference w:id="393"/>
      </w:r>
      <w:r w:rsidR="00D20F43">
        <w:rPr>
          <w:rFonts w:ascii="Arial" w:hAnsi="Arial" w:cs="Arial"/>
          <w:color w:val="000000"/>
          <w:sz w:val="21"/>
          <w:szCs w:val="22"/>
        </w:rPr>
        <w:t xml:space="preserve">de </w:t>
      </w:r>
      <w:r>
        <w:rPr>
          <w:rFonts w:ascii="Arial" w:hAnsi="Arial" w:cs="Arial"/>
          <w:color w:val="000000"/>
          <w:sz w:val="21"/>
          <w:szCs w:val="22"/>
        </w:rPr>
        <w:t xml:space="preserve">Hoare, </w:t>
      </w:r>
      <w:r w:rsidR="00D20F43">
        <w:rPr>
          <w:rFonts w:ascii="Arial" w:hAnsi="Arial" w:cs="Arial"/>
          <w:color w:val="000000"/>
          <w:sz w:val="21"/>
          <w:szCs w:val="22"/>
        </w:rPr>
        <w:t xml:space="preserve">est ajoutée le </w:t>
      </w:r>
      <w:commentRangeStart w:id="394"/>
      <w:r w:rsidR="00D20F43">
        <w:rPr>
          <w:rFonts w:ascii="Arial" w:hAnsi="Arial" w:cs="Arial"/>
          <w:color w:val="000000"/>
          <w:sz w:val="21"/>
          <w:szCs w:val="22"/>
        </w:rPr>
        <w:t>Pi</w:t>
      </w:r>
      <w:r>
        <w:rPr>
          <w:rFonts w:ascii="Arial" w:hAnsi="Arial" w:cs="Arial"/>
          <w:color w:val="000000"/>
          <w:sz w:val="21"/>
          <w:szCs w:val="22"/>
        </w:rPr>
        <w:t>-</w:t>
      </w:r>
      <w:r w:rsidR="00D20F43">
        <w:rPr>
          <w:rFonts w:ascii="Arial" w:hAnsi="Arial" w:cs="Arial"/>
          <w:color w:val="000000"/>
          <w:sz w:val="21"/>
          <w:szCs w:val="22"/>
        </w:rPr>
        <w:t>calcul</w:t>
      </w:r>
      <w:commentRangeEnd w:id="394"/>
      <w:r>
        <w:rPr>
          <w:rStyle w:val="Marquedecommentaire"/>
        </w:rPr>
        <w:commentReference w:id="394"/>
      </w:r>
      <w:r w:rsidR="00D20F43">
        <w:rPr>
          <w:rFonts w:ascii="Arial" w:hAnsi="Arial" w:cs="Arial"/>
          <w:color w:val="000000"/>
          <w:sz w:val="21"/>
          <w:szCs w:val="22"/>
        </w:rPr>
        <w:t xml:space="preserve"> qui </w:t>
      </w:r>
      <w:commentRangeStart w:id="395"/>
      <w:r w:rsidR="00D20F43">
        <w:rPr>
          <w:rFonts w:ascii="Arial" w:hAnsi="Arial" w:cs="Arial"/>
          <w:color w:val="000000"/>
          <w:sz w:val="21"/>
          <w:szCs w:val="22"/>
        </w:rPr>
        <w:t xml:space="preserve">reprisent </w:t>
      </w:r>
      <w:commentRangeEnd w:id="395"/>
      <w:r>
        <w:rPr>
          <w:rStyle w:val="Marquedecommentaire"/>
        </w:rPr>
        <w:commentReference w:id="395"/>
      </w:r>
      <w:r w:rsidR="00D20F43">
        <w:rPr>
          <w:rFonts w:ascii="Arial" w:hAnsi="Arial" w:cs="Arial"/>
          <w:color w:val="000000"/>
          <w:sz w:val="21"/>
          <w:szCs w:val="22"/>
        </w:rPr>
        <w:t>dans le calcul des processus comme le lambda calcul dans informatique traditionnelle</w:t>
      </w:r>
      <w:r>
        <w:rPr>
          <w:rFonts w:ascii="Arial" w:hAnsi="Arial" w:cs="Arial"/>
          <w:color w:val="000000"/>
          <w:sz w:val="21"/>
          <w:szCs w:val="22"/>
        </w:rPr>
        <w:t>.</w:t>
      </w:r>
    </w:p>
    <w:p w:rsidR="00C61A25" w:rsidRDefault="005D647F" w:rsidP="005D647F">
      <w:pPr>
        <w:rPr>
          <w:rFonts w:ascii="Arial" w:hAnsi="Arial" w:cs="Arial"/>
          <w:color w:val="000000"/>
          <w:sz w:val="21"/>
          <w:szCs w:val="22"/>
        </w:rPr>
      </w:pPr>
      <w:r>
        <w:rPr>
          <w:rFonts w:ascii="Arial" w:hAnsi="Arial" w:cs="Arial"/>
          <w:color w:val="000000"/>
          <w:sz w:val="21"/>
          <w:szCs w:val="22"/>
        </w:rPr>
        <w:t>U</w:t>
      </w:r>
      <w:r w:rsidR="00D20F43">
        <w:rPr>
          <w:rFonts w:ascii="Arial" w:hAnsi="Arial" w:cs="Arial"/>
          <w:color w:val="000000"/>
          <w:sz w:val="21"/>
          <w:szCs w:val="22"/>
        </w:rPr>
        <w:t xml:space="preserve">ne autre différence sémantique </w:t>
      </w:r>
      <w:r>
        <w:rPr>
          <w:rFonts w:ascii="Arial" w:hAnsi="Arial" w:cs="Arial"/>
          <w:color w:val="000000"/>
          <w:sz w:val="21"/>
          <w:szCs w:val="22"/>
        </w:rPr>
        <w:t xml:space="preserve">est </w:t>
      </w:r>
      <w:r w:rsidR="00D20F43">
        <w:rPr>
          <w:rFonts w:ascii="Arial" w:hAnsi="Arial" w:cs="Arial"/>
          <w:color w:val="000000"/>
          <w:sz w:val="21"/>
          <w:szCs w:val="22"/>
        </w:rPr>
        <w:t xml:space="preserve">que les objets </w:t>
      </w:r>
      <w:r>
        <w:rPr>
          <w:rFonts w:ascii="Arial" w:hAnsi="Arial" w:cs="Arial"/>
          <w:color w:val="000000"/>
          <w:sz w:val="21"/>
          <w:szCs w:val="22"/>
        </w:rPr>
        <w:t xml:space="preserve">passent </w:t>
      </w:r>
      <w:r w:rsidR="00D20F43">
        <w:rPr>
          <w:rFonts w:ascii="Arial" w:hAnsi="Arial" w:cs="Arial"/>
          <w:color w:val="000000"/>
          <w:sz w:val="21"/>
          <w:szCs w:val="22"/>
        </w:rPr>
        <w:t>dans un cana</w:t>
      </w:r>
      <w:r>
        <w:rPr>
          <w:rFonts w:ascii="Arial" w:hAnsi="Arial" w:cs="Arial"/>
          <w:color w:val="000000"/>
          <w:sz w:val="21"/>
          <w:szCs w:val="22"/>
        </w:rPr>
        <w:t>l</w:t>
      </w:r>
      <w:r w:rsidR="00D20F43">
        <w:rPr>
          <w:rFonts w:ascii="Arial" w:hAnsi="Arial" w:cs="Arial"/>
          <w:color w:val="000000"/>
          <w:sz w:val="21"/>
          <w:szCs w:val="22"/>
        </w:rPr>
        <w:t xml:space="preserve"> local par référence mais dans un canau réseau</w:t>
      </w:r>
      <w:r>
        <w:rPr>
          <w:rFonts w:ascii="Arial" w:hAnsi="Arial" w:cs="Arial"/>
          <w:color w:val="000000"/>
          <w:sz w:val="21"/>
          <w:szCs w:val="22"/>
        </w:rPr>
        <w:t>, ils</w:t>
      </w:r>
      <w:r w:rsidR="00D20F43">
        <w:rPr>
          <w:rFonts w:ascii="Arial" w:hAnsi="Arial" w:cs="Arial"/>
          <w:color w:val="000000"/>
          <w:sz w:val="21"/>
          <w:szCs w:val="22"/>
        </w:rPr>
        <w:t xml:space="preserve"> sont passé</w:t>
      </w:r>
      <w:r>
        <w:rPr>
          <w:rFonts w:ascii="Arial" w:hAnsi="Arial" w:cs="Arial"/>
          <w:color w:val="000000"/>
          <w:sz w:val="21"/>
          <w:szCs w:val="22"/>
        </w:rPr>
        <w:t>s</w:t>
      </w:r>
      <w:r w:rsidR="00D20F43">
        <w:rPr>
          <w:rFonts w:ascii="Arial" w:hAnsi="Arial" w:cs="Arial"/>
          <w:color w:val="000000"/>
          <w:sz w:val="21"/>
          <w:szCs w:val="22"/>
        </w:rPr>
        <w:t xml:space="preserve"> par copie</w:t>
      </w:r>
      <w:r>
        <w:rPr>
          <w:rFonts w:ascii="Arial" w:hAnsi="Arial" w:cs="Arial"/>
          <w:color w:val="000000"/>
          <w:sz w:val="21"/>
          <w:szCs w:val="22"/>
        </w:rPr>
        <w:t>.</w:t>
      </w:r>
    </w:p>
    <w:p w:rsidR="00C61A25" w:rsidRDefault="00292CDB">
      <w:pPr>
        <w:rPr>
          <w:rFonts w:ascii="Arial" w:hAnsi="Arial" w:cs="Arial"/>
          <w:color w:val="000000"/>
          <w:sz w:val="21"/>
          <w:szCs w:val="22"/>
        </w:rPr>
      </w:pPr>
      <w:r>
        <w:rPr>
          <w:rFonts w:ascii="Arial" w:hAnsi="Arial" w:cs="Arial"/>
          <w:noProof/>
          <w:color w:val="000000"/>
          <w:sz w:val="21"/>
          <w:szCs w:val="22"/>
        </w:rPr>
        <w:pict>
          <v:group id="_x0000_s2221" style="position:absolute;margin-left:-13.2pt;margin-top:10.65pt;width:449.3pt;height:114pt;z-index:251740160" coordorigin="2194,61306" coordsize="8986,2280" o:gfxdata="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">
            <v:roundrect id="Rounded Rectangle 1" o:spid="_x0000_s2222" style="position:absolute;left:2194;top:61921;width:1218;height:870;v-text-anchor:middle" arcsize="10923f" o:gfxdata="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Wp90C8AAAA&#10;2gAAAA8AAAAAAAAAAQAgAAAAIgAAAGRycy9kb3ducmV2LnhtbFBLAQIUABQAAAAIAIdO4kAzLwWe&#10;OwAAADkAAAAQAAAAAAAAAAEAIAAAAAsBAABkcnMvc2hhcGV4bWwueG1sUEsFBgAAAAAGAAYAWwEA&#10;ALUDAAAAAA==&#10;" strokecolor="#f79646" strokeweight="2pt">
              <v:textbox>
                <w:txbxContent>
                  <w:p w:rsidR="00291C63" w:rsidRDefault="00291C63" w:rsidP="005D647F">
                    <w:pPr>
                      <w:jc w:val="center"/>
                    </w:pPr>
                    <w:r>
                      <w:t>Processus</w:t>
                    </w:r>
                  </w:p>
                </w:txbxContent>
              </v:textbox>
            </v:roundrect>
            <v:roundrect id="Rounded Rectangle 2" o:spid="_x0000_s2223" style="position:absolute;left:9840;top:61824;width:1341;height:945;v-text-anchor:middle" arcsize="10923f" o:gfxdata="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V7aTe8AAAA&#10;2gAAAA8AAAAAAAAAAQAgAAAAIgAAAGRycy9kb3ducmV2LnhtbFBLAQIUABQAAAAIAIdO4kAzLwWe&#10;OwAAADkAAAAQAAAAAAAAAAEAIAAAAAsBAABkcnMvc2hhcGV4bWwueG1sUEsFBgAAAAAGAAYAWwEA&#10;ALUDAAAAAA==&#10;" strokecolor="#f79646" strokeweight="2pt">
              <v:textbox>
                <w:txbxContent>
                  <w:p w:rsidR="00291C63" w:rsidRDefault="00291C63" w:rsidP="005D647F">
                    <w:pPr>
                      <w:jc w:val="center"/>
                    </w:pPr>
                    <w:r>
                      <w:t>Processus</w:t>
                    </w:r>
                  </w:p>
                </w:txbxContent>
              </v:textbox>
            </v:roundrect>
            <v:roundrect id="Rounded Rectangle 3" o:spid="_x0000_s2224" style="position:absolute;left:3828;top:61891;width:1218;height:989;v-text-anchor:middle" arcsize="10923f" o:gfxdata="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fMrLsAAADa&#10;AAAADwAAAAAAAAABACAAAAAiAAAAZHJzL2Rvd25yZXYueG1sUEsBAhQAFAAAAAgAh07iQDMvBZ47&#10;AAAAOQAAABAAAAAAAAAAAQAgAAAACgEAAGRycy9zaGFwZXhtbC54bWxQSwUGAAAAAAYABgBbAQAA&#10;tAMAAAAA&#10;" strokecolor="#f79646" strokeweight="2pt">
              <v:textbox>
                <w:txbxContent>
                  <w:p w:rsidR="00291C63" w:rsidRDefault="00291C63" w:rsidP="005D647F">
                    <w:pPr>
                      <w:jc w:val="center"/>
                    </w:pPr>
                    <w:r>
                      <w:t>Net Chanel output</w:t>
                    </w:r>
                  </w:p>
                </w:txbxContent>
              </v:textbox>
            </v:roundrect>
            <v:roundrect id="Rounded Rectangle 4" o:spid="_x0000_s2225" style="position:absolute;left:5586;top:62986;width:834;height:601;v-text-anchor:middle" arcsize="10923f" o:gfxdata="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d5U2LsAAADa&#10;AAAADwAAAAAAAAABACAAAAAiAAAAZHJzL2Rvd25yZXYueG1sUEsBAhQAFAAAAAgAh07iQDMvBZ47&#10;AAAAOQAAABAAAAAAAAAAAQAgAAAACgEAAGRycy9zaGFwZXhtbC54bWxQSwUGAAAAAAYABgBbAQAA&#10;tAMAAAAA&#10;" strokecolor="#f79646" strokeweight="2pt">
              <v:textbox>
                <w:txbxContent>
                  <w:p w:rsidR="00291C63" w:rsidRDefault="00291C63" w:rsidP="005D647F">
                    <w:pPr>
                      <w:jc w:val="center"/>
                    </w:pPr>
                    <w:r>
                      <w:t>RX</w:t>
                    </w:r>
                  </w:p>
                </w:txbxContent>
              </v:textbox>
            </v:roundrect>
            <v:roundrect id="Rounded Rectangle 5" o:spid="_x0000_s2226" style="position:absolute;left:5509;top:61306;width:925;height:525;v-text-anchor:middle" arcsize="10923f" o:gfxdata="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pLxQ7sAAADa&#10;AAAADwAAAAAAAAABACAAAAAiAAAAZHJzL2Rvd25yZXYueG1sUEsBAhQAFAAAAAgAh07iQDMvBZ47&#10;AAAAOQAAABAAAAAAAAAAAQAgAAAACgEAAGRycy9zaGFwZXhtbC54bWxQSwUGAAAAAAYABgBbAQAA&#10;tAMAAAAA&#10;" strokecolor="#f79646" strokeweight="2pt">
              <v:textbox>
                <w:txbxContent>
                  <w:p w:rsidR="00291C63" w:rsidRDefault="00291C63" w:rsidP="005D647F">
                    <w:pPr>
                      <w:jc w:val="center"/>
                    </w:pPr>
                    <w:r>
                      <w:t>TX</w:t>
                    </w:r>
                  </w:p>
                </w:txbxContent>
              </v:textbox>
            </v:roundrect>
            <v:roundrect id="Rounded Rectangle 7" o:spid="_x0000_s2227" style="position:absolute;left:8252;top:61884;width:1218;height:960;v-text-anchor:middle" arcsize="10923f" o:gfxdata="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QzKr74A&#10;AADaAAAADwAAAAAAAAABACAAAAAiAAAAZHJzL2Rvd25yZXYueG1sUEsBAhQAFAAAAAgAh07iQDMv&#10;BZ47AAAAOQAAABAAAAAAAAAAAQAgAAAADQEAAGRycy9zaGFwZXhtbC54bWxQSwUGAAAAAAYABgBb&#10;AQAAtwMAAAAA&#10;" strokecolor="#f79646" strokeweight="2pt">
              <v:textbox>
                <w:txbxContent>
                  <w:p w:rsidR="00291C63" w:rsidRDefault="00291C63" w:rsidP="005D647F">
                    <w:pPr>
                      <w:jc w:val="center"/>
                    </w:pPr>
                    <w:r>
                      <w:t>NET Chanel input</w:t>
                    </w:r>
                  </w:p>
                </w:txbxContent>
              </v:textbox>
            </v:roundrect>
            <v:roundrect id="Rounded Rectangle 8" o:spid="_x0000_s2228" style="position:absolute;left:7080;top:62934;width:834;height:601;v-text-anchor:middle" arcsize="10923f" o:gfxdata="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STXt22AAAA2gAAAA8A&#10;AAAAAAAAAQAgAAAAIgAAAGRycy9kb3ducmV2LnhtbFBLAQIUABQAAAAIAIdO4kAzLwWeOwAAADkA&#10;AAAQAAAAAAAAAAEAIAAAAAUBAABkcnMvc2hhcGV4bWwueG1sUEsFBgAAAAAGAAYAWwEAAK8DAAAA&#10;AA==&#10;" strokecolor="#f79646" strokeweight="2pt">
              <v:textbox>
                <w:txbxContent>
                  <w:p w:rsidR="00291C63" w:rsidRDefault="00291C63" w:rsidP="005D647F">
                    <w:pPr>
                      <w:jc w:val="center"/>
                    </w:pPr>
                    <w:r>
                      <w:t>TX</w:t>
                    </w:r>
                  </w:p>
                </w:txbxContent>
              </v:textbox>
            </v:roundrect>
            <v:roundrect id="Rounded Rectangle 6" o:spid="_x0000_s2229" style="position:absolute;left:6956;top:61312;width:925;height:525;v-text-anchor:middle" arcsize="10923f" o:gfxdata="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kBvNLsAAADa&#10;AAAADwAAAAAAAAABACAAAAAiAAAAZHJzL2Rvd25yZXYueG1sUEsBAhQAFAAAAAgAh07iQDMvBZ47&#10;AAAAOQAAABAAAAAAAAAAAQAgAAAACgEAAGRycy9zaGFwZXhtbC54bWxQSwUGAAAAAAYABgBbAQAA&#10;tAMAAAAA&#10;" strokecolor="#f79646" strokeweight="2pt">
              <v:textbox>
                <w:txbxContent>
                  <w:p w:rsidR="00291C63" w:rsidRDefault="00291C63" w:rsidP="005D647F">
                    <w:pPr>
                      <w:jc w:val="center"/>
                    </w:pPr>
                    <w:r>
                      <w:t>RX</w:t>
                    </w:r>
                  </w:p>
                </w:txbxContent>
              </v:textbox>
            </v:roundrect>
            <v:shape id="Straight Arrow Connector 9" o:spid="_x0000_s2230" type="#_x0000_t32" style="position:absolute;left:3412;top:62146;width:401;height:0" o:gfxdata="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CBoLsAAADa&#10;AAAADwAAAAAAAAABACAAAAAiAAAAZHJzL2Rvd25yZXYueG1sUEsBAhQAFAAAAAgAh07iQDMvBZ47&#10;AAAAOQAAABAAAAAAAAAAAQAgAAAACgEAAGRycy9zaGFwZXhtbC54bWxQSwUGAAAAAAYABgBbAQAA&#10;tAMAAAAA&#10;" strokecolor="#4a7ebb">
              <v:stroke endarrow="open"/>
            </v:shape>
            <v:shapetype id="_x0000_t33" coordsize="21600,21600" o:spt="33" o:oned="t" path="m,l21600,r,21600e" filled="f">
              <v:stroke joinstyle="miter"/>
              <v:path arrowok="t" fillok="f" o:connecttype="none"/>
              <o:lock v:ext="edit" shapetype="t"/>
            </v:shapetype>
            <v:shape id="Elbow Connector 11" o:spid="_x0000_s2231" type="#_x0000_t33" style="position:absolute;left:4812;top:61194;width:322;height:1072;rotation:-90" o:gfxdata="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cZ6zugAAANsA&#10;AAAPAAAAAAAAAAEAIAAAACIAAABkcnMvZG93bnJldi54bWxQSwECFAAUAAAACACHTuJAMy8FnjsA&#10;AAA5AAAAEAAAAAAAAAABACAAAAAJAQAAZHJzL3NoYXBleG1sLnhtbFBLBQYAAAAABgAGAFsBAACz&#10;AwAAAAA=&#10;" strokecolor="#4a7ebb">
              <v:stroke endarrow="open" joinstyle="round"/>
            </v:shape>
            <v:shape id="Straight Arrow Connector 12" o:spid="_x0000_s2232" type="#_x0000_t32" style="position:absolute;left:6434;top:61569;width:522;height:6" o:gfxdata="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sHHqrsAAADb&#10;AAAADwAAAAAAAAABACAAAAAiAAAAZHJzL2Rvd25yZXYueG1sUEsBAhQAFAAAAAgAh07iQDMvBZ47&#10;AAAAOQAAABAAAAAAAAAAAQAgAAAACgEAAGRycy9zaGFwZXhtbC54bWxQSwUGAAAAAAYABgBbAQAA&#10;tAMAAAAA&#10;" strokecolor="#4a7ebb">
              <v:stroke endarrow="open"/>
            </v:shape>
            <v:shape id="Elbow Connector 13" o:spid="_x0000_s2233" type="#_x0000_t33" style="position:absolute;left:7882;top:61575;width:980;height:309" o:gfxdata="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VomLbsAAADb&#10;AAAADwAAAAAAAAABACAAAAAiAAAAZHJzL2Rvd25yZXYueG1sUEsBAhQAFAAAAAgAh07iQDMvBZ47&#10;AAAAOQAAABAAAAAAAAAAAQAgAAAACgEAAGRycy9zaGFwZXhtbC54bWxQSwUGAAAAAAYABgBbAQAA&#10;tAMAAAAA&#10;" strokecolor="#4a7ebb">
              <v:stroke endarrow="open" joinstyle="round"/>
            </v:shape>
            <v:shape id="Straight Arrow Connector 15" o:spid="_x0000_s2234" type="#_x0000_t32" style="position:absolute;left:9470;top:62072;width:370;height:22;flip:y" o:gfxdata="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s2oy8AAAA&#10;2wAAAA8AAAAAAAAAAQAgAAAAIgAAAGRycy9kb3ducmV2LnhtbFBLAQIUABQAAAAIAIdO4kAzLwWe&#10;OwAAADkAAAAQAAAAAAAAAAEAIAAAAAsBAABkcnMvc2hhcGV4bWwueG1sUEsFBgAAAAAGAAYAWwEA&#10;ALUDAAAAAA==&#10;" strokecolor="#4a7ebb">
              <v:stroke endarrow="open"/>
            </v:shape>
            <v:shape id="Straight Arrow Connector 16" o:spid="_x0000_s2235" type="#_x0000_t32" style="position:absolute;left:9485;top:62424;width:308;height:0;flip:x" o:gfxdata="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v5E+7sAAADb&#10;AAAADwAAAAAAAAABACAAAAAiAAAAZHJzL2Rvd25yZXYueG1sUEsBAhQAFAAAAAgAh07iQDMvBZ47&#10;AAAAOQAAABAAAAAAAAAAAQAgAAAACgEAAGRycy9zaGFwZXhtbC54bWxQSwUGAAAAAAYABgBbAQAA&#10;tAMAAAAA&#10;" strokecolor="#4a7ebb">
              <v:stroke endarrow="open"/>
            </v:shape>
            <v:shape id="Elbow Connector 17" o:spid="_x0000_s2236" type="#_x0000_t33" style="position:absolute;left:8192;top:62566;width:391;height:948;rotation:90" o:gfxdata="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DOSdlugAAANsA&#10;AAAPAAAAAAAAAAEAIAAAACIAAABkcnMvZG93bnJldi54bWxQSwECFAAUAAAACACHTuJAMy8FnjsA&#10;AAA5AAAAEAAAAAAAAAABACAAAAAJAQAAZHJzL3NoYXBleG1sLnhtbFBLBQYAAAAABgAGAFsBAACz&#10;AwAAAAA=&#10;" strokecolor="#4a7ebb">
              <v:stroke endarrow="open" joinstyle="round"/>
            </v:shape>
            <v:shape id="Straight Arrow Connector 18" o:spid="_x0000_s2237" type="#_x0000_t32" style="position:absolute;left:6403;top:63294;width:677;height:2;flip:x" o:gfxdata="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C11Er4A&#10;AADbAAAADwAAAAAAAAABACAAAAAiAAAAZHJzL2Rvd25yZXYueG1sUEsBAhQAFAAAAAgAh07iQDMv&#10;BZ47AAAAOQAAABAAAAAAAAAAAQAgAAAADQEAAGRycy9zaGFwZXhtbC54bWxQSwUGAAAAAAYABgBb&#10;AQAAtwMAAAAA&#10;" strokecolor="#4a7ebb">
              <v:stroke endarrow="open"/>
            </v:shape>
            <v:shape id="Elbow Connector 19" o:spid="_x0000_s2238" type="#_x0000_t33" style="position:absolute;left:4437;top:62880;width:1149;height:407;rotation:180" o:gfxdata="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Klk+/&#10;AAAA2wAAAA8AAAAAAAAAAQAgAAAAIgAAAGRycy9kb3ducmV2LnhtbFBLAQIUABQAAAAIAIdO4kAz&#10;LwWeOwAAADkAAAAQAAAAAAAAAAEAIAAAAA4BAABkcnMvc2hhcGV4bWwueG1sUEsFBgAAAAAGAAYA&#10;WwEAALgDAAAAAA==&#10;" strokecolor="#4a7ebb">
              <v:stroke endarrow="open" joinstyle="round"/>
            </v:shape>
            <v:shape id="Straight Arrow Connector 21" o:spid="_x0000_s2239" type="#_x0000_t32" style="position:absolute;left:3381;top:62461;width:416;height:0;flip:x" o:gfxdata="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3sWMr4A&#10;AADbAAAADwAAAAAAAAABACAAAAAiAAAAZHJzL2Rvd25yZXYueG1sUEsBAhQAFAAAAAgAh07iQDMv&#10;BZ47AAAAOQAAABAAAAAAAAAAAQAgAAAADQEAAGRycy9zaGFwZXhtbC54bWxQSwUGAAAAAAYABgBb&#10;AQAAtwMAAAAA&#10;" strokecolor="#4a7ebb">
              <v:stroke endarrow="open"/>
            </v:shape>
          </v:group>
        </w:pict>
      </w:r>
    </w:p>
    <w:p w:rsidR="005D647F" w:rsidRDefault="005D647F">
      <w:pPr>
        <w:rPr>
          <w:rFonts w:ascii="Arial" w:hAnsi="Arial" w:cs="Arial"/>
          <w:color w:val="000000"/>
          <w:sz w:val="21"/>
          <w:szCs w:val="22"/>
        </w:rPr>
      </w:pPr>
    </w:p>
    <w:p w:rsidR="005D647F" w:rsidRDefault="005D647F">
      <w:pPr>
        <w:rPr>
          <w:rFonts w:ascii="Arial" w:hAnsi="Arial" w:cs="Arial"/>
          <w:color w:val="000000"/>
          <w:sz w:val="21"/>
          <w:szCs w:val="22"/>
        </w:rPr>
      </w:pPr>
    </w:p>
    <w:p w:rsidR="005D647F" w:rsidRDefault="005D647F">
      <w:pPr>
        <w:rPr>
          <w:rFonts w:ascii="Arial" w:hAnsi="Arial" w:cs="Arial"/>
          <w:color w:val="000000"/>
          <w:sz w:val="21"/>
          <w:szCs w:val="22"/>
        </w:rPr>
      </w:pPr>
    </w:p>
    <w:p w:rsidR="005D647F" w:rsidRDefault="005D647F">
      <w:pPr>
        <w:rPr>
          <w:rFonts w:ascii="Arial" w:hAnsi="Arial" w:cs="Arial"/>
          <w:color w:val="000000"/>
          <w:sz w:val="21"/>
          <w:szCs w:val="22"/>
        </w:rPr>
      </w:pPr>
    </w:p>
    <w:p w:rsidR="005D647F" w:rsidRDefault="005D647F">
      <w:pPr>
        <w:rPr>
          <w:rFonts w:ascii="Arial" w:hAnsi="Arial" w:cs="Arial"/>
          <w:color w:val="000000"/>
          <w:sz w:val="21"/>
          <w:szCs w:val="22"/>
        </w:rPr>
      </w:pPr>
    </w:p>
    <w:p w:rsidR="00C61A25" w:rsidRDefault="00D20F43" w:rsidP="00874669">
      <w:pPr>
        <w:jc w:val="center"/>
        <w:rPr>
          <w:rFonts w:ascii="Arial" w:hAnsi="Arial" w:cs="Arial"/>
          <w:color w:val="000000"/>
          <w:sz w:val="21"/>
          <w:szCs w:val="22"/>
        </w:rPr>
      </w:pPr>
      <w:commentRangeStart w:id="396"/>
      <w:r>
        <w:rPr>
          <w:rFonts w:ascii="Arial" w:hAnsi="Arial" w:cs="Arial"/>
          <w:color w:val="000000"/>
          <w:sz w:val="21"/>
          <w:szCs w:val="22"/>
        </w:rPr>
        <w:t>Architecture de canaux virtuel</w:t>
      </w:r>
      <w:r w:rsidR="00874669">
        <w:rPr>
          <w:rFonts w:ascii="Arial" w:hAnsi="Arial" w:cs="Arial"/>
          <w:color w:val="000000"/>
          <w:sz w:val="21"/>
          <w:szCs w:val="22"/>
        </w:rPr>
        <w:t>s</w:t>
      </w:r>
      <w:r>
        <w:rPr>
          <w:rFonts w:ascii="Arial" w:hAnsi="Arial" w:cs="Arial"/>
          <w:color w:val="000000"/>
          <w:sz w:val="21"/>
          <w:szCs w:val="22"/>
        </w:rPr>
        <w:t xml:space="preserve"> de JCSP.net</w:t>
      </w:r>
    </w:p>
    <w:p w:rsidR="00C61A25" w:rsidRDefault="00874669" w:rsidP="00874669">
      <w:pPr>
        <w:rPr>
          <w:rFonts w:ascii="Arial" w:hAnsi="Arial" w:cs="Arial"/>
          <w:color w:val="000000"/>
          <w:sz w:val="21"/>
          <w:szCs w:val="22"/>
        </w:rPr>
      </w:pPr>
      <w:commentRangeStart w:id="397"/>
      <w:commentRangeEnd w:id="396"/>
      <w:r>
        <w:rPr>
          <w:rStyle w:val="Marquedecommentaire"/>
        </w:rPr>
        <w:lastRenderedPageBreak/>
        <w:commentReference w:id="396"/>
      </w:r>
      <w:r w:rsidR="00D20F43">
        <w:rPr>
          <w:rFonts w:ascii="Arial" w:hAnsi="Arial" w:cs="Arial"/>
          <w:color w:val="000000"/>
          <w:sz w:val="21"/>
          <w:szCs w:val="22"/>
        </w:rPr>
        <w:t>Un cana</w:t>
      </w:r>
      <w:r>
        <w:rPr>
          <w:rFonts w:ascii="Arial" w:hAnsi="Arial" w:cs="Arial"/>
          <w:color w:val="000000"/>
          <w:sz w:val="21"/>
          <w:szCs w:val="22"/>
        </w:rPr>
        <w:t>l</w:t>
      </w:r>
      <w:r w:rsidR="00D20F43">
        <w:rPr>
          <w:rFonts w:ascii="Arial" w:hAnsi="Arial" w:cs="Arial"/>
          <w:color w:val="000000"/>
          <w:sz w:val="21"/>
          <w:szCs w:val="22"/>
        </w:rPr>
        <w:t xml:space="preserve"> en </w:t>
      </w:r>
      <w:r>
        <w:rPr>
          <w:rFonts w:ascii="Arial" w:hAnsi="Arial" w:cs="Arial"/>
          <w:color w:val="000000"/>
          <w:sz w:val="21"/>
          <w:szCs w:val="22"/>
        </w:rPr>
        <w:t>JCSO</w:t>
      </w:r>
      <w:r w:rsidR="00D20F43">
        <w:rPr>
          <w:rFonts w:ascii="Arial" w:hAnsi="Arial" w:cs="Arial"/>
          <w:color w:val="000000"/>
          <w:sz w:val="21"/>
          <w:szCs w:val="22"/>
        </w:rPr>
        <w:t>.net e</w:t>
      </w:r>
      <w:r>
        <w:rPr>
          <w:rFonts w:ascii="Arial" w:hAnsi="Arial" w:cs="Arial"/>
          <w:color w:val="000000"/>
          <w:sz w:val="21"/>
          <w:szCs w:val="22"/>
        </w:rPr>
        <w:t>s</w:t>
      </w:r>
      <w:r w:rsidR="00D20F43">
        <w:rPr>
          <w:rFonts w:ascii="Arial" w:hAnsi="Arial" w:cs="Arial"/>
          <w:color w:val="000000"/>
          <w:sz w:val="21"/>
          <w:szCs w:val="22"/>
        </w:rPr>
        <w:t>t d</w:t>
      </w:r>
      <w:r>
        <w:rPr>
          <w:rFonts w:ascii="Arial" w:hAnsi="Arial" w:cs="Arial"/>
          <w:color w:val="000000"/>
          <w:sz w:val="21"/>
          <w:szCs w:val="22"/>
        </w:rPr>
        <w:t>i</w:t>
      </w:r>
      <w:r w:rsidR="00D20F43">
        <w:rPr>
          <w:rFonts w:ascii="Arial" w:hAnsi="Arial" w:cs="Arial"/>
          <w:color w:val="000000"/>
          <w:sz w:val="21"/>
          <w:szCs w:val="22"/>
        </w:rPr>
        <w:t>vis</w:t>
      </w:r>
      <w:r>
        <w:rPr>
          <w:rFonts w:ascii="Arial" w:hAnsi="Arial" w:cs="Arial"/>
          <w:color w:val="000000"/>
          <w:sz w:val="21"/>
          <w:szCs w:val="22"/>
        </w:rPr>
        <w:t>é</w:t>
      </w:r>
      <w:r w:rsidR="00D20F43">
        <w:rPr>
          <w:rFonts w:ascii="Arial" w:hAnsi="Arial" w:cs="Arial"/>
          <w:color w:val="000000"/>
          <w:sz w:val="21"/>
          <w:szCs w:val="22"/>
        </w:rPr>
        <w:t xml:space="preserve"> en </w:t>
      </w:r>
      <w:commentRangeStart w:id="398"/>
      <w:r w:rsidR="00D20F43">
        <w:rPr>
          <w:rFonts w:ascii="Arial" w:hAnsi="Arial" w:cs="Arial"/>
          <w:color w:val="000000"/>
          <w:sz w:val="21"/>
          <w:szCs w:val="22"/>
        </w:rPr>
        <w:t>client et serveur lien</w:t>
      </w:r>
      <w:r>
        <w:rPr>
          <w:rFonts w:ascii="Arial" w:hAnsi="Arial" w:cs="Arial"/>
          <w:color w:val="000000"/>
          <w:sz w:val="21"/>
          <w:szCs w:val="22"/>
        </w:rPr>
        <w:t>,</w:t>
      </w:r>
      <w:r w:rsidR="00D20F43">
        <w:rPr>
          <w:rFonts w:ascii="Arial" w:hAnsi="Arial" w:cs="Arial"/>
          <w:color w:val="000000"/>
          <w:sz w:val="21"/>
          <w:szCs w:val="22"/>
        </w:rPr>
        <w:t xml:space="preserve"> </w:t>
      </w:r>
      <w:commentRangeEnd w:id="398"/>
      <w:r>
        <w:rPr>
          <w:rStyle w:val="Marquedecommentaire"/>
        </w:rPr>
        <w:commentReference w:id="398"/>
      </w:r>
      <w:r>
        <w:rPr>
          <w:rFonts w:ascii="Arial" w:hAnsi="Arial" w:cs="Arial"/>
          <w:color w:val="000000"/>
          <w:sz w:val="21"/>
          <w:szCs w:val="22"/>
        </w:rPr>
        <w:t>c</w:t>
      </w:r>
      <w:r w:rsidR="00D20F43">
        <w:rPr>
          <w:rFonts w:ascii="Arial" w:hAnsi="Arial" w:cs="Arial"/>
          <w:color w:val="000000"/>
          <w:sz w:val="21"/>
          <w:szCs w:val="22"/>
        </w:rPr>
        <w:t>es deux liens sont déterminé</w:t>
      </w:r>
      <w:r>
        <w:rPr>
          <w:rFonts w:ascii="Arial" w:hAnsi="Arial" w:cs="Arial"/>
          <w:color w:val="000000"/>
          <w:sz w:val="21"/>
          <w:szCs w:val="22"/>
        </w:rPr>
        <w:t>s</w:t>
      </w:r>
      <w:r w:rsidR="00D20F43">
        <w:rPr>
          <w:rFonts w:ascii="Arial" w:hAnsi="Arial" w:cs="Arial"/>
          <w:color w:val="000000"/>
          <w:sz w:val="21"/>
          <w:szCs w:val="22"/>
        </w:rPr>
        <w:t xml:space="preserve"> par un</w:t>
      </w:r>
      <w:r>
        <w:rPr>
          <w:rFonts w:ascii="Arial" w:hAnsi="Arial" w:cs="Arial"/>
          <w:color w:val="000000"/>
          <w:sz w:val="21"/>
          <w:szCs w:val="22"/>
        </w:rPr>
        <w:t>e</w:t>
      </w:r>
      <w:r w:rsidR="00D20F43">
        <w:rPr>
          <w:rFonts w:ascii="Arial" w:hAnsi="Arial" w:cs="Arial"/>
          <w:color w:val="000000"/>
          <w:sz w:val="21"/>
          <w:szCs w:val="22"/>
        </w:rPr>
        <w:t xml:space="preserve"> adresse IP</w:t>
      </w:r>
      <w:r>
        <w:rPr>
          <w:rFonts w:ascii="Arial" w:hAnsi="Arial" w:cs="Arial"/>
          <w:color w:val="000000"/>
          <w:sz w:val="21"/>
          <w:szCs w:val="22"/>
        </w:rPr>
        <w:t xml:space="preserve">, un </w:t>
      </w:r>
      <w:r w:rsidR="00D20F43">
        <w:rPr>
          <w:rFonts w:ascii="Arial" w:hAnsi="Arial" w:cs="Arial"/>
          <w:color w:val="000000"/>
          <w:sz w:val="21"/>
          <w:szCs w:val="22"/>
        </w:rPr>
        <w:t>port et un numéro virtuel utilisé pour multiplexer et démultipl</w:t>
      </w:r>
      <w:r>
        <w:rPr>
          <w:rFonts w:ascii="Arial" w:hAnsi="Arial" w:cs="Arial"/>
          <w:color w:val="000000"/>
          <w:sz w:val="21"/>
          <w:szCs w:val="22"/>
        </w:rPr>
        <w:t>ex</w:t>
      </w:r>
      <w:r w:rsidR="00D20F43">
        <w:rPr>
          <w:rFonts w:ascii="Arial" w:hAnsi="Arial" w:cs="Arial"/>
          <w:color w:val="000000"/>
          <w:sz w:val="21"/>
          <w:szCs w:val="22"/>
        </w:rPr>
        <w:t>er les message</w:t>
      </w:r>
      <w:r>
        <w:rPr>
          <w:rFonts w:ascii="Arial" w:hAnsi="Arial" w:cs="Arial"/>
          <w:color w:val="000000"/>
          <w:sz w:val="21"/>
          <w:szCs w:val="22"/>
        </w:rPr>
        <w:t>s</w:t>
      </w:r>
      <w:r w:rsidR="00D20F43">
        <w:rPr>
          <w:rFonts w:ascii="Arial" w:hAnsi="Arial" w:cs="Arial"/>
          <w:color w:val="000000"/>
          <w:sz w:val="21"/>
          <w:szCs w:val="22"/>
        </w:rPr>
        <w:t xml:space="preserve"> d</w:t>
      </w:r>
      <w:r>
        <w:rPr>
          <w:rFonts w:ascii="Arial" w:hAnsi="Arial" w:cs="Arial"/>
          <w:color w:val="000000"/>
          <w:sz w:val="21"/>
          <w:szCs w:val="22"/>
        </w:rPr>
        <w:t>’</w:t>
      </w:r>
      <w:r w:rsidR="00D20F43">
        <w:rPr>
          <w:rFonts w:ascii="Arial" w:hAnsi="Arial" w:cs="Arial"/>
          <w:color w:val="000000"/>
          <w:sz w:val="21"/>
          <w:szCs w:val="22"/>
        </w:rPr>
        <w:t>un même processus</w:t>
      </w:r>
      <w:r>
        <w:rPr>
          <w:rFonts w:ascii="Arial" w:hAnsi="Arial" w:cs="Arial"/>
          <w:color w:val="000000"/>
          <w:sz w:val="21"/>
          <w:szCs w:val="22"/>
        </w:rPr>
        <w:t>.</w:t>
      </w:r>
      <w:r w:rsidR="00D20F43">
        <w:rPr>
          <w:rFonts w:ascii="Arial" w:hAnsi="Arial" w:cs="Arial"/>
          <w:color w:val="000000"/>
          <w:sz w:val="21"/>
          <w:szCs w:val="22"/>
        </w:rPr>
        <w:t xml:space="preserve"> </w:t>
      </w:r>
      <w:r>
        <w:rPr>
          <w:rFonts w:ascii="Arial" w:hAnsi="Arial" w:cs="Arial"/>
          <w:color w:val="000000"/>
          <w:sz w:val="21"/>
          <w:szCs w:val="22"/>
        </w:rPr>
        <w:t>L</w:t>
      </w:r>
      <w:r w:rsidR="00D20F43">
        <w:rPr>
          <w:rFonts w:ascii="Arial" w:hAnsi="Arial" w:cs="Arial"/>
          <w:color w:val="000000"/>
          <w:sz w:val="21"/>
          <w:szCs w:val="22"/>
        </w:rPr>
        <w:t>es liens sont enregistré</w:t>
      </w:r>
      <w:r>
        <w:rPr>
          <w:rFonts w:ascii="Arial" w:hAnsi="Arial" w:cs="Arial"/>
          <w:color w:val="000000"/>
          <w:sz w:val="21"/>
          <w:szCs w:val="22"/>
        </w:rPr>
        <w:t>s</w:t>
      </w:r>
      <w:r w:rsidR="00D20F43">
        <w:rPr>
          <w:rFonts w:ascii="Arial" w:hAnsi="Arial" w:cs="Arial"/>
          <w:color w:val="000000"/>
          <w:sz w:val="21"/>
          <w:szCs w:val="22"/>
        </w:rPr>
        <w:t xml:space="preserve"> dans un serveur </w:t>
      </w:r>
      <w:commentRangeStart w:id="399"/>
      <w:r w:rsidR="00D20F43">
        <w:rPr>
          <w:rFonts w:ascii="Arial" w:hAnsi="Arial" w:cs="Arial"/>
          <w:color w:val="000000"/>
          <w:sz w:val="21"/>
          <w:szCs w:val="22"/>
        </w:rPr>
        <w:t xml:space="preserve">(Chanel name server CNS) </w:t>
      </w:r>
      <w:commentRangeEnd w:id="397"/>
      <w:r>
        <w:rPr>
          <w:rStyle w:val="Marquedecommentaire"/>
        </w:rPr>
        <w:commentReference w:id="397"/>
      </w:r>
      <w:commentRangeEnd w:id="399"/>
      <w:r>
        <w:rPr>
          <w:rStyle w:val="Marquedecommentaire"/>
        </w:rPr>
        <w:commentReference w:id="399"/>
      </w:r>
    </w:p>
    <w:p w:rsidR="00C61A25" w:rsidRDefault="00292CDB">
      <w:pPr>
        <w:rPr>
          <w:rFonts w:ascii="Arial" w:hAnsi="Arial" w:cs="Arial"/>
          <w:color w:val="000000"/>
          <w:sz w:val="21"/>
          <w:szCs w:val="22"/>
        </w:rPr>
      </w:pPr>
      <w:r>
        <w:rPr>
          <w:rFonts w:ascii="Arial" w:hAnsi="Arial" w:cs="Arial"/>
          <w:noProof/>
          <w:color w:val="000000"/>
          <w:sz w:val="21"/>
          <w:szCs w:val="22"/>
        </w:rPr>
        <w:pict>
          <v:group id="_x0000_s2240" style="position:absolute;margin-left:35.15pt;margin-top:22.3pt;width:369pt;height:186.75pt;z-index:251741184" coordorigin="4477,55524" coordsize="7380,3735" o:gfxdata="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">
            <v:roundrect id="Rounded Rectangle 14" o:spid="_x0000_s2241" style="position:absolute;left:4627;top:55524;width:1425;height:1800;v-text-anchor:middle" arcsize="10923f" o:gfxdata="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LBpby5AAAA2wAA&#10;AA8AAAAAAAAAAQAgAAAAIgAAAGRycy9kb3ducmV2LnhtbFBLAQIUABQAAAAIAIdO4kAzLwWeOwAA&#10;ADkAAAAQAAAAAAAAAAEAIAAAAAgBAABkcnMvc2hhcGV4bWwueG1sUEsFBgAAAAAGAAYAWwEAALID&#10;AAAAAA==&#10;" strokecolor="#f79646" strokeweight="2pt">
              <v:textbox>
                <w:txbxContent>
                  <w:p w:rsidR="00291C63" w:rsidRDefault="00291C63" w:rsidP="00874669">
                    <w:pPr>
                      <w:jc w:val="center"/>
                    </w:pPr>
                    <w:r>
                      <w:t>CNS</w:t>
                    </w:r>
                  </w:p>
                  <w:p w:rsidR="00291C63" w:rsidRDefault="00291C63" w:rsidP="00874669">
                    <w:pPr>
                      <w:jc w:val="center"/>
                    </w:pPr>
                    <w:r>
                      <w:t>“name” Q 42</w:t>
                    </w:r>
                  </w:p>
                </w:txbxContent>
              </v:textbox>
            </v:roundrect>
            <v:roundrect id="Rounded Rectangle 20" o:spid="_x0000_s2242" style="position:absolute;left:7192;top:55674;width:1425;height:1800;v-text-anchor:middle" arcsize="10923f" o:gfxdata="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lmkCtwAAANsAAAAP&#10;AAAAAAAAAAEAIAAAACIAAABkcnMvZG93bnJldi54bWxQSwECFAAUAAAACACHTuJAMy8FnjsAAAA5&#10;AAAAEAAAAAAAAAABACAAAAAGAQAAZHJzL3NoYXBleG1sLnhtbFBLBQYAAAAABgAGAFsBAACwAwAA&#10;AAA=&#10;" strokecolor="#f79646" strokeweight="2pt">
              <v:textbox>
                <w:txbxContent>
                  <w:p w:rsidR="00291C63" w:rsidRDefault="00291C63" w:rsidP="00874669">
                    <w:pPr>
                      <w:jc w:val="center"/>
                    </w:pPr>
                    <w:r>
                      <w:t xml:space="preserve">Q    </w:t>
                    </w:r>
                  </w:p>
                  <w:p w:rsidR="00291C63" w:rsidRDefault="00291C63" w:rsidP="00874669">
                    <w:pPr>
                      <w:jc w:val="center"/>
                    </w:pPr>
                    <w:r>
                      <w:t>Processus  sever</w:t>
                    </w:r>
                  </w:p>
                </w:txbxContent>
              </v:textbox>
            </v:roundrect>
            <v:roundrect id="Rounded Rectangle 22" o:spid="_x0000_s2243" style="position:absolute;left:10087;top:55674;width:1425;height:1800;v-text-anchor:middle" arcsize="10923f" o:gfxdata="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IUu68AAAA&#10;2wAAAA8AAAAAAAAAAQAgAAAAIgAAAGRycy9kb3ducmV2LnhtbFBLAQIUABQAAAAIAIdO4kAzLwWe&#10;OwAAADkAAAAQAAAAAAAAAAEAIAAAAAsBAABkcnMvc2hhcGV4bWwueG1sUEsFBgAAAAAGAAYAWwEA&#10;ALUDAAAAAA==&#10;" strokecolor="#f79646" strokeweight="2pt">
              <v:textbox>
                <w:txbxContent>
                  <w:p w:rsidR="00291C63" w:rsidRDefault="00291C63" w:rsidP="00874669">
                    <w:pPr>
                      <w:jc w:val="center"/>
                    </w:pPr>
                    <w:r>
                      <w:t>P</w:t>
                    </w:r>
                  </w:p>
                  <w:p w:rsidR="00291C63" w:rsidRDefault="00291C63" w:rsidP="00874669">
                    <w:pPr>
                      <w:jc w:val="center"/>
                      <w:rPr>
                        <w:lang w:val="en-US"/>
                      </w:rPr>
                    </w:pPr>
                    <w:r>
                      <w:t>Processus Client</w:t>
                    </w:r>
                  </w:p>
                </w:txbxContent>
              </v:textbox>
            </v:roundrect>
            <v:roundrect id="Rounded Rectangle 23" o:spid="_x0000_s2244" style="position:absolute;left:4477;top:58284;width:7380;height:119;v-text-anchor:middle" arcsize="10923f" o:gfxdata="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ndFougAAANsA&#10;AAAPAAAAAAAAAAEAIAAAACIAAABkcnMvZG93bnJldi54bWxQSwECFAAUAAAACACHTuJAMy8FnjsA&#10;AAA5AAAAEAAAAAAAAAABACAAAAAJAQAAZHJzL3NoYXBleG1sLnhtbFBLBQYAAAAABgAGAFsBAACz&#10;AwAAAAA=&#10;" fillcolor="#4f81bd" strokecolor="#385d8a" strokeweight="2pt"/>
            <v:line id="Straight Connector 24" o:spid="_x0000_s2245" style="position:absolute" from="5340,57324" to="5347,58239" o:gfxdata="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BpXO8AAAA&#10;2wAAAA8AAAAAAAAAAQAgAAAAIgAAAGRycy9kb3ducmV2LnhtbFBLAQIUABQAAAAIAIdO4kAzLwWe&#10;OwAAADkAAAAQAAAAAAAAAAEAIAAAAAsBAABkcnMvc2hhcGV4bWwueG1sUEsFBgAAAAAGAAYAWwEA&#10;ALUDAAAAAA==&#10;" strokecolor="#4a7ebb"/>
            <v:line id="Straight Connector 25" o:spid="_x0000_s2246" style="position:absolute" from="7905,57474" to="7912,58299" o:gfxdata="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DQDovQAA&#10;ANsAAAAPAAAAAAAAAAEAIAAAACIAAABkcnMvZG93bnJldi54bWxQSwECFAAUAAAACACHTuJAMy8F&#10;njsAAAA5AAAAEAAAAAAAAAABACAAAAAMAQAAZHJzL3NoYXBleG1sLnhtbFBLBQYAAAAABgAGAFsB&#10;AAC2AwAAAAA=&#10;" strokecolor="#4a7ebb"/>
            <v:line id="Straight Connector 26" o:spid="_x0000_s2247" style="position:absolute" from="10800,57474" to="10807,58314" o:gfxdata="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t+en7sAAADb&#10;AAAADwAAAAAAAAABACAAAAAiAAAAZHJzL2Rvd25yZXYueG1sUEsBAhQAFAAAAAgAh07iQDMvBZ47&#10;AAAAOQAAABAAAAAAAAAAAQAgAAAACgEAAGRycy9zaGFwZXhtbC54bWxQSwUGAAAAAAYABgBbAQAA&#10;tAMAAAAA&#10;" strokecolor="#4a7ebb"/>
            <v:shape id="Freeform 28" o:spid="_x0000_s2248" style="position:absolute;left:5541;top:57324;width:2236;height:968" coordsize="1676400,566814" o:gfxdata="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67ut8bUAAADbAAAADwAA&#10;AAAAAAABACAAAAAiAAAAZHJzL2Rvd25yZXYueG1sUEsBAhQAFAAAAAgAh07iQDMvBZ47AAAAOQAA&#10;ABAAAAAAAAAAAQAgAAAABAEAAGRycy9zaGFwZXhtbC54bWxQSwUGAAAAAAYABgBbAQAArgMAAAAA&#10;" path="m1676400,85725v-23495,77470,51435,304800,-238125,390525c1148715,561975,516255,609600,228600,514350,-59055,419100,32385,89535,,e" filled="f" strokecolor="#385d8a" strokeweight="2pt">
              <v:path o:connectlocs="2236,146;1918,813;304,878;0,0;88,113" o:connectangles="0,0,0,0,0"/>
            </v:shape>
            <v:shape id="Freeform 29" o:spid="_x0000_s2249" style="position:absolute;left:5167;top:57309;width:5565;height:1447" coordsize="1676400,566814" o:gfxdata="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9whqugAAANsA&#10;AAAPAAAAAAAAAAEAIAAAACIAAABkcnMvZG93bnJldi54bWxQSwECFAAUAAAACACHTuJAMy8FnjsA&#10;AAA5AAAAEAAAAAAAAAABACAAAAAJAQAAZHJzL3NoYXBleG1sLnhtbFBLBQYAAAAABgAGAFsBAACz&#10;AwAAAAA=&#10;" path="m1676400,85725v-23495,77470,51435,304800,-238125,390525c1148715,561975,516255,609600,228600,514350,-59055,419100,32385,89535,,e" filled="f" strokecolor="#385d8a" strokeweight="2pt">
              <v:path o:connectlocs="5565,218;4774,1215;758,1313;0,0;221,170" o:connectangles="0,0,0,0,0"/>
            </v:shape>
            <v:line id="Straight Connector 30" o:spid="_x0000_s2250" style="position:absolute" from="8617,56574" to="10087,56574" o:gfxdata="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6M1rbsAAADb&#10;AAAADwAAAAAAAAABACAAAAAiAAAAZHJzL2Rvd25yZXYueG1sUEsBAhQAFAAAAAgAh07iQDMvBZ47&#10;AAAAOQAAABAAAAAAAAAAAQAgAAAACgEAAGRycy9zaGFwZXhtbC54bWxQSwUGAAAAAAYABgBbAQAA&#10;tAMAAAAA&#10;" strokecolor="#4a7ebb"/>
            <v:rect id="Rectangle 31" o:spid="_x0000_s2251" style="position:absolute;left:7357;top:58809;width:735;height:450;v-text-anchor:middle" o:gfxdata="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cIFvvQAA&#10;ANsAAAAPAAAAAAAAAAEAIAAAACIAAABkcnMvZG93bnJldi54bWxQSwECFAAUAAAACACHTuJAMy8F&#10;njsAAAA5AAAAEAAAAAAAAAABACAAAAAMAQAAZHJzL3NoYXBleG1sLnhtbFBLBQYAAAAABgAGAFsB&#10;AAC2AwAAAAA=&#10;" strokeweight="2pt">
              <v:stroke joinstyle="round"/>
              <v:textbox>
                <w:txbxContent>
                  <w:p w:rsidR="00291C63" w:rsidRDefault="00291C63" w:rsidP="00874669">
                    <w:pPr>
                      <w:jc w:val="center"/>
                    </w:pPr>
                    <w:r>
                      <w:t>2</w:t>
                    </w:r>
                  </w:p>
                </w:txbxContent>
              </v:textbox>
            </v:rect>
            <v:rect id="Rectangle 32" o:spid="_x0000_s2252" style="position:absolute;left:6352;top:57564;width:735;height:450;v-text-anchor:middle" o:gfxdata="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h8YvQAA&#10;ANsAAAAPAAAAAAAAAAEAIAAAACIAAABkcnMvZG93bnJldi54bWxQSwECFAAUAAAACACHTuJAMy8F&#10;njsAAAA5AAAAEAAAAAAAAAABACAAAAAMAQAAZHJzL3NoYXBleG1sLnhtbFBLBQYAAAAABgAGAFsB&#10;AAC2AwAAAAA=&#10;" strokeweight="2pt">
              <v:stroke joinstyle="round"/>
              <v:textbox>
                <w:txbxContent>
                  <w:p w:rsidR="00291C63" w:rsidRDefault="00291C63" w:rsidP="00874669">
                    <w:pPr>
                      <w:jc w:val="center"/>
                    </w:pPr>
                    <w:r>
                      <w:t>1</w:t>
                    </w:r>
                  </w:p>
                </w:txbxContent>
              </v:textbox>
            </v:rect>
            <v:rect id="Rectangle 33" o:spid="_x0000_s2253" style="position:absolute;left:8857;top:55824;width:735;height:450;v-text-anchor:middle" o:gfxdata="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7rqDvQAA&#10;ANsAAAAPAAAAAAAAAAEAIAAAACIAAABkcnMvZG93bnJldi54bWxQSwECFAAUAAAACACHTuJAMy8F&#10;njsAAAA5AAAAEAAAAAAAAAABACAAAAAMAQAAZHJzL3NoYXBleG1sLnhtbFBLBQYAAAAABgAGAFsB&#10;AAC2AwAAAAA=&#10;" strokeweight="2pt">
              <v:stroke joinstyle="round"/>
              <v:textbox>
                <w:txbxContent>
                  <w:p w:rsidR="00291C63" w:rsidRDefault="00291C63" w:rsidP="00874669">
                    <w:pPr>
                      <w:jc w:val="center"/>
                    </w:pPr>
                    <w:r>
                      <w:t>3</w:t>
                    </w:r>
                  </w:p>
                </w:txbxContent>
              </v:textbox>
            </v:rect>
          </v:group>
        </w:pict>
      </w:r>
      <w:r w:rsidR="00D20F43">
        <w:rPr>
          <w:rFonts w:ascii="Arial" w:hAnsi="Arial" w:cs="Arial"/>
          <w:color w:val="000000"/>
          <w:sz w:val="21"/>
          <w:szCs w:val="22"/>
        </w:rPr>
        <w:t>Ce diagramme présente ce mécanisme:</w:t>
      </w:r>
    </w:p>
    <w:p w:rsidR="00C61A25" w:rsidRDefault="00C61A25">
      <w:pPr>
        <w:rPr>
          <w:rFonts w:ascii="Arial" w:hAnsi="Arial" w:cs="Arial"/>
          <w:color w:val="000000"/>
          <w:sz w:val="21"/>
          <w:szCs w:val="22"/>
        </w:rPr>
      </w:pPr>
    </w:p>
    <w:p w:rsidR="00C61A25" w:rsidRDefault="00C61A25">
      <w:pPr>
        <w:rPr>
          <w:rFonts w:ascii="Arial" w:hAnsi="Arial" w:cs="Arial"/>
          <w:color w:val="000000"/>
          <w:sz w:val="21"/>
          <w:szCs w:val="22"/>
        </w:rPr>
      </w:pPr>
    </w:p>
    <w:p w:rsidR="00C61A25" w:rsidRDefault="00C61A25">
      <w:pPr>
        <w:rPr>
          <w:rFonts w:ascii="Arial" w:hAnsi="Arial" w:cs="Arial"/>
          <w:color w:val="000000"/>
          <w:sz w:val="21"/>
          <w:szCs w:val="22"/>
        </w:rPr>
      </w:pPr>
    </w:p>
    <w:p w:rsidR="00C61A25" w:rsidRDefault="00C61A25">
      <w:pPr>
        <w:rPr>
          <w:rFonts w:ascii="Arial" w:hAnsi="Arial" w:cs="Arial"/>
          <w:color w:val="000000"/>
          <w:sz w:val="21"/>
          <w:szCs w:val="22"/>
        </w:rPr>
      </w:pPr>
    </w:p>
    <w:p w:rsidR="00C61A25" w:rsidRDefault="00C61A25">
      <w:pPr>
        <w:rPr>
          <w:rFonts w:ascii="Arial" w:hAnsi="Arial" w:cs="Arial"/>
          <w:color w:val="000000"/>
          <w:sz w:val="21"/>
          <w:szCs w:val="22"/>
        </w:rPr>
      </w:pPr>
    </w:p>
    <w:p w:rsidR="00C61A25" w:rsidRDefault="00C61A25">
      <w:pPr>
        <w:rPr>
          <w:rFonts w:ascii="Arial" w:hAnsi="Arial" w:cs="Arial"/>
          <w:color w:val="000000"/>
          <w:sz w:val="21"/>
          <w:szCs w:val="22"/>
        </w:rPr>
      </w:pPr>
    </w:p>
    <w:p w:rsidR="00C61A25" w:rsidRDefault="00C61A25">
      <w:pPr>
        <w:rPr>
          <w:rFonts w:ascii="Arial" w:hAnsi="Arial" w:cs="Arial"/>
          <w:color w:val="000000"/>
          <w:sz w:val="21"/>
          <w:szCs w:val="22"/>
        </w:rPr>
      </w:pPr>
    </w:p>
    <w:p w:rsidR="00C61A25" w:rsidRDefault="00C61A25">
      <w:pPr>
        <w:rPr>
          <w:rFonts w:ascii="Arial" w:hAnsi="Arial" w:cs="Arial"/>
          <w:color w:val="000000"/>
          <w:sz w:val="21"/>
          <w:szCs w:val="22"/>
        </w:rPr>
      </w:pPr>
    </w:p>
    <w:p w:rsidR="00C61A25" w:rsidRDefault="00C61A25">
      <w:pPr>
        <w:rPr>
          <w:rFonts w:ascii="Arial" w:hAnsi="Arial" w:cs="Arial"/>
          <w:color w:val="000000"/>
          <w:sz w:val="21"/>
          <w:szCs w:val="22"/>
        </w:rPr>
      </w:pPr>
    </w:p>
    <w:p w:rsidR="00C61A25" w:rsidRDefault="00D20F43">
      <w:pPr>
        <w:rPr>
          <w:rFonts w:ascii="Arial" w:hAnsi="Arial" w:cs="Arial"/>
          <w:color w:val="000000"/>
          <w:sz w:val="21"/>
          <w:szCs w:val="22"/>
        </w:rPr>
      </w:pPr>
      <w:commentRangeStart w:id="400"/>
      <w:r>
        <w:rPr>
          <w:rFonts w:ascii="Arial" w:hAnsi="Arial" w:cs="Arial"/>
          <w:color w:val="000000"/>
          <w:sz w:val="21"/>
          <w:szCs w:val="22"/>
        </w:rPr>
        <w:t>1) le serveur demande au CNS d ‘ouvrir un cana</w:t>
      </w:r>
      <w:r w:rsidR="00874669">
        <w:rPr>
          <w:rFonts w:ascii="Arial" w:hAnsi="Arial" w:cs="Arial"/>
          <w:color w:val="000000"/>
          <w:sz w:val="21"/>
          <w:szCs w:val="22"/>
        </w:rPr>
        <w:t>l</w:t>
      </w:r>
      <w:r>
        <w:rPr>
          <w:rFonts w:ascii="Arial" w:hAnsi="Arial" w:cs="Arial"/>
          <w:color w:val="000000"/>
          <w:sz w:val="21"/>
          <w:szCs w:val="22"/>
        </w:rPr>
        <w:t xml:space="preserve"> sur le numéro virtuel 42 </w:t>
      </w:r>
    </w:p>
    <w:p w:rsidR="00C61A25" w:rsidRDefault="00D20F43">
      <w:pPr>
        <w:rPr>
          <w:rFonts w:ascii="Arial" w:hAnsi="Arial" w:cs="Arial"/>
          <w:color w:val="000000"/>
          <w:sz w:val="21"/>
          <w:szCs w:val="22"/>
        </w:rPr>
      </w:pPr>
      <w:r>
        <w:rPr>
          <w:rFonts w:ascii="Arial" w:hAnsi="Arial" w:cs="Arial"/>
          <w:color w:val="000000"/>
          <w:sz w:val="21"/>
          <w:szCs w:val="22"/>
        </w:rPr>
        <w:t xml:space="preserve">2) et le client demande la connexion au canal 42 </w:t>
      </w:r>
    </w:p>
    <w:p w:rsidR="00C61A25" w:rsidRDefault="00D20F43">
      <w:pPr>
        <w:rPr>
          <w:rFonts w:ascii="Arial" w:hAnsi="Arial" w:cs="Arial"/>
          <w:color w:val="000000"/>
          <w:sz w:val="21"/>
          <w:szCs w:val="22"/>
        </w:rPr>
      </w:pPr>
      <w:r>
        <w:rPr>
          <w:rFonts w:ascii="Arial" w:hAnsi="Arial" w:cs="Arial"/>
          <w:color w:val="000000"/>
          <w:sz w:val="21"/>
          <w:szCs w:val="22"/>
        </w:rPr>
        <w:t>3) le client envoi au serveur les données sur le canal 42</w:t>
      </w:r>
    </w:p>
    <w:commentRangeEnd w:id="400"/>
    <w:p w:rsidR="00C61A25" w:rsidRDefault="00874669">
      <w:pPr>
        <w:rPr>
          <w:rFonts w:ascii="Arial" w:hAnsi="Arial" w:cs="Arial"/>
          <w:color w:val="000000"/>
          <w:sz w:val="21"/>
          <w:szCs w:val="22"/>
        </w:rPr>
      </w:pPr>
      <w:r>
        <w:rPr>
          <w:rStyle w:val="Marquedecommentaire"/>
        </w:rPr>
        <w:commentReference w:id="400"/>
      </w:r>
    </w:p>
    <w:p w:rsidR="00C61A25" w:rsidRDefault="00D20F43" w:rsidP="00874669">
      <w:pPr>
        <w:rPr>
          <w:rFonts w:ascii="Arial" w:hAnsi="Arial" w:cs="Arial"/>
          <w:color w:val="000000"/>
          <w:sz w:val="21"/>
          <w:szCs w:val="22"/>
        </w:rPr>
      </w:pPr>
      <w:r>
        <w:rPr>
          <w:rFonts w:ascii="Arial" w:hAnsi="Arial" w:cs="Arial"/>
          <w:color w:val="000000"/>
          <w:sz w:val="21"/>
          <w:szCs w:val="22"/>
        </w:rPr>
        <w:t>Il est a noté qu</w:t>
      </w:r>
      <w:r w:rsidR="00874669">
        <w:rPr>
          <w:rFonts w:ascii="Arial" w:hAnsi="Arial" w:cs="Arial"/>
          <w:color w:val="000000"/>
          <w:sz w:val="21"/>
          <w:szCs w:val="22"/>
        </w:rPr>
        <w:t>’</w:t>
      </w:r>
      <w:r>
        <w:rPr>
          <w:rFonts w:ascii="Arial" w:hAnsi="Arial" w:cs="Arial"/>
          <w:color w:val="000000"/>
          <w:sz w:val="21"/>
          <w:szCs w:val="22"/>
        </w:rPr>
        <w:t>après la connexion d</w:t>
      </w:r>
      <w:r w:rsidR="00874669">
        <w:rPr>
          <w:rFonts w:ascii="Arial" w:hAnsi="Arial" w:cs="Arial"/>
          <w:color w:val="000000"/>
          <w:sz w:val="21"/>
          <w:szCs w:val="22"/>
        </w:rPr>
        <w:t>u</w:t>
      </w:r>
      <w:r>
        <w:rPr>
          <w:rFonts w:ascii="Arial" w:hAnsi="Arial" w:cs="Arial"/>
          <w:color w:val="000000"/>
          <w:sz w:val="21"/>
          <w:szCs w:val="22"/>
        </w:rPr>
        <w:t xml:space="preserve"> client et </w:t>
      </w:r>
      <w:r w:rsidR="00874669">
        <w:rPr>
          <w:rFonts w:ascii="Arial" w:hAnsi="Arial" w:cs="Arial"/>
          <w:color w:val="000000"/>
          <w:sz w:val="21"/>
          <w:szCs w:val="22"/>
        </w:rPr>
        <w:t xml:space="preserve">du </w:t>
      </w:r>
      <w:r>
        <w:rPr>
          <w:rFonts w:ascii="Arial" w:hAnsi="Arial" w:cs="Arial"/>
          <w:color w:val="000000"/>
          <w:sz w:val="21"/>
          <w:szCs w:val="22"/>
        </w:rPr>
        <w:t>serveur</w:t>
      </w:r>
      <w:r w:rsidR="00874669">
        <w:rPr>
          <w:rFonts w:ascii="Arial" w:hAnsi="Arial" w:cs="Arial"/>
          <w:color w:val="000000"/>
          <w:sz w:val="21"/>
          <w:szCs w:val="22"/>
        </w:rPr>
        <w:t>,</w:t>
      </w:r>
      <w:r>
        <w:rPr>
          <w:rFonts w:ascii="Arial" w:hAnsi="Arial" w:cs="Arial"/>
          <w:color w:val="000000"/>
          <w:sz w:val="21"/>
          <w:szCs w:val="22"/>
        </w:rPr>
        <w:t xml:space="preserve"> on </w:t>
      </w:r>
      <w:r w:rsidR="00874669">
        <w:rPr>
          <w:rFonts w:ascii="Arial" w:hAnsi="Arial" w:cs="Arial"/>
          <w:color w:val="000000"/>
          <w:sz w:val="21"/>
          <w:szCs w:val="22"/>
        </w:rPr>
        <w:t>n’</w:t>
      </w:r>
      <w:r>
        <w:rPr>
          <w:rFonts w:ascii="Arial" w:hAnsi="Arial" w:cs="Arial"/>
          <w:color w:val="000000"/>
          <w:sz w:val="21"/>
          <w:szCs w:val="22"/>
        </w:rPr>
        <w:t xml:space="preserve">a pas de soucis sur le port et l’adresse IP et le numéro virtuel de l’autre bout de connexion, </w:t>
      </w:r>
      <w:r w:rsidR="00874669">
        <w:rPr>
          <w:rFonts w:ascii="Arial" w:hAnsi="Arial" w:cs="Arial"/>
          <w:color w:val="000000"/>
          <w:sz w:val="21"/>
          <w:szCs w:val="22"/>
        </w:rPr>
        <w:t xml:space="preserve">on n’a </w:t>
      </w:r>
      <w:r>
        <w:rPr>
          <w:rFonts w:ascii="Arial" w:hAnsi="Arial" w:cs="Arial"/>
          <w:color w:val="000000"/>
          <w:sz w:val="21"/>
          <w:szCs w:val="22"/>
        </w:rPr>
        <w:t>besoin que d</w:t>
      </w:r>
      <w:r w:rsidR="00874669">
        <w:rPr>
          <w:rFonts w:ascii="Arial" w:hAnsi="Arial" w:cs="Arial"/>
          <w:color w:val="000000"/>
          <w:sz w:val="21"/>
          <w:szCs w:val="22"/>
        </w:rPr>
        <w:t>u</w:t>
      </w:r>
      <w:r>
        <w:rPr>
          <w:rFonts w:ascii="Arial" w:hAnsi="Arial" w:cs="Arial"/>
          <w:color w:val="000000"/>
          <w:sz w:val="21"/>
          <w:szCs w:val="22"/>
        </w:rPr>
        <w:t xml:space="preserve"> nom de canal.</w:t>
      </w:r>
    </w:p>
    <w:p w:rsidR="00C61A25" w:rsidRDefault="00D20F43">
      <w:pPr>
        <w:rPr>
          <w:rFonts w:ascii="Arial" w:hAnsi="Arial" w:cs="Arial"/>
          <w:color w:val="000000"/>
          <w:sz w:val="21"/>
          <w:szCs w:val="22"/>
        </w:rPr>
      </w:pPr>
      <w:r>
        <w:rPr>
          <w:rFonts w:ascii="Arial" w:hAnsi="Arial" w:cs="Arial"/>
          <w:color w:val="000000"/>
          <w:sz w:val="21"/>
          <w:szCs w:val="22"/>
        </w:rPr>
        <w:t>Les type</w:t>
      </w:r>
      <w:r w:rsidR="007527AD">
        <w:rPr>
          <w:rFonts w:ascii="Arial" w:hAnsi="Arial" w:cs="Arial"/>
          <w:color w:val="000000"/>
          <w:sz w:val="21"/>
          <w:szCs w:val="22"/>
        </w:rPr>
        <w:t>s</w:t>
      </w:r>
      <w:r>
        <w:rPr>
          <w:rFonts w:ascii="Arial" w:hAnsi="Arial" w:cs="Arial"/>
          <w:color w:val="000000"/>
          <w:sz w:val="21"/>
          <w:szCs w:val="22"/>
        </w:rPr>
        <w:t xml:space="preserve"> de canaux réseau</w:t>
      </w:r>
      <w:r w:rsidR="00874669">
        <w:rPr>
          <w:rFonts w:ascii="Arial" w:hAnsi="Arial" w:cs="Arial"/>
          <w:color w:val="000000"/>
          <w:sz w:val="21"/>
          <w:szCs w:val="22"/>
        </w:rPr>
        <w:t>x</w:t>
      </w:r>
      <w:r>
        <w:rPr>
          <w:rFonts w:ascii="Arial" w:hAnsi="Arial" w:cs="Arial"/>
          <w:color w:val="000000"/>
          <w:sz w:val="21"/>
          <w:szCs w:val="22"/>
        </w:rPr>
        <w:t xml:space="preserve"> en plus des canaux locaux vu</w:t>
      </w:r>
      <w:r w:rsidR="007527AD">
        <w:rPr>
          <w:rFonts w:ascii="Arial" w:hAnsi="Arial" w:cs="Arial"/>
          <w:color w:val="000000"/>
          <w:sz w:val="21"/>
          <w:szCs w:val="22"/>
        </w:rPr>
        <w:t>s</w:t>
      </w:r>
      <w:r>
        <w:rPr>
          <w:rFonts w:ascii="Arial" w:hAnsi="Arial" w:cs="Arial"/>
          <w:color w:val="000000"/>
          <w:sz w:val="21"/>
          <w:szCs w:val="22"/>
        </w:rPr>
        <w:t xml:space="preserve"> précédemment sont</w:t>
      </w:r>
      <w:r w:rsidR="00874669">
        <w:rPr>
          <w:rFonts w:ascii="Arial" w:hAnsi="Arial" w:cs="Arial"/>
          <w:color w:val="000000"/>
          <w:sz w:val="21"/>
          <w:szCs w:val="22"/>
        </w:rPr>
        <w:t> :</w:t>
      </w:r>
    </w:p>
    <w:p w:rsidR="00292CDB" w:rsidRPr="00292CDB" w:rsidRDefault="00292CDB" w:rsidP="00292CDB">
      <w:pPr>
        <w:pStyle w:val="Paragraphedeliste"/>
        <w:numPr>
          <w:ilvl w:val="0"/>
          <w:numId w:val="8"/>
        </w:numPr>
        <w:rPr>
          <w:rFonts w:ascii="Arial" w:hAnsi="Arial" w:cs="Arial"/>
          <w:color w:val="000000"/>
          <w:sz w:val="21"/>
          <w:szCs w:val="22"/>
        </w:rPr>
      </w:pPr>
      <w:r w:rsidRPr="00292CDB">
        <w:rPr>
          <w:rFonts w:ascii="Arial" w:hAnsi="Arial" w:cs="Arial"/>
          <w:color w:val="000000"/>
          <w:sz w:val="21"/>
          <w:szCs w:val="22"/>
        </w:rPr>
        <w:t>One2netchannel</w:t>
      </w:r>
      <w:r w:rsidR="00874669">
        <w:rPr>
          <w:rFonts w:ascii="Arial" w:hAnsi="Arial" w:cs="Arial"/>
          <w:color w:val="000000"/>
          <w:sz w:val="21"/>
          <w:szCs w:val="22"/>
        </w:rPr>
        <w:t xml:space="preserve"> : </w:t>
      </w:r>
      <w:r w:rsidRPr="00292CDB">
        <w:rPr>
          <w:rFonts w:ascii="Arial" w:hAnsi="Arial" w:cs="Arial"/>
          <w:color w:val="000000"/>
          <w:sz w:val="21"/>
          <w:szCs w:val="22"/>
        </w:rPr>
        <w:t>une machine qui peut écri</w:t>
      </w:r>
      <w:r w:rsidR="00874669">
        <w:rPr>
          <w:rFonts w:ascii="Arial" w:hAnsi="Arial" w:cs="Arial"/>
          <w:color w:val="000000"/>
          <w:sz w:val="21"/>
          <w:szCs w:val="22"/>
        </w:rPr>
        <w:t>r</w:t>
      </w:r>
      <w:r w:rsidRPr="00292CDB">
        <w:rPr>
          <w:rFonts w:ascii="Arial" w:hAnsi="Arial" w:cs="Arial"/>
          <w:color w:val="000000"/>
          <w:sz w:val="21"/>
          <w:szCs w:val="22"/>
        </w:rPr>
        <w:t>e sur le réseau</w:t>
      </w:r>
    </w:p>
    <w:p w:rsidR="00292CDB" w:rsidRPr="00292CDB" w:rsidRDefault="00292CDB" w:rsidP="00292CDB">
      <w:pPr>
        <w:pStyle w:val="Paragraphedeliste"/>
        <w:numPr>
          <w:ilvl w:val="0"/>
          <w:numId w:val="8"/>
        </w:numPr>
        <w:rPr>
          <w:rFonts w:ascii="Arial" w:hAnsi="Arial" w:cs="Arial"/>
          <w:color w:val="000000"/>
          <w:sz w:val="21"/>
          <w:szCs w:val="22"/>
        </w:rPr>
      </w:pPr>
      <w:r w:rsidRPr="00292CDB">
        <w:rPr>
          <w:rFonts w:ascii="Arial" w:hAnsi="Arial" w:cs="Arial"/>
          <w:color w:val="000000"/>
          <w:sz w:val="21"/>
          <w:szCs w:val="22"/>
        </w:rPr>
        <w:t>Net2onechannel</w:t>
      </w:r>
      <w:r w:rsidR="00874669">
        <w:rPr>
          <w:rFonts w:ascii="Arial" w:hAnsi="Arial" w:cs="Arial"/>
          <w:color w:val="000000"/>
          <w:sz w:val="21"/>
          <w:szCs w:val="22"/>
        </w:rPr>
        <w:t xml:space="preserve"> : </w:t>
      </w:r>
      <w:r w:rsidRPr="00292CDB">
        <w:rPr>
          <w:rFonts w:ascii="Arial" w:hAnsi="Arial" w:cs="Arial"/>
          <w:color w:val="000000"/>
          <w:sz w:val="21"/>
          <w:szCs w:val="22"/>
        </w:rPr>
        <w:t>une machine qui peut lire sur le réseau</w:t>
      </w:r>
    </w:p>
    <w:p w:rsidR="00292CDB" w:rsidRPr="00292CDB" w:rsidRDefault="00292CDB" w:rsidP="00292CDB">
      <w:pPr>
        <w:pStyle w:val="Paragraphedeliste"/>
        <w:numPr>
          <w:ilvl w:val="0"/>
          <w:numId w:val="8"/>
        </w:numPr>
        <w:rPr>
          <w:rFonts w:ascii="Arial" w:hAnsi="Arial" w:cs="Arial"/>
          <w:color w:val="000000"/>
          <w:sz w:val="21"/>
          <w:szCs w:val="22"/>
        </w:rPr>
      </w:pPr>
      <w:r w:rsidRPr="00292CDB">
        <w:rPr>
          <w:rFonts w:ascii="Arial" w:hAnsi="Arial" w:cs="Arial"/>
          <w:color w:val="000000"/>
          <w:sz w:val="21"/>
          <w:szCs w:val="22"/>
        </w:rPr>
        <w:t>Net2Anychannel</w:t>
      </w:r>
      <w:r w:rsidR="00874669">
        <w:rPr>
          <w:rFonts w:ascii="Arial" w:hAnsi="Arial" w:cs="Arial"/>
          <w:color w:val="000000"/>
          <w:sz w:val="21"/>
          <w:szCs w:val="22"/>
        </w:rPr>
        <w:t xml:space="preserve"> : </w:t>
      </w:r>
      <w:r w:rsidRPr="00292CDB">
        <w:rPr>
          <w:rFonts w:ascii="Arial" w:hAnsi="Arial" w:cs="Arial"/>
          <w:color w:val="000000"/>
          <w:sz w:val="21"/>
          <w:szCs w:val="22"/>
        </w:rPr>
        <w:t>plusieurs machine qui peuvent écrire sur le réseau</w:t>
      </w:r>
    </w:p>
    <w:p w:rsidR="00292CDB" w:rsidRPr="00292CDB" w:rsidRDefault="00292CDB" w:rsidP="00292CDB">
      <w:pPr>
        <w:pStyle w:val="Paragraphedeliste"/>
        <w:numPr>
          <w:ilvl w:val="0"/>
          <w:numId w:val="8"/>
        </w:numPr>
        <w:rPr>
          <w:rFonts w:ascii="Arial" w:hAnsi="Arial" w:cs="Arial"/>
          <w:color w:val="000000"/>
          <w:sz w:val="21"/>
          <w:szCs w:val="22"/>
        </w:rPr>
      </w:pPr>
      <w:r w:rsidRPr="00292CDB">
        <w:rPr>
          <w:rFonts w:ascii="Arial" w:hAnsi="Arial" w:cs="Arial"/>
          <w:color w:val="000000"/>
          <w:sz w:val="21"/>
          <w:szCs w:val="22"/>
        </w:rPr>
        <w:t>Any2netCahnnel</w:t>
      </w:r>
      <w:r w:rsidR="00874669">
        <w:rPr>
          <w:rFonts w:ascii="Arial" w:hAnsi="Arial" w:cs="Arial"/>
          <w:color w:val="000000"/>
          <w:sz w:val="21"/>
          <w:szCs w:val="22"/>
        </w:rPr>
        <w:t xml:space="preserve"> : </w:t>
      </w:r>
      <w:r w:rsidRPr="00292CDB">
        <w:rPr>
          <w:rFonts w:ascii="Arial" w:hAnsi="Arial" w:cs="Arial"/>
          <w:color w:val="000000"/>
          <w:sz w:val="21"/>
          <w:szCs w:val="22"/>
        </w:rPr>
        <w:t>plusieurs machin qui peuvent lire sur le réseau</w:t>
      </w:r>
    </w:p>
    <w:p w:rsidR="00C61A25" w:rsidRDefault="00292CDB">
      <w:pPr>
        <w:rPr>
          <w:rFonts w:ascii="Arial" w:hAnsi="Arial" w:cs="Arial"/>
          <w:color w:val="000000"/>
          <w:sz w:val="21"/>
          <w:szCs w:val="22"/>
        </w:rPr>
      </w:pPr>
      <w:r w:rsidRPr="00292CDB">
        <w:rPr>
          <w:rFonts w:ascii="Arial" w:hAnsi="Arial" w:cs="Arial"/>
          <w:b/>
          <w:bCs/>
          <w:color w:val="000000"/>
          <w:sz w:val="21"/>
          <w:szCs w:val="22"/>
        </w:rPr>
        <w:t>Remarque :</w:t>
      </w:r>
      <w:r w:rsidR="00874669">
        <w:rPr>
          <w:rFonts w:ascii="Arial" w:hAnsi="Arial" w:cs="Arial"/>
          <w:color w:val="000000"/>
          <w:sz w:val="21"/>
          <w:szCs w:val="22"/>
        </w:rPr>
        <w:t xml:space="preserve"> </w:t>
      </w:r>
      <w:commentRangeStart w:id="401"/>
      <w:r w:rsidR="00874669">
        <w:rPr>
          <w:rFonts w:ascii="Arial" w:hAnsi="Arial" w:cs="Arial"/>
          <w:color w:val="000000"/>
          <w:sz w:val="21"/>
          <w:szCs w:val="22"/>
        </w:rPr>
        <w:t>o</w:t>
      </w:r>
      <w:r w:rsidR="00D20F43">
        <w:rPr>
          <w:rFonts w:ascii="Arial" w:hAnsi="Arial" w:cs="Arial"/>
          <w:color w:val="000000"/>
          <w:sz w:val="21"/>
          <w:szCs w:val="22"/>
        </w:rPr>
        <w:t xml:space="preserve">n peut ne pas utiliser un CNS mai envoyer un objet </w:t>
      </w:r>
      <w:commentRangeStart w:id="402"/>
      <w:r w:rsidR="00D20F43">
        <w:rPr>
          <w:rFonts w:ascii="Arial" w:hAnsi="Arial" w:cs="Arial"/>
          <w:color w:val="000000"/>
          <w:sz w:val="21"/>
          <w:szCs w:val="22"/>
        </w:rPr>
        <w:t xml:space="preserve">NetChannelLocation </w:t>
      </w:r>
      <w:commentRangeEnd w:id="402"/>
      <w:r w:rsidR="00874669">
        <w:rPr>
          <w:rStyle w:val="Marquedecommentaire"/>
        </w:rPr>
        <w:commentReference w:id="402"/>
      </w:r>
      <w:r w:rsidR="00D20F43">
        <w:rPr>
          <w:rFonts w:ascii="Arial" w:hAnsi="Arial" w:cs="Arial"/>
          <w:color w:val="000000"/>
          <w:sz w:val="21"/>
          <w:szCs w:val="22"/>
        </w:rPr>
        <w:t>dans un cana</w:t>
      </w:r>
      <w:r w:rsidR="00874669">
        <w:rPr>
          <w:rFonts w:ascii="Arial" w:hAnsi="Arial" w:cs="Arial"/>
          <w:color w:val="000000"/>
          <w:sz w:val="21"/>
          <w:szCs w:val="22"/>
        </w:rPr>
        <w:t>l</w:t>
      </w:r>
      <w:r w:rsidR="00D20F43">
        <w:rPr>
          <w:rFonts w:ascii="Arial" w:hAnsi="Arial" w:cs="Arial"/>
          <w:color w:val="000000"/>
          <w:sz w:val="21"/>
          <w:szCs w:val="22"/>
        </w:rPr>
        <w:t xml:space="preserve"> existant</w:t>
      </w:r>
      <w:r w:rsidR="00874669">
        <w:rPr>
          <w:rFonts w:ascii="Arial" w:hAnsi="Arial" w:cs="Arial"/>
          <w:color w:val="000000"/>
          <w:sz w:val="21"/>
          <w:szCs w:val="22"/>
        </w:rPr>
        <w:t>.</w:t>
      </w:r>
      <w:r w:rsidR="00D20F43">
        <w:rPr>
          <w:rFonts w:ascii="Arial" w:hAnsi="Arial" w:cs="Arial"/>
          <w:color w:val="000000"/>
          <w:sz w:val="21"/>
          <w:szCs w:val="22"/>
        </w:rPr>
        <w:t xml:space="preserve"> </w:t>
      </w:r>
      <w:r w:rsidR="00874669">
        <w:rPr>
          <w:rFonts w:ascii="Arial" w:hAnsi="Arial" w:cs="Arial"/>
          <w:color w:val="000000"/>
          <w:sz w:val="21"/>
          <w:szCs w:val="22"/>
        </w:rPr>
        <w:t>C</w:t>
      </w:r>
      <w:r w:rsidR="00D20F43">
        <w:rPr>
          <w:rFonts w:ascii="Arial" w:hAnsi="Arial" w:cs="Arial"/>
          <w:color w:val="000000"/>
          <w:sz w:val="21"/>
          <w:szCs w:val="22"/>
        </w:rPr>
        <w:t>e</w:t>
      </w:r>
      <w:r w:rsidR="00874669">
        <w:rPr>
          <w:rFonts w:ascii="Arial" w:hAnsi="Arial" w:cs="Arial"/>
          <w:color w:val="000000"/>
          <w:sz w:val="21"/>
          <w:szCs w:val="22"/>
        </w:rPr>
        <w:t>t</w:t>
      </w:r>
      <w:r w:rsidR="00D20F43">
        <w:rPr>
          <w:rFonts w:ascii="Arial" w:hAnsi="Arial" w:cs="Arial"/>
          <w:color w:val="000000"/>
          <w:sz w:val="21"/>
          <w:szCs w:val="22"/>
        </w:rPr>
        <w:t xml:space="preserve"> objet représente les information</w:t>
      </w:r>
      <w:r w:rsidR="00874669">
        <w:rPr>
          <w:rFonts w:ascii="Arial" w:hAnsi="Arial" w:cs="Arial"/>
          <w:color w:val="000000"/>
          <w:sz w:val="21"/>
          <w:szCs w:val="22"/>
        </w:rPr>
        <w:t>s</w:t>
      </w:r>
      <w:r w:rsidR="00D20F43">
        <w:rPr>
          <w:rFonts w:ascii="Arial" w:hAnsi="Arial" w:cs="Arial"/>
          <w:color w:val="000000"/>
          <w:sz w:val="21"/>
          <w:szCs w:val="22"/>
        </w:rPr>
        <w:t xml:space="preserve"> de </w:t>
      </w:r>
      <w:commentRangeStart w:id="403"/>
      <w:r w:rsidR="00D20F43">
        <w:rPr>
          <w:rFonts w:ascii="Arial" w:hAnsi="Arial" w:cs="Arial"/>
          <w:color w:val="000000"/>
          <w:sz w:val="21"/>
          <w:szCs w:val="22"/>
        </w:rPr>
        <w:t xml:space="preserve">location </w:t>
      </w:r>
      <w:commentRangeEnd w:id="403"/>
      <w:r w:rsidR="00874669">
        <w:rPr>
          <w:rStyle w:val="Marquedecommentaire"/>
        </w:rPr>
        <w:commentReference w:id="403"/>
      </w:r>
      <w:r w:rsidR="00D20F43">
        <w:rPr>
          <w:rFonts w:ascii="Arial" w:hAnsi="Arial" w:cs="Arial"/>
          <w:color w:val="000000"/>
          <w:sz w:val="21"/>
          <w:szCs w:val="22"/>
        </w:rPr>
        <w:t>qui peut être utilis</w:t>
      </w:r>
      <w:r w:rsidR="00874669">
        <w:rPr>
          <w:rFonts w:ascii="Arial" w:hAnsi="Arial" w:cs="Arial"/>
          <w:color w:val="000000"/>
          <w:sz w:val="21"/>
          <w:szCs w:val="22"/>
        </w:rPr>
        <w:t>é</w:t>
      </w:r>
      <w:r w:rsidR="00D20F43">
        <w:rPr>
          <w:rFonts w:ascii="Arial" w:hAnsi="Arial" w:cs="Arial"/>
          <w:color w:val="000000"/>
          <w:sz w:val="21"/>
          <w:szCs w:val="22"/>
        </w:rPr>
        <w:t xml:space="preserve"> comme</w:t>
      </w:r>
      <w:r w:rsidR="00874669">
        <w:rPr>
          <w:rFonts w:ascii="Arial" w:hAnsi="Arial" w:cs="Arial"/>
          <w:color w:val="000000"/>
          <w:sz w:val="21"/>
          <w:szCs w:val="22"/>
        </w:rPr>
        <w:t xml:space="preserve"> </w:t>
      </w:r>
      <w:r w:rsidR="00D20F43">
        <w:rPr>
          <w:rFonts w:ascii="Arial" w:hAnsi="Arial" w:cs="Arial"/>
          <w:color w:val="000000"/>
          <w:sz w:val="21"/>
          <w:szCs w:val="22"/>
        </w:rPr>
        <w:t xml:space="preserve">paramètre dans le connecteur de canaux, </w:t>
      </w:r>
      <w:r w:rsidR="00874669">
        <w:rPr>
          <w:rFonts w:ascii="Arial" w:hAnsi="Arial" w:cs="Arial"/>
          <w:color w:val="000000"/>
          <w:sz w:val="21"/>
          <w:szCs w:val="22"/>
        </w:rPr>
        <w:t>o</w:t>
      </w:r>
      <w:r w:rsidR="00D20F43">
        <w:rPr>
          <w:rFonts w:ascii="Arial" w:hAnsi="Arial" w:cs="Arial"/>
          <w:color w:val="000000"/>
          <w:sz w:val="21"/>
          <w:szCs w:val="22"/>
        </w:rPr>
        <w:t>n parle ici de canaux anonyme.</w:t>
      </w:r>
      <w:commentRangeEnd w:id="401"/>
      <w:r w:rsidR="00874669">
        <w:rPr>
          <w:rStyle w:val="Marquedecommentaire"/>
        </w:rPr>
        <w:commentReference w:id="401"/>
      </w:r>
    </w:p>
    <w:p w:rsidR="00C61A25" w:rsidRDefault="00874669" w:rsidP="000F6002">
      <w:pPr>
        <w:rPr>
          <w:rFonts w:ascii="Arial" w:hAnsi="Arial" w:cs="Arial"/>
          <w:color w:val="000000"/>
          <w:sz w:val="21"/>
          <w:szCs w:val="22"/>
        </w:rPr>
      </w:pPr>
      <w:commentRangeStart w:id="404"/>
      <w:r>
        <w:rPr>
          <w:rFonts w:ascii="Arial" w:hAnsi="Arial" w:cs="Arial"/>
          <w:color w:val="000000"/>
          <w:sz w:val="21"/>
          <w:szCs w:val="22"/>
        </w:rPr>
        <w:t xml:space="preserve">Cela </w:t>
      </w:r>
      <w:r w:rsidR="00D20F43">
        <w:rPr>
          <w:rFonts w:ascii="Arial" w:hAnsi="Arial" w:cs="Arial"/>
          <w:color w:val="000000"/>
          <w:sz w:val="21"/>
          <w:szCs w:val="22"/>
        </w:rPr>
        <w:t>peut être utile dans le cas o</w:t>
      </w:r>
      <w:r>
        <w:rPr>
          <w:rFonts w:ascii="Arial" w:hAnsi="Arial" w:cs="Arial"/>
          <w:color w:val="000000"/>
          <w:sz w:val="21"/>
          <w:szCs w:val="22"/>
        </w:rPr>
        <w:t>ù</w:t>
      </w:r>
      <w:r w:rsidR="00D20F43">
        <w:rPr>
          <w:rFonts w:ascii="Arial" w:hAnsi="Arial" w:cs="Arial"/>
          <w:color w:val="000000"/>
          <w:sz w:val="21"/>
          <w:szCs w:val="22"/>
        </w:rPr>
        <w:t xml:space="preserve"> </w:t>
      </w:r>
      <w:r>
        <w:rPr>
          <w:rFonts w:ascii="Arial" w:hAnsi="Arial" w:cs="Arial"/>
          <w:color w:val="000000"/>
          <w:sz w:val="21"/>
          <w:szCs w:val="22"/>
        </w:rPr>
        <w:t>o</w:t>
      </w:r>
      <w:r w:rsidR="00D20F43">
        <w:rPr>
          <w:rFonts w:ascii="Arial" w:hAnsi="Arial" w:cs="Arial"/>
          <w:color w:val="000000"/>
          <w:sz w:val="21"/>
          <w:szCs w:val="22"/>
        </w:rPr>
        <w:t>n peut communique</w:t>
      </w:r>
      <w:r>
        <w:rPr>
          <w:rFonts w:ascii="Arial" w:hAnsi="Arial" w:cs="Arial"/>
          <w:color w:val="000000"/>
          <w:sz w:val="21"/>
          <w:szCs w:val="22"/>
        </w:rPr>
        <w:t>r</w:t>
      </w:r>
      <w:r w:rsidR="00D20F43">
        <w:rPr>
          <w:rFonts w:ascii="Arial" w:hAnsi="Arial" w:cs="Arial"/>
          <w:color w:val="000000"/>
          <w:sz w:val="21"/>
          <w:szCs w:val="22"/>
        </w:rPr>
        <w:t xml:space="preserve"> entre processus sans que le cana</w:t>
      </w:r>
      <w:r>
        <w:rPr>
          <w:rFonts w:ascii="Arial" w:hAnsi="Arial" w:cs="Arial"/>
          <w:color w:val="000000"/>
          <w:sz w:val="21"/>
          <w:szCs w:val="22"/>
        </w:rPr>
        <w:t>l</w:t>
      </w:r>
      <w:r w:rsidR="00D20F43">
        <w:rPr>
          <w:rFonts w:ascii="Arial" w:hAnsi="Arial" w:cs="Arial"/>
          <w:color w:val="000000"/>
          <w:sz w:val="21"/>
          <w:szCs w:val="22"/>
        </w:rPr>
        <w:t xml:space="preserve"> partagé de CNS soit libre</w:t>
      </w:r>
      <w:r w:rsidR="000F6002">
        <w:rPr>
          <w:rFonts w:ascii="Arial" w:hAnsi="Arial" w:cs="Arial"/>
          <w:color w:val="000000"/>
          <w:sz w:val="21"/>
          <w:szCs w:val="22"/>
        </w:rPr>
        <w:t>.</w:t>
      </w:r>
      <w:r w:rsidR="00D20F43">
        <w:rPr>
          <w:rFonts w:ascii="Arial" w:hAnsi="Arial" w:cs="Arial"/>
          <w:color w:val="000000"/>
          <w:sz w:val="21"/>
          <w:szCs w:val="22"/>
        </w:rPr>
        <w:t xml:space="preserve"> </w:t>
      </w:r>
      <w:r w:rsidR="000F6002">
        <w:rPr>
          <w:rFonts w:ascii="Arial" w:hAnsi="Arial" w:cs="Arial"/>
          <w:color w:val="000000"/>
          <w:sz w:val="21"/>
          <w:szCs w:val="22"/>
        </w:rPr>
        <w:t>C</w:t>
      </w:r>
      <w:r w:rsidR="00D20F43">
        <w:rPr>
          <w:rFonts w:ascii="Arial" w:hAnsi="Arial" w:cs="Arial"/>
          <w:color w:val="000000"/>
          <w:sz w:val="21"/>
          <w:szCs w:val="22"/>
        </w:rPr>
        <w:t>’est comme un</w:t>
      </w:r>
      <w:r w:rsidR="000F6002">
        <w:rPr>
          <w:rFonts w:ascii="Arial" w:hAnsi="Arial" w:cs="Arial"/>
          <w:color w:val="000000"/>
          <w:sz w:val="21"/>
          <w:szCs w:val="22"/>
        </w:rPr>
        <w:t>e</w:t>
      </w:r>
      <w:r w:rsidR="00D20F43">
        <w:rPr>
          <w:rFonts w:ascii="Arial" w:hAnsi="Arial" w:cs="Arial"/>
          <w:color w:val="000000"/>
          <w:sz w:val="21"/>
          <w:szCs w:val="22"/>
        </w:rPr>
        <w:t xml:space="preserve"> connexion local</w:t>
      </w:r>
      <w:r w:rsidR="000F6002">
        <w:rPr>
          <w:rFonts w:ascii="Arial" w:hAnsi="Arial" w:cs="Arial"/>
          <w:color w:val="000000"/>
          <w:sz w:val="21"/>
          <w:szCs w:val="22"/>
        </w:rPr>
        <w:t>e</w:t>
      </w:r>
      <w:r w:rsidR="00D20F43">
        <w:rPr>
          <w:rFonts w:ascii="Arial" w:hAnsi="Arial" w:cs="Arial"/>
          <w:color w:val="000000"/>
          <w:sz w:val="21"/>
          <w:szCs w:val="22"/>
        </w:rPr>
        <w:t xml:space="preserve"> de type </w:t>
      </w:r>
      <w:r w:rsidR="000F6002">
        <w:rPr>
          <w:rFonts w:ascii="Arial" w:hAnsi="Arial" w:cs="Arial"/>
          <w:color w:val="000000"/>
          <w:sz w:val="21"/>
          <w:szCs w:val="22"/>
        </w:rPr>
        <w:t>O</w:t>
      </w:r>
      <w:r w:rsidR="00D20F43">
        <w:rPr>
          <w:rFonts w:ascii="Arial" w:hAnsi="Arial" w:cs="Arial"/>
          <w:color w:val="000000"/>
          <w:sz w:val="21"/>
          <w:szCs w:val="22"/>
        </w:rPr>
        <w:t>ne2</w:t>
      </w:r>
      <w:r w:rsidR="000F6002">
        <w:rPr>
          <w:rFonts w:ascii="Arial" w:hAnsi="Arial" w:cs="Arial"/>
          <w:color w:val="000000"/>
          <w:sz w:val="21"/>
          <w:szCs w:val="22"/>
        </w:rPr>
        <w:t>O</w:t>
      </w:r>
      <w:r w:rsidR="00D20F43">
        <w:rPr>
          <w:rFonts w:ascii="Arial" w:hAnsi="Arial" w:cs="Arial"/>
          <w:color w:val="000000"/>
          <w:sz w:val="21"/>
          <w:szCs w:val="22"/>
        </w:rPr>
        <w:t>ne,</w:t>
      </w:r>
      <w:r w:rsidR="000F6002">
        <w:rPr>
          <w:rFonts w:ascii="Arial" w:hAnsi="Arial" w:cs="Arial"/>
          <w:color w:val="000000"/>
          <w:sz w:val="21"/>
          <w:szCs w:val="22"/>
        </w:rPr>
        <w:t xml:space="preserve"> </w:t>
      </w:r>
      <w:r w:rsidR="00D20F43">
        <w:rPr>
          <w:rFonts w:ascii="Arial" w:hAnsi="Arial" w:cs="Arial"/>
          <w:color w:val="000000"/>
          <w:sz w:val="21"/>
          <w:szCs w:val="22"/>
        </w:rPr>
        <w:t>en effet</w:t>
      </w:r>
      <w:r w:rsidR="000F6002">
        <w:rPr>
          <w:rFonts w:ascii="Arial" w:hAnsi="Arial" w:cs="Arial"/>
          <w:color w:val="000000"/>
          <w:sz w:val="21"/>
          <w:szCs w:val="22"/>
        </w:rPr>
        <w:t>,</w:t>
      </w:r>
      <w:r w:rsidR="00D20F43">
        <w:rPr>
          <w:rFonts w:ascii="Arial" w:hAnsi="Arial" w:cs="Arial"/>
          <w:color w:val="000000"/>
          <w:sz w:val="21"/>
          <w:szCs w:val="22"/>
        </w:rPr>
        <w:t xml:space="preserve"> le CNS exige </w:t>
      </w:r>
      <w:r w:rsidR="000F6002">
        <w:rPr>
          <w:rFonts w:ascii="Arial" w:hAnsi="Arial" w:cs="Arial"/>
          <w:color w:val="000000"/>
          <w:sz w:val="21"/>
          <w:szCs w:val="22"/>
        </w:rPr>
        <w:t>qu’</w:t>
      </w:r>
      <w:commentRangeStart w:id="405"/>
      <w:r w:rsidR="00D20F43">
        <w:rPr>
          <w:rFonts w:ascii="Arial" w:hAnsi="Arial" w:cs="Arial"/>
          <w:color w:val="000000"/>
          <w:sz w:val="21"/>
          <w:szCs w:val="22"/>
        </w:rPr>
        <w:t>une seule échangé</w:t>
      </w:r>
      <w:r w:rsidR="000F6002">
        <w:rPr>
          <w:rFonts w:ascii="Arial" w:hAnsi="Arial" w:cs="Arial"/>
          <w:color w:val="000000"/>
          <w:sz w:val="21"/>
          <w:szCs w:val="22"/>
        </w:rPr>
        <w:t>e</w:t>
      </w:r>
      <w:commentRangeEnd w:id="405"/>
      <w:r w:rsidR="000F6002">
        <w:rPr>
          <w:rStyle w:val="Marquedecommentaire"/>
        </w:rPr>
        <w:commentReference w:id="405"/>
      </w:r>
      <w:r w:rsidR="00D20F43">
        <w:rPr>
          <w:rFonts w:ascii="Arial" w:hAnsi="Arial" w:cs="Arial"/>
          <w:color w:val="000000"/>
          <w:sz w:val="21"/>
          <w:szCs w:val="22"/>
        </w:rPr>
        <w:t xml:space="preserve"> soit possible et dans les connexion</w:t>
      </w:r>
      <w:r w:rsidR="000F6002">
        <w:rPr>
          <w:rFonts w:ascii="Arial" w:hAnsi="Arial" w:cs="Arial"/>
          <w:color w:val="000000"/>
          <w:sz w:val="21"/>
          <w:szCs w:val="22"/>
        </w:rPr>
        <w:t>s</w:t>
      </w:r>
      <w:r w:rsidR="00D20F43">
        <w:rPr>
          <w:rFonts w:ascii="Arial" w:hAnsi="Arial" w:cs="Arial"/>
          <w:color w:val="000000"/>
          <w:sz w:val="21"/>
          <w:szCs w:val="22"/>
        </w:rPr>
        <w:t xml:space="preserve"> anonyme</w:t>
      </w:r>
      <w:r w:rsidR="000F6002">
        <w:rPr>
          <w:rFonts w:ascii="Arial" w:hAnsi="Arial" w:cs="Arial"/>
          <w:color w:val="000000"/>
          <w:sz w:val="21"/>
          <w:szCs w:val="22"/>
        </w:rPr>
        <w:t>s</w:t>
      </w:r>
      <w:r w:rsidR="00D20F43">
        <w:rPr>
          <w:rFonts w:ascii="Arial" w:hAnsi="Arial" w:cs="Arial"/>
          <w:color w:val="000000"/>
          <w:sz w:val="21"/>
          <w:szCs w:val="22"/>
        </w:rPr>
        <w:t xml:space="preserve"> elle est priv</w:t>
      </w:r>
      <w:r w:rsidR="000F6002">
        <w:rPr>
          <w:rFonts w:ascii="Arial" w:hAnsi="Arial" w:cs="Arial"/>
          <w:color w:val="000000"/>
          <w:sz w:val="21"/>
          <w:szCs w:val="22"/>
        </w:rPr>
        <w:t xml:space="preserve">ée </w:t>
      </w:r>
      <w:r w:rsidR="00D20F43">
        <w:rPr>
          <w:rFonts w:ascii="Arial" w:hAnsi="Arial" w:cs="Arial"/>
          <w:color w:val="000000"/>
          <w:sz w:val="21"/>
          <w:szCs w:val="22"/>
        </w:rPr>
        <w:t xml:space="preserve"> et ce problème de synchronisation ne se pose pas.</w:t>
      </w:r>
      <w:commentRangeEnd w:id="404"/>
      <w:r w:rsidR="000F6002">
        <w:rPr>
          <w:rStyle w:val="Marquedecommentaire"/>
        </w:rPr>
        <w:commentReference w:id="404"/>
      </w:r>
    </w:p>
    <w:p w:rsidR="00C61A25" w:rsidRDefault="000F6002" w:rsidP="000F6002">
      <w:pPr>
        <w:rPr>
          <w:rFonts w:ascii="Arial" w:hAnsi="Arial" w:cs="Arial"/>
          <w:color w:val="000000"/>
          <w:sz w:val="21"/>
          <w:szCs w:val="22"/>
        </w:rPr>
      </w:pPr>
      <w:r>
        <w:rPr>
          <w:rFonts w:ascii="Arial" w:hAnsi="Arial" w:cs="Arial"/>
          <w:color w:val="000000"/>
          <w:sz w:val="21"/>
          <w:szCs w:val="22"/>
        </w:rPr>
        <w:t>O</w:t>
      </w:r>
      <w:r w:rsidR="00D20F43">
        <w:rPr>
          <w:rFonts w:ascii="Arial" w:hAnsi="Arial" w:cs="Arial"/>
          <w:color w:val="000000"/>
          <w:sz w:val="21"/>
          <w:szCs w:val="22"/>
        </w:rPr>
        <w:t>n peut même envoyer un processus entier dans un cana</w:t>
      </w:r>
      <w:r>
        <w:rPr>
          <w:rFonts w:ascii="Arial" w:hAnsi="Arial" w:cs="Arial"/>
          <w:color w:val="000000"/>
          <w:sz w:val="21"/>
          <w:szCs w:val="22"/>
        </w:rPr>
        <w:t>l.</w:t>
      </w:r>
      <w:r w:rsidR="00D20F43">
        <w:rPr>
          <w:rFonts w:ascii="Arial" w:hAnsi="Arial" w:cs="Arial"/>
          <w:color w:val="000000"/>
          <w:sz w:val="21"/>
          <w:szCs w:val="22"/>
        </w:rPr>
        <w:t xml:space="preserve"> </w:t>
      </w:r>
      <w:r>
        <w:rPr>
          <w:rFonts w:ascii="Arial" w:hAnsi="Arial" w:cs="Arial"/>
          <w:color w:val="000000"/>
          <w:sz w:val="21"/>
          <w:szCs w:val="22"/>
        </w:rPr>
        <w:t>V</w:t>
      </w:r>
      <w:r w:rsidR="00D20F43">
        <w:rPr>
          <w:rFonts w:ascii="Arial" w:hAnsi="Arial" w:cs="Arial"/>
          <w:color w:val="000000"/>
          <w:sz w:val="21"/>
          <w:szCs w:val="22"/>
        </w:rPr>
        <w:t xml:space="preserve">oici un exemple qui peut être utile dans le cas </w:t>
      </w:r>
      <w:r>
        <w:rPr>
          <w:rFonts w:ascii="Arial" w:hAnsi="Arial" w:cs="Arial"/>
          <w:color w:val="000000"/>
          <w:sz w:val="21"/>
          <w:szCs w:val="22"/>
        </w:rPr>
        <w:t xml:space="preserve">où on </w:t>
      </w:r>
      <w:r w:rsidR="00D20F43">
        <w:rPr>
          <w:rFonts w:ascii="Arial" w:hAnsi="Arial" w:cs="Arial"/>
          <w:color w:val="000000"/>
          <w:sz w:val="21"/>
          <w:szCs w:val="22"/>
        </w:rPr>
        <w:t>veut exécut</w:t>
      </w:r>
      <w:r>
        <w:rPr>
          <w:rFonts w:ascii="Arial" w:hAnsi="Arial" w:cs="Arial"/>
          <w:color w:val="000000"/>
          <w:sz w:val="21"/>
          <w:szCs w:val="22"/>
        </w:rPr>
        <w:t>er</w:t>
      </w:r>
      <w:r w:rsidR="00D20F43">
        <w:rPr>
          <w:rFonts w:ascii="Arial" w:hAnsi="Arial" w:cs="Arial"/>
          <w:color w:val="000000"/>
          <w:sz w:val="21"/>
          <w:szCs w:val="22"/>
        </w:rPr>
        <w:t xml:space="preserve"> un code dans une autre machine</w:t>
      </w:r>
      <w:r>
        <w:rPr>
          <w:rFonts w:ascii="Arial" w:hAnsi="Arial" w:cs="Arial"/>
          <w:color w:val="000000"/>
          <w:sz w:val="21"/>
          <w:szCs w:val="22"/>
        </w:rPr>
        <w:t> :</w:t>
      </w:r>
    </w:p>
    <w:p w:rsidR="00C61A25" w:rsidRDefault="00C61A25">
      <w:pPr>
        <w:rPr>
          <w:rFonts w:ascii="Arial" w:hAnsi="Arial" w:cs="Arial"/>
          <w:color w:val="000000"/>
          <w:sz w:val="21"/>
          <w:szCs w:val="22"/>
        </w:rPr>
      </w:pPr>
    </w:p>
    <w:p w:rsidR="00C61A25" w:rsidRPr="00A1503A" w:rsidRDefault="00D20F43">
      <w:pPr>
        <w:rPr>
          <w:rFonts w:ascii="Arial" w:hAnsi="Arial" w:cs="Arial"/>
          <w:color w:val="000000"/>
          <w:sz w:val="21"/>
          <w:szCs w:val="22"/>
          <w:lang w:val="en-US"/>
        </w:rPr>
      </w:pPr>
      <w:r w:rsidRPr="00A1503A">
        <w:rPr>
          <w:rFonts w:ascii="Arial" w:hAnsi="Arial" w:cs="Arial"/>
          <w:color w:val="000000"/>
          <w:sz w:val="21"/>
          <w:szCs w:val="22"/>
          <w:lang w:val="en-US"/>
        </w:rPr>
        <w:lastRenderedPageBreak/>
        <w:t>while (running) {</w:t>
      </w:r>
    </w:p>
    <w:p w:rsidR="00C61A25" w:rsidRPr="00A1503A" w:rsidRDefault="00D20F43">
      <w:pPr>
        <w:ind w:leftChars="100" w:left="240"/>
        <w:rPr>
          <w:rFonts w:ascii="Arial" w:hAnsi="Arial" w:cs="Arial"/>
          <w:color w:val="000000"/>
          <w:sz w:val="21"/>
          <w:szCs w:val="22"/>
          <w:lang w:val="en-US"/>
        </w:rPr>
      </w:pPr>
      <w:r w:rsidRPr="00A1503A">
        <w:rPr>
          <w:rFonts w:ascii="Arial" w:hAnsi="Arial" w:cs="Arial"/>
          <w:color w:val="000000"/>
          <w:sz w:val="21"/>
          <w:szCs w:val="22"/>
          <w:lang w:val="en-US"/>
        </w:rPr>
        <w:t>Bond james = (Bond) in.read ();</w:t>
      </w:r>
    </w:p>
    <w:p w:rsidR="00C61A25" w:rsidRPr="00A1503A" w:rsidRDefault="00D20F43">
      <w:pPr>
        <w:ind w:leftChars="100" w:left="240"/>
        <w:rPr>
          <w:rFonts w:ascii="Arial" w:hAnsi="Arial" w:cs="Arial"/>
          <w:color w:val="000000"/>
          <w:sz w:val="21"/>
          <w:szCs w:val="22"/>
          <w:lang w:val="en-US"/>
        </w:rPr>
      </w:pPr>
      <w:r w:rsidRPr="00A1503A">
        <w:rPr>
          <w:rFonts w:ascii="Arial" w:hAnsi="Arial" w:cs="Arial"/>
          <w:color w:val="000000"/>
          <w:sz w:val="21"/>
          <w:szCs w:val="22"/>
          <w:lang w:val="en-US"/>
        </w:rPr>
        <w:t>james.plugin (a, b, c);</w:t>
      </w:r>
    </w:p>
    <w:p w:rsidR="00C61A25" w:rsidRPr="00A1503A" w:rsidRDefault="00D20F43">
      <w:pPr>
        <w:ind w:leftChars="100" w:left="240"/>
        <w:rPr>
          <w:rFonts w:ascii="Arial" w:hAnsi="Arial" w:cs="Arial"/>
          <w:color w:val="000000"/>
          <w:sz w:val="21"/>
          <w:szCs w:val="22"/>
          <w:lang w:val="en-US"/>
        </w:rPr>
      </w:pPr>
      <w:r w:rsidRPr="00A1503A">
        <w:rPr>
          <w:rFonts w:ascii="Arial" w:hAnsi="Arial" w:cs="Arial"/>
          <w:color w:val="000000"/>
          <w:sz w:val="21"/>
          <w:szCs w:val="22"/>
          <w:lang w:val="en-US"/>
        </w:rPr>
        <w:t>james.run ();</w:t>
      </w:r>
    </w:p>
    <w:p w:rsidR="00C61A25" w:rsidRPr="00A1503A" w:rsidRDefault="00D20F43" w:rsidP="00A328F3">
      <w:pPr>
        <w:ind w:leftChars="100" w:left="240"/>
        <w:rPr>
          <w:rFonts w:ascii="Arial" w:hAnsi="Arial" w:cs="Arial"/>
          <w:color w:val="000000"/>
          <w:sz w:val="21"/>
          <w:szCs w:val="22"/>
          <w:lang w:val="en-US"/>
        </w:rPr>
      </w:pPr>
      <w:r w:rsidRPr="00A1503A">
        <w:rPr>
          <w:rFonts w:ascii="Arial" w:hAnsi="Arial" w:cs="Arial"/>
          <w:color w:val="000000"/>
          <w:sz w:val="21"/>
          <w:szCs w:val="22"/>
          <w:lang w:val="en-US"/>
        </w:rPr>
        <w:t>NetChannelLocation escapeRoute =james.getNextLocation ();</w:t>
      </w:r>
    </w:p>
    <w:p w:rsidR="00C61A25" w:rsidRPr="00A1503A" w:rsidRDefault="00D20F43" w:rsidP="00A328F3">
      <w:pPr>
        <w:ind w:leftChars="100" w:left="240"/>
        <w:rPr>
          <w:rFonts w:ascii="Arial" w:hAnsi="Arial" w:cs="Arial"/>
          <w:color w:val="000000"/>
          <w:sz w:val="21"/>
          <w:szCs w:val="22"/>
          <w:lang w:val="en-US"/>
        </w:rPr>
      </w:pPr>
      <w:r w:rsidRPr="00A1503A">
        <w:rPr>
          <w:rFonts w:ascii="Arial" w:hAnsi="Arial" w:cs="Arial"/>
          <w:color w:val="000000"/>
          <w:sz w:val="21"/>
          <w:szCs w:val="22"/>
          <w:lang w:val="en-US"/>
        </w:rPr>
        <w:t>One2NetChannel escape =new One2NetChannel (escapeRoute);</w:t>
      </w:r>
    </w:p>
    <w:p w:rsidR="00C61A25" w:rsidRPr="00A1503A" w:rsidRDefault="00D20F43">
      <w:pPr>
        <w:ind w:leftChars="100" w:left="240"/>
        <w:rPr>
          <w:rFonts w:ascii="Arial" w:hAnsi="Arial" w:cs="Arial"/>
          <w:color w:val="000000"/>
          <w:sz w:val="21"/>
          <w:szCs w:val="22"/>
          <w:lang w:val="en-US"/>
        </w:rPr>
      </w:pPr>
      <w:r w:rsidRPr="00A1503A">
        <w:rPr>
          <w:rFonts w:ascii="Arial" w:hAnsi="Arial" w:cs="Arial"/>
          <w:color w:val="000000"/>
          <w:sz w:val="21"/>
          <w:szCs w:val="22"/>
          <w:lang w:val="en-US"/>
        </w:rPr>
        <w:t>running = james.getNuke ();</w:t>
      </w:r>
    </w:p>
    <w:p w:rsidR="00C61A25" w:rsidRPr="00A1503A" w:rsidRDefault="00D20F43">
      <w:pPr>
        <w:ind w:leftChars="100" w:left="240"/>
        <w:rPr>
          <w:rFonts w:ascii="Arial" w:hAnsi="Arial" w:cs="Arial"/>
          <w:color w:val="000000"/>
          <w:sz w:val="21"/>
          <w:szCs w:val="22"/>
          <w:lang w:val="en-US"/>
        </w:rPr>
      </w:pPr>
      <w:r w:rsidRPr="00A1503A">
        <w:rPr>
          <w:rFonts w:ascii="Arial" w:hAnsi="Arial" w:cs="Arial"/>
          <w:color w:val="000000"/>
          <w:sz w:val="21"/>
          <w:szCs w:val="22"/>
          <w:lang w:val="en-US"/>
        </w:rPr>
        <w:t>escape.write (james);</w:t>
      </w:r>
    </w:p>
    <w:p w:rsidR="00C61A25" w:rsidRPr="00A1503A" w:rsidRDefault="00D20F43">
      <w:pPr>
        <w:ind w:leftChars="100" w:left="240"/>
        <w:rPr>
          <w:rFonts w:ascii="Arial" w:hAnsi="Arial" w:cs="Arial"/>
          <w:color w:val="000000"/>
          <w:sz w:val="21"/>
          <w:szCs w:val="22"/>
          <w:lang w:val="en-US"/>
        </w:rPr>
      </w:pPr>
      <w:r w:rsidRPr="00A1503A">
        <w:rPr>
          <w:rFonts w:ascii="Arial" w:hAnsi="Arial" w:cs="Arial"/>
          <w:color w:val="000000"/>
          <w:sz w:val="21"/>
          <w:szCs w:val="22"/>
          <w:lang w:val="en-US"/>
        </w:rPr>
        <w:t>escape.disconnect ();</w:t>
      </w:r>
    </w:p>
    <w:p w:rsidR="00C61A25" w:rsidRDefault="00D20F43">
      <w:pPr>
        <w:rPr>
          <w:rFonts w:ascii="Arial" w:hAnsi="Arial" w:cs="Arial"/>
          <w:color w:val="000000"/>
          <w:sz w:val="21"/>
          <w:szCs w:val="22"/>
        </w:rPr>
      </w:pPr>
      <w:r>
        <w:rPr>
          <w:rFonts w:ascii="Arial" w:hAnsi="Arial" w:cs="Arial"/>
          <w:color w:val="000000"/>
          <w:sz w:val="21"/>
          <w:szCs w:val="22"/>
        </w:rPr>
        <w:t>}</w:t>
      </w:r>
    </w:p>
    <w:p w:rsidR="00C61A25" w:rsidRDefault="00A328F3" w:rsidP="00A328F3">
      <w:pPr>
        <w:rPr>
          <w:rFonts w:ascii="Arial" w:hAnsi="Arial" w:cs="Arial"/>
          <w:color w:val="000000"/>
          <w:sz w:val="21"/>
          <w:szCs w:val="22"/>
        </w:rPr>
      </w:pPr>
      <w:commentRangeStart w:id="406"/>
      <w:r>
        <w:rPr>
          <w:rFonts w:ascii="Arial" w:hAnsi="Arial" w:cs="Arial"/>
          <w:color w:val="000000"/>
          <w:sz w:val="21"/>
          <w:szCs w:val="22"/>
        </w:rPr>
        <w:t>C</w:t>
      </w:r>
      <w:r w:rsidR="00D20F43">
        <w:rPr>
          <w:rFonts w:ascii="Arial" w:hAnsi="Arial" w:cs="Arial"/>
          <w:color w:val="000000"/>
          <w:sz w:val="21"/>
          <w:szCs w:val="22"/>
        </w:rPr>
        <w:t>e code représente la méthode run() d’un processus distant qui accepte un processus et l</w:t>
      </w:r>
      <w:r>
        <w:rPr>
          <w:rFonts w:ascii="Arial" w:hAnsi="Arial" w:cs="Arial"/>
          <w:color w:val="000000"/>
          <w:sz w:val="21"/>
          <w:szCs w:val="22"/>
        </w:rPr>
        <w:t>’</w:t>
      </w:r>
      <w:r w:rsidR="00D20F43">
        <w:rPr>
          <w:rFonts w:ascii="Arial" w:hAnsi="Arial" w:cs="Arial"/>
          <w:color w:val="000000"/>
          <w:sz w:val="21"/>
          <w:szCs w:val="22"/>
        </w:rPr>
        <w:t>exécute dans un autre thread ce qui est similaire au agent mobile dans les paradigme connu</w:t>
      </w:r>
      <w:r>
        <w:rPr>
          <w:rFonts w:ascii="Arial" w:hAnsi="Arial" w:cs="Arial"/>
          <w:color w:val="000000"/>
          <w:sz w:val="21"/>
          <w:szCs w:val="22"/>
        </w:rPr>
        <w:t xml:space="preserve"> </w:t>
      </w:r>
      <w:r w:rsidR="00D20F43">
        <w:rPr>
          <w:rFonts w:ascii="Arial" w:hAnsi="Arial" w:cs="Arial"/>
          <w:color w:val="000000"/>
          <w:sz w:val="21"/>
          <w:szCs w:val="22"/>
        </w:rPr>
        <w:t>de code mobile</w:t>
      </w:r>
      <w:r>
        <w:rPr>
          <w:rFonts w:ascii="Arial" w:hAnsi="Arial" w:cs="Arial"/>
          <w:color w:val="000000"/>
          <w:sz w:val="21"/>
          <w:szCs w:val="22"/>
        </w:rPr>
        <w:t>.</w:t>
      </w:r>
      <w:commentRangeEnd w:id="406"/>
      <w:r>
        <w:rPr>
          <w:rStyle w:val="Marquedecommentaire"/>
        </w:rPr>
        <w:commentReference w:id="406"/>
      </w:r>
    </w:p>
    <w:p w:rsidR="00C61A25" w:rsidRDefault="00A328F3" w:rsidP="00A328F3">
      <w:pPr>
        <w:rPr>
          <w:rFonts w:ascii="Arial" w:hAnsi="Arial" w:cs="Arial"/>
          <w:color w:val="000000"/>
          <w:sz w:val="21"/>
          <w:szCs w:val="22"/>
        </w:rPr>
      </w:pPr>
      <w:commentRangeStart w:id="407"/>
      <w:r>
        <w:rPr>
          <w:rFonts w:ascii="Arial" w:hAnsi="Arial" w:cs="Arial"/>
          <w:color w:val="000000"/>
          <w:sz w:val="21"/>
          <w:szCs w:val="22"/>
        </w:rPr>
        <w:t xml:space="preserve">On </w:t>
      </w:r>
      <w:r w:rsidR="00D20F43">
        <w:rPr>
          <w:rFonts w:ascii="Arial" w:hAnsi="Arial" w:cs="Arial"/>
          <w:color w:val="000000"/>
          <w:sz w:val="21"/>
          <w:szCs w:val="22"/>
        </w:rPr>
        <w:t>peut aussi déplacer les extrémité</w:t>
      </w:r>
      <w:r>
        <w:rPr>
          <w:rFonts w:ascii="Arial" w:hAnsi="Arial" w:cs="Arial"/>
          <w:color w:val="000000"/>
          <w:sz w:val="21"/>
          <w:szCs w:val="22"/>
        </w:rPr>
        <w:t>s</w:t>
      </w:r>
      <w:r w:rsidR="00D20F43">
        <w:rPr>
          <w:rFonts w:ascii="Arial" w:hAnsi="Arial" w:cs="Arial"/>
          <w:color w:val="000000"/>
          <w:sz w:val="21"/>
          <w:szCs w:val="22"/>
        </w:rPr>
        <w:t xml:space="preserve"> des canaux mais </w:t>
      </w:r>
      <w:r>
        <w:rPr>
          <w:rFonts w:ascii="Arial" w:hAnsi="Arial" w:cs="Arial"/>
          <w:color w:val="000000"/>
          <w:sz w:val="21"/>
          <w:szCs w:val="22"/>
        </w:rPr>
        <w:t xml:space="preserve">cela </w:t>
      </w:r>
      <w:r w:rsidR="00D20F43">
        <w:rPr>
          <w:rFonts w:ascii="Arial" w:hAnsi="Arial" w:cs="Arial"/>
          <w:color w:val="000000"/>
          <w:sz w:val="21"/>
          <w:szCs w:val="22"/>
        </w:rPr>
        <w:t>change la topologie de réseau qui peut men</w:t>
      </w:r>
      <w:r>
        <w:rPr>
          <w:rFonts w:ascii="Arial" w:hAnsi="Arial" w:cs="Arial"/>
          <w:color w:val="000000"/>
          <w:sz w:val="21"/>
          <w:szCs w:val="22"/>
        </w:rPr>
        <w:t>er</w:t>
      </w:r>
      <w:r w:rsidR="00D20F43">
        <w:rPr>
          <w:rFonts w:ascii="Arial" w:hAnsi="Arial" w:cs="Arial"/>
          <w:color w:val="000000"/>
          <w:sz w:val="21"/>
          <w:szCs w:val="22"/>
        </w:rPr>
        <w:t xml:space="preserve"> </w:t>
      </w:r>
      <w:r>
        <w:rPr>
          <w:rFonts w:ascii="Arial" w:hAnsi="Arial" w:cs="Arial"/>
          <w:color w:val="000000"/>
          <w:sz w:val="21"/>
          <w:szCs w:val="22"/>
        </w:rPr>
        <w:t xml:space="preserve">à </w:t>
      </w:r>
      <w:r w:rsidR="00D20F43">
        <w:rPr>
          <w:rFonts w:ascii="Arial" w:hAnsi="Arial" w:cs="Arial"/>
          <w:color w:val="000000"/>
          <w:sz w:val="21"/>
          <w:szCs w:val="22"/>
        </w:rPr>
        <w:t>des situation</w:t>
      </w:r>
      <w:r>
        <w:rPr>
          <w:rFonts w:ascii="Arial" w:hAnsi="Arial" w:cs="Arial"/>
          <w:color w:val="000000"/>
          <w:sz w:val="21"/>
          <w:szCs w:val="22"/>
        </w:rPr>
        <w:t>s</w:t>
      </w:r>
      <w:r w:rsidR="00D20F43">
        <w:rPr>
          <w:rFonts w:ascii="Arial" w:hAnsi="Arial" w:cs="Arial"/>
          <w:color w:val="000000"/>
          <w:sz w:val="21"/>
          <w:szCs w:val="22"/>
        </w:rPr>
        <w:t xml:space="preserve"> inattendue</w:t>
      </w:r>
      <w:r>
        <w:rPr>
          <w:rFonts w:ascii="Arial" w:hAnsi="Arial" w:cs="Arial"/>
          <w:color w:val="000000"/>
          <w:sz w:val="21"/>
          <w:szCs w:val="22"/>
        </w:rPr>
        <w:t>s</w:t>
      </w:r>
      <w:r w:rsidR="00D20F43">
        <w:rPr>
          <w:rFonts w:ascii="Arial" w:hAnsi="Arial" w:cs="Arial"/>
          <w:color w:val="000000"/>
          <w:sz w:val="21"/>
          <w:szCs w:val="22"/>
        </w:rPr>
        <w:t xml:space="preserve"> </w:t>
      </w:r>
      <w:commentRangeStart w:id="408"/>
      <w:r w:rsidR="00D20F43">
        <w:rPr>
          <w:rFonts w:ascii="Arial" w:hAnsi="Arial" w:cs="Arial"/>
          <w:color w:val="000000"/>
          <w:sz w:val="21"/>
          <w:szCs w:val="22"/>
        </w:rPr>
        <w:t>soit disent interblocage</w:t>
      </w:r>
      <w:commentRangeEnd w:id="408"/>
      <w:r>
        <w:rPr>
          <w:rStyle w:val="Marquedecommentaire"/>
        </w:rPr>
        <w:commentReference w:id="408"/>
      </w:r>
      <w:commentRangeEnd w:id="407"/>
      <w:r>
        <w:rPr>
          <w:rStyle w:val="Marquedecommentaire"/>
        </w:rPr>
        <w:commentReference w:id="407"/>
      </w:r>
    </w:p>
    <w:p w:rsidR="00C61A25" w:rsidRDefault="00D20F43" w:rsidP="00A328F3">
      <w:pPr>
        <w:rPr>
          <w:rFonts w:ascii="Arial" w:hAnsi="Arial" w:cs="Arial"/>
          <w:color w:val="000000"/>
          <w:sz w:val="21"/>
          <w:szCs w:val="22"/>
        </w:rPr>
      </w:pPr>
      <w:r>
        <w:rPr>
          <w:rFonts w:ascii="Arial" w:hAnsi="Arial" w:cs="Arial"/>
          <w:color w:val="000000"/>
          <w:sz w:val="21"/>
          <w:szCs w:val="22"/>
        </w:rPr>
        <w:t>Tout ce qui est nécessaire est de communiquer le nom du canal CNS (ou NetChannelLocation) au nouveau processus d'écriture</w:t>
      </w:r>
      <w:r w:rsidR="00A328F3">
        <w:rPr>
          <w:rFonts w:ascii="Arial" w:hAnsi="Arial" w:cs="Arial"/>
          <w:color w:val="000000"/>
          <w:sz w:val="21"/>
          <w:szCs w:val="22"/>
        </w:rPr>
        <w:t>,</w:t>
      </w:r>
      <w:r>
        <w:rPr>
          <w:rFonts w:ascii="Arial" w:hAnsi="Arial" w:cs="Arial"/>
          <w:color w:val="000000"/>
          <w:sz w:val="21"/>
          <w:szCs w:val="22"/>
        </w:rPr>
        <w:t xml:space="preserve"> </w:t>
      </w:r>
      <w:r w:rsidR="00A328F3">
        <w:rPr>
          <w:rFonts w:ascii="Arial" w:hAnsi="Arial" w:cs="Arial"/>
          <w:color w:val="000000"/>
          <w:sz w:val="21"/>
          <w:szCs w:val="22"/>
        </w:rPr>
        <w:t>c’</w:t>
      </w:r>
      <w:r>
        <w:rPr>
          <w:rFonts w:ascii="Arial" w:hAnsi="Arial" w:cs="Arial"/>
          <w:color w:val="000000"/>
          <w:sz w:val="21"/>
          <w:szCs w:val="22"/>
        </w:rPr>
        <w:t>e</w:t>
      </w:r>
      <w:r w:rsidR="00A328F3">
        <w:rPr>
          <w:rFonts w:ascii="Arial" w:hAnsi="Arial" w:cs="Arial"/>
          <w:color w:val="000000"/>
          <w:sz w:val="21"/>
          <w:szCs w:val="22"/>
        </w:rPr>
        <w:t>st ce</w:t>
      </w:r>
      <w:r>
        <w:rPr>
          <w:rFonts w:ascii="Arial" w:hAnsi="Arial" w:cs="Arial"/>
          <w:color w:val="000000"/>
          <w:sz w:val="21"/>
          <w:szCs w:val="22"/>
        </w:rPr>
        <w:t xml:space="preserve"> qu</w:t>
      </w:r>
      <w:r w:rsidR="00A328F3">
        <w:rPr>
          <w:rFonts w:ascii="Arial" w:hAnsi="Arial" w:cs="Arial"/>
          <w:color w:val="000000"/>
          <w:sz w:val="21"/>
          <w:szCs w:val="22"/>
        </w:rPr>
        <w:t>’o</w:t>
      </w:r>
      <w:r>
        <w:rPr>
          <w:rFonts w:ascii="Arial" w:hAnsi="Arial" w:cs="Arial"/>
          <w:color w:val="000000"/>
          <w:sz w:val="21"/>
          <w:szCs w:val="22"/>
        </w:rPr>
        <w:t>n appel</w:t>
      </w:r>
      <w:r w:rsidR="00A328F3">
        <w:rPr>
          <w:rFonts w:ascii="Arial" w:hAnsi="Arial" w:cs="Arial"/>
          <w:color w:val="000000"/>
          <w:sz w:val="21"/>
          <w:szCs w:val="22"/>
        </w:rPr>
        <w:t>lle</w:t>
      </w:r>
      <w:r>
        <w:rPr>
          <w:rFonts w:ascii="Arial" w:hAnsi="Arial" w:cs="Arial"/>
          <w:color w:val="000000"/>
          <w:sz w:val="21"/>
          <w:szCs w:val="22"/>
        </w:rPr>
        <w:t xml:space="preserve"> migration de canal.</w:t>
      </w:r>
    </w:p>
    <w:p w:rsidR="00C61A25" w:rsidRPr="00A328F3" w:rsidRDefault="00292CDB">
      <w:pPr>
        <w:rPr>
          <w:rFonts w:ascii="Arial" w:hAnsi="Arial" w:cs="Arial"/>
          <w:b/>
          <w:bCs/>
          <w:color w:val="000000"/>
          <w:sz w:val="21"/>
          <w:szCs w:val="22"/>
        </w:rPr>
      </w:pPr>
      <w:r w:rsidRPr="00292CDB">
        <w:rPr>
          <w:rFonts w:ascii="Arial" w:hAnsi="Arial" w:cs="Arial"/>
          <w:b/>
          <w:bCs/>
          <w:color w:val="000000"/>
          <w:sz w:val="21"/>
          <w:szCs w:val="22"/>
        </w:rPr>
        <w:t>Explication de mécanisme de migration de canaux :</w:t>
      </w:r>
    </w:p>
    <w:p w:rsidR="00C61A25" w:rsidRDefault="00292CDB">
      <w:pPr>
        <w:rPr>
          <w:rFonts w:ascii="Arial" w:hAnsi="Arial" w:cs="Arial"/>
          <w:color w:val="000000"/>
          <w:sz w:val="21"/>
          <w:szCs w:val="22"/>
        </w:rPr>
      </w:pPr>
      <w:r>
        <w:rPr>
          <w:rFonts w:ascii="Arial" w:hAnsi="Arial" w:cs="Arial"/>
          <w:noProof/>
          <w:color w:val="000000"/>
          <w:sz w:val="21"/>
          <w:szCs w:val="22"/>
        </w:rPr>
        <w:pict>
          <v:group id="_x0000_s2254" style="position:absolute;margin-left:54.65pt;margin-top:1.1pt;width:301.25pt;height:238.15pt;z-index:251742208" coordorigin="4852,91579" coordsize="9434,6839" o:gfxdata="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">
            <v:roundrect id="Rounded Rectangle 35" o:spid="_x0000_s2255" style="position:absolute;left:9202;top:95575;width:1995;height:2085;v-text-anchor:middle" arcsize="10923f" o:gfxdata="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OFxH&#10;wAAAANsAAAAPAAAAAAAAAAEAIAAAACIAAABkcnMvZG93bnJldi54bWxQSwECFAAUAAAACACHTuJA&#10;My8FnjsAAAA5AAAAEAAAAAAAAAABACAAAAAPAQAAZHJzL3NoYXBleG1sLnhtbFBLBQYAAAAABgAG&#10;AFsBAAC5AwAAAAA=&#10;" strokecolor="#f79646" strokeweight="2pt">
              <v:textbox>
                <w:txbxContent>
                  <w:p w:rsidR="00291C63" w:rsidRDefault="00291C63" w:rsidP="00A328F3">
                    <w:pPr>
                      <w:jc w:val="both"/>
                    </w:pPr>
                  </w:p>
                  <w:p w:rsidR="00291C63" w:rsidRDefault="00291C63" w:rsidP="00A328F3">
                    <w:pPr>
                      <w:jc w:val="both"/>
                    </w:pPr>
                  </w:p>
                  <w:p w:rsidR="00291C63" w:rsidRDefault="00291C63" w:rsidP="00A328F3">
                    <w:pPr>
                      <w:jc w:val="both"/>
                    </w:pPr>
                  </w:p>
                  <w:p w:rsidR="00291C63" w:rsidRDefault="00291C63" w:rsidP="00A328F3">
                    <w:pPr>
                      <w:jc w:val="both"/>
                    </w:pPr>
                  </w:p>
                  <w:p w:rsidR="00291C63" w:rsidRDefault="00291C63" w:rsidP="00A328F3">
                    <w:pPr>
                      <w:jc w:val="both"/>
                    </w:pPr>
                  </w:p>
                  <w:p w:rsidR="00291C63" w:rsidRDefault="00291C63" w:rsidP="00A328F3">
                    <w:pPr>
                      <w:jc w:val="center"/>
                    </w:pPr>
                    <w:r>
                      <w:rPr>
                        <w:sz w:val="28"/>
                        <w:szCs w:val="28"/>
                      </w:rPr>
                      <w:t>Q</w:t>
                    </w:r>
                  </w:p>
                  <w:p w:rsidR="00291C63" w:rsidRDefault="00291C63" w:rsidP="00A328F3">
                    <w:pPr>
                      <w:jc w:val="center"/>
                    </w:pPr>
                  </w:p>
                </w:txbxContent>
              </v:textbox>
            </v:roundrect>
            <v:roundrect id="Rounded Rectangle 37" o:spid="_x0000_s2256" style="position:absolute;left:6772;top:97015;width:1365;height:1020;v-text-anchor:middle" arcsize="10923f" o:gfxdata="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pmervQAA&#10;ANsAAAAPAAAAAAAAAAEAIAAAACIAAABkcnMvZG93bnJldi54bWxQSwECFAAUAAAACACHTuJAMy8F&#10;njsAAAA5AAAAEAAAAAAAAAABACAAAAAMAQAAZHJzL3NoYXBleG1sLnhtbFBLBQYAAAAABgAGAFsB&#10;AAC2AwAAAAA=&#10;" strokecolor="#f79646" strokeweight="2pt">
              <v:textbox>
                <w:txbxContent>
                  <w:p w:rsidR="00291C63" w:rsidRDefault="00291C63" w:rsidP="00A328F3">
                    <w:pPr>
                      <w:jc w:val="center"/>
                    </w:pPr>
                    <w:r>
                      <w:t>P0</w:t>
                    </w:r>
                  </w:p>
                </w:txbxContent>
              </v:textbox>
            </v:roundrect>
            <v:roundrect id="Rounded Rectangle 39" o:spid="_x0000_s2257" style="position:absolute;left:9547;top:95770;width:1365;height:1020;v-text-anchor:middle" arcsize="10923f" o:gfxdata="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d1VkK/&#10;AAAA2wAAAA8AAAAAAAAAAQAgAAAAIgAAAGRycy9kb3ducmV2LnhtbFBLAQIUABQAAAAIAIdO4kAz&#10;LwWeOwAAADkAAAAQAAAAAAAAAAEAIAAAAA4BAABkcnMvc2hhcGV4bWwueG1sUEsFBgAAAAAGAAYA&#10;WwEAALgDAAAAAA==&#10;" strokecolor="#f79646" strokeweight="2pt">
              <v:textbox>
                <w:txbxContent>
                  <w:p w:rsidR="00291C63" w:rsidRDefault="00291C63" w:rsidP="00A328F3">
                    <w:pPr>
                      <w:jc w:val="center"/>
                      <w:rPr>
                        <w:sz w:val="28"/>
                        <w:szCs w:val="28"/>
                      </w:rPr>
                    </w:pPr>
                    <w:r>
                      <w:rPr>
                        <w:sz w:val="28"/>
                        <w:szCs w:val="28"/>
                      </w:rPr>
                      <w:t>x</w:t>
                    </w:r>
                  </w:p>
                </w:txbxContent>
              </v:textbox>
            </v:roundrect>
            <v:roundrect id="Rounded Rectangle 40" o:spid="_x0000_s2258" style="position:absolute;left:4942;top:97045;width:1365;height:1020;v-text-anchor:middle" arcsize="10923f" o:gfxdata="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kmMorsAAADb&#10;AAAADwAAAAAAAAABACAAAAAiAAAAZHJzL2Rvd25yZXYueG1sUEsBAhQAFAAAAAgAh07iQDMvBZ47&#10;AAAAOQAAABAAAAAAAAAAAQAgAAAACgEAAGRycy9zaGFwZXhtbC54bWxQSwUGAAAAAAYABgBbAQAA&#10;tAMAAAAA&#10;" strokecolor="#f79646" strokeweight="2pt">
              <v:textbox>
                <w:txbxContent>
                  <w:p w:rsidR="00291C63" w:rsidRDefault="00291C63" w:rsidP="00A328F3">
                    <w:pPr>
                      <w:jc w:val="center"/>
                    </w:pPr>
                    <w:r>
                      <w:t>P1</w:t>
                    </w:r>
                  </w:p>
                </w:txbxContent>
              </v:textbox>
            </v:roundrect>
            <v:roundrect id="Rounded Rectangle 41" o:spid="_x0000_s2259" style="position:absolute;left:12292;top:95559;width:1995;height:2055;v-text-anchor:middle" arcsize="10923f" o:gfxdata="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QUpOb4A&#10;AADbAAAADwAAAAAAAAABACAAAAAiAAAAZHJzL2Rvd25yZXYueG1sUEsBAhQAFAAAAAgAh07iQDMv&#10;BZ47AAAAOQAAABAAAAAAAAAAAQAgAAAADQEAAGRycy9zaGFwZXhtbC54bWxQSwUGAAAAAAYABgBb&#10;AQAAtwMAAAAA&#10;" strokecolor="#f79646" strokeweight="2pt">
              <v:textbox>
                <w:txbxContent>
                  <w:p w:rsidR="00291C63" w:rsidRDefault="00291C63" w:rsidP="00A328F3">
                    <w:pPr>
                      <w:jc w:val="center"/>
                    </w:pPr>
                  </w:p>
                  <w:p w:rsidR="00291C63" w:rsidRDefault="00291C63" w:rsidP="00A328F3">
                    <w:pPr>
                      <w:jc w:val="center"/>
                    </w:pPr>
                  </w:p>
                  <w:p w:rsidR="00291C63" w:rsidRDefault="00291C63" w:rsidP="00A328F3">
                    <w:pPr>
                      <w:jc w:val="center"/>
                    </w:pPr>
                  </w:p>
                  <w:p w:rsidR="00291C63" w:rsidRDefault="00291C63" w:rsidP="00A328F3">
                    <w:pPr>
                      <w:jc w:val="center"/>
                    </w:pPr>
                  </w:p>
                  <w:p w:rsidR="00291C63" w:rsidRDefault="00291C63" w:rsidP="00A328F3">
                    <w:pPr>
                      <w:jc w:val="center"/>
                    </w:pPr>
                  </w:p>
                  <w:p w:rsidR="00291C63" w:rsidRDefault="00291C63" w:rsidP="00A328F3">
                    <w:pPr>
                      <w:jc w:val="center"/>
                      <w:rPr>
                        <w:sz w:val="28"/>
                        <w:szCs w:val="28"/>
                      </w:rPr>
                    </w:pPr>
                    <w:r>
                      <w:rPr>
                        <w:sz w:val="28"/>
                        <w:szCs w:val="28"/>
                      </w:rPr>
                      <w:t>R</w:t>
                    </w:r>
                  </w:p>
                </w:txbxContent>
              </v:textbox>
            </v:roundrect>
            <v:roundrect id="Rounded Rectangle 38" o:spid="_x0000_s2260" style="position:absolute;left:12607;top:95905;width:1365;height:1020;v-text-anchor:middle" arcsize="10923f" o:gfxdata="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Dnz2bsAAADb&#10;AAAADwAAAAAAAAABACAAAAAiAAAAZHJzL2Rvd25yZXYueG1sUEsBAhQAFAAAAAgAh07iQDMvBZ47&#10;AAAAOQAAABAAAAAAAAAAAQAgAAAACgEAAGRycy9zaGFwZXhtbC54bWxQSwUGAAAAAAYABgBbAQAA&#10;tAMAAAAA&#10;" strokecolor="#f79646" strokeweight="2pt">
              <v:textbox>
                <w:txbxContent>
                  <w:p w:rsidR="00291C63" w:rsidRDefault="00291C63" w:rsidP="00A328F3">
                    <w:pPr>
                      <w:jc w:val="center"/>
                      <w:rPr>
                        <w:sz w:val="28"/>
                        <w:szCs w:val="28"/>
                      </w:rPr>
                    </w:pPr>
                    <w:r>
                      <w:rPr>
                        <w:sz w:val="28"/>
                        <w:szCs w:val="28"/>
                      </w:rPr>
                      <w:t>y</w:t>
                    </w:r>
                  </w:p>
                </w:txbxContent>
              </v:textbox>
            </v:roundrect>
            <v:shape id="Straight Arrow Connector 42" o:spid="_x0000_s2261" type="#_x0000_t32" style="position:absolute;left:13275;top:95098;width:15;height:781" o:gfxdata="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Fy6Le8AAAA&#10;2wAAAA8AAAAAAAAAAQAgAAAAIgAAAGRycy9kb3ducmV2LnhtbFBLAQIUABQAAAAIAIdO4kAzLwWe&#10;OwAAADkAAAAQAAAAAAAAAAEAIAAAAAsBAABkcnMvc2hhcGV4bWwueG1sUEsFBgAAAAAGAAYAWwEA&#10;ALUDAAAAAA==&#10;" strokecolor="#4a7ebb">
              <v:stroke endarrow="open"/>
            </v:shape>
            <v:shape id="Straight Arrow Connector 43" o:spid="_x0000_s2262" type="#_x0000_t32" style="position:absolute;left:5625;top:95098;width:15;height:1947;flip:y" o:gfxdata="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U6yH6/&#10;AAAA2wAAAA8AAAAAAAAAAQAgAAAAIgAAAGRycy9kb3ducmV2LnhtbFBLAQIUABQAAAAIAIdO4kAz&#10;LwWeOwAAADkAAAAQAAAAAAAAAAEAIAAAAA4BAABkcnMvc2hhcGV4bWwueG1sUEsFBgAAAAAGAAYA&#10;WwEAALgDAAAAAA==&#10;" strokecolor="#4a7ebb">
              <v:stroke endarrow="open"/>
            </v:shape>
            <v:shape id="Straight Arrow Connector 44" o:spid="_x0000_s2263" type="#_x0000_t32" style="position:absolute;left:7440;top:95113;width:15;height:1902;flip:x y" o:gfxdata="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PJtHugAAANsA&#10;AAAPAAAAAAAAAAEAIAAAACIAAABkcnMvZG93bnJldi54bWxQSwECFAAUAAAACACHTuJAMy8FnjsA&#10;AAA5AAAAEAAAAAAAAAABACAAAAAJAQAAZHJzL3NoYXBleG1sLnhtbFBLBQYAAAAABgAGAFsBAACz&#10;AwAAAAA=&#10;" strokecolor="#4a7ebb">
              <v:stroke endarrow="open"/>
            </v:shape>
            <v:shape id="Straight Arrow Connector 45" o:spid="_x0000_s2264" type="#_x0000_t32" style="position:absolute;left:10912;top:96256;width:1673;height:24;flip:y" o:gfxdata="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Z/1kb4A&#10;AADbAAAADwAAAAAAAAABACAAAAAiAAAAZHJzL2Rvd25yZXYueG1sUEsBAhQAFAAAAAgAh07iQDMv&#10;BZ47AAAAOQAAABAAAAAAAAAAAQAgAAAADQEAAGRycy9zaGFwZXhtbC54bWxQSwUGAAAAAAYABgBb&#10;AQAAtwMAAAAA&#10;" strokecolor="#4a7ebb">
              <v:stroke endarrow="open"/>
            </v:shape>
            <v:roundrect id="Rounded Rectangle 55" o:spid="_x0000_s2265" style="position:absolute;left:9112;top:91595;width:1995;height:2085;v-text-anchor:middle" arcsize="10923f" o:gfxdata="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e5574A&#10;AADbAAAADwAAAAAAAAABACAAAAAiAAAAZHJzL2Rvd25yZXYueG1sUEsBAhQAFAAAAAgAh07iQDMv&#10;BZ47AAAAOQAAABAAAAAAAAAAAQAgAAAADQEAAGRycy9zaGFwZXhtbC54bWxQSwUGAAAAAAYABgBb&#10;AQAAtwMAAAAA&#10;" strokecolor="#f79646" strokeweight="2pt">
              <v:textbox>
                <w:txbxContent>
                  <w:p w:rsidR="00291C63" w:rsidRDefault="00291C63" w:rsidP="00A328F3">
                    <w:pPr>
                      <w:jc w:val="both"/>
                    </w:pPr>
                  </w:p>
                  <w:p w:rsidR="00291C63" w:rsidRDefault="00291C63" w:rsidP="00A328F3">
                    <w:pPr>
                      <w:jc w:val="both"/>
                    </w:pPr>
                  </w:p>
                  <w:p w:rsidR="00291C63" w:rsidRDefault="00291C63" w:rsidP="00A328F3">
                    <w:pPr>
                      <w:jc w:val="both"/>
                    </w:pPr>
                  </w:p>
                  <w:p w:rsidR="00291C63" w:rsidRDefault="00291C63" w:rsidP="00A328F3">
                    <w:pPr>
                      <w:jc w:val="both"/>
                    </w:pPr>
                  </w:p>
                  <w:p w:rsidR="00291C63" w:rsidRDefault="00291C63" w:rsidP="00A328F3">
                    <w:pPr>
                      <w:jc w:val="both"/>
                    </w:pPr>
                  </w:p>
                  <w:p w:rsidR="00291C63" w:rsidRDefault="00291C63" w:rsidP="00A328F3">
                    <w:pPr>
                      <w:jc w:val="center"/>
                    </w:pPr>
                    <w:r>
                      <w:rPr>
                        <w:sz w:val="28"/>
                        <w:szCs w:val="28"/>
                      </w:rPr>
                      <w:t>Q</w:t>
                    </w:r>
                  </w:p>
                  <w:p w:rsidR="00291C63" w:rsidRDefault="00291C63" w:rsidP="00A328F3">
                    <w:pPr>
                      <w:jc w:val="center"/>
                    </w:pPr>
                  </w:p>
                </w:txbxContent>
              </v:textbox>
            </v:roundrect>
            <v:roundrect id="Rounded Rectangle 51" o:spid="_x0000_s2266" style="position:absolute;left:6682;top:93035;width:1365;height:1020;v-text-anchor:middle" arcsize="10923f" o:gfxdata="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Ny/5L4A&#10;AADbAAAADwAAAAAAAAABACAAAAAiAAAAZHJzL2Rvd25yZXYueG1sUEsBAhQAFAAAAAgAh07iQDMv&#10;BZ47AAAAOQAAABAAAAAAAAAAAQAgAAAADQEAAGRycy9zaGFwZXhtbC54bWxQSwUGAAAAAAYABgBb&#10;AQAAtwMAAAAA&#10;" strokecolor="#f79646" strokeweight="2pt">
              <v:textbox>
                <w:txbxContent>
                  <w:p w:rsidR="00291C63" w:rsidRDefault="00291C63" w:rsidP="00A328F3">
                    <w:pPr>
                      <w:jc w:val="center"/>
                    </w:pPr>
                    <w:r>
                      <w:t>P0</w:t>
                    </w:r>
                  </w:p>
                </w:txbxContent>
              </v:textbox>
            </v:roundrect>
            <v:roundrect id="Rounded Rectangle 52" o:spid="_x0000_s2267" style="position:absolute;left:9457;top:91790;width:1365;height:1020;v-text-anchor:middle" arcsize="10923f" o:gfxdata="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A4hk74A&#10;AADbAAAADwAAAAAAAAABACAAAAAiAAAAZHJzL2Rvd25yZXYueG1sUEsBAhQAFAAAAAgAh07iQDMv&#10;BZ47AAAAOQAAABAAAAAAAAAAAQAgAAAADQEAAGRycy9zaGFwZXhtbC54bWxQSwUGAAAAAAYABgBb&#10;AQAAtwMAAAAA&#10;" strokecolor="#f79646" strokeweight="2pt">
              <v:textbox>
                <w:txbxContent>
                  <w:p w:rsidR="00291C63" w:rsidRDefault="00291C63" w:rsidP="00A328F3">
                    <w:pPr>
                      <w:jc w:val="center"/>
                      <w:rPr>
                        <w:sz w:val="28"/>
                        <w:szCs w:val="28"/>
                      </w:rPr>
                    </w:pPr>
                    <w:r>
                      <w:rPr>
                        <w:sz w:val="28"/>
                        <w:szCs w:val="28"/>
                      </w:rPr>
                      <w:t>x</w:t>
                    </w:r>
                  </w:p>
                </w:txbxContent>
              </v:textbox>
            </v:roundrect>
            <v:roundrect id="Rounded Rectangle 50" o:spid="_x0000_s2268" style="position:absolute;left:4852;top:93065;width:1365;height:1020;v-text-anchor:middle" arcsize="10923f" o:gfxdata="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5Aaf7sAAADb&#10;AAAADwAAAAAAAAABACAAAAAiAAAAZHJzL2Rvd25yZXYueG1sUEsBAhQAFAAAAAgAh07iQDMvBZ47&#10;AAAAOQAAABAAAAAAAAAAAQAgAAAACgEAAGRycy9zaGFwZXhtbC54bWxQSwUGAAAAAAYABgBbAQAA&#10;tAMAAAAA&#10;" strokecolor="#f79646" strokeweight="2pt">
              <v:textbox>
                <w:txbxContent>
                  <w:p w:rsidR="00291C63" w:rsidRDefault="00291C63" w:rsidP="00A328F3">
                    <w:pPr>
                      <w:jc w:val="center"/>
                    </w:pPr>
                    <w:r>
                      <w:t>P1</w:t>
                    </w:r>
                  </w:p>
                </w:txbxContent>
              </v:textbox>
            </v:roundrect>
            <v:roundrect id="Rounded Rectangle 54" o:spid="_x0000_s2269" style="position:absolute;left:12202;top:91579;width:1995;height:2055;v-text-anchor:middle" arcsize="10923f" o:gfxdata="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qxx8&#10;wAAAANsAAAAPAAAAAAAAAAEAIAAAACIAAABkcnMvZG93bnJldi54bWxQSwECFAAUAAAACACHTuJA&#10;My8FnjsAAAA5AAAAEAAAAAAAAAABACAAAAAPAQAAZHJzL3NoYXBleG1sLnhtbFBLBQYAAAAABgAG&#10;AFsBAAC5AwAAAAA=&#10;" strokecolor="#f79646" strokeweight="2pt">
              <v:textbox>
                <w:txbxContent>
                  <w:p w:rsidR="00291C63" w:rsidRDefault="00291C63" w:rsidP="00A328F3">
                    <w:pPr>
                      <w:jc w:val="center"/>
                    </w:pPr>
                  </w:p>
                  <w:p w:rsidR="00291C63" w:rsidRDefault="00291C63" w:rsidP="00A328F3">
                    <w:pPr>
                      <w:jc w:val="center"/>
                    </w:pPr>
                  </w:p>
                  <w:p w:rsidR="00291C63" w:rsidRDefault="00291C63" w:rsidP="00A328F3">
                    <w:pPr>
                      <w:jc w:val="center"/>
                    </w:pPr>
                  </w:p>
                  <w:p w:rsidR="00291C63" w:rsidRDefault="00291C63" w:rsidP="00A328F3">
                    <w:pPr>
                      <w:jc w:val="center"/>
                    </w:pPr>
                  </w:p>
                  <w:p w:rsidR="00291C63" w:rsidRDefault="00291C63" w:rsidP="00A328F3">
                    <w:pPr>
                      <w:jc w:val="center"/>
                    </w:pPr>
                  </w:p>
                  <w:p w:rsidR="00291C63" w:rsidRDefault="00291C63" w:rsidP="00A328F3">
                    <w:pPr>
                      <w:jc w:val="center"/>
                      <w:rPr>
                        <w:sz w:val="28"/>
                        <w:szCs w:val="28"/>
                      </w:rPr>
                    </w:pPr>
                    <w:r>
                      <w:rPr>
                        <w:sz w:val="28"/>
                        <w:szCs w:val="28"/>
                      </w:rPr>
                      <w:t>R</w:t>
                    </w:r>
                  </w:p>
                </w:txbxContent>
              </v:textbox>
            </v:roundrect>
            <v:roundrect id="Rounded Rectangle 53" o:spid="_x0000_s2270" style="position:absolute;left:12517;top:91925;width:1365;height:1020;v-text-anchor:middle" arcsize="10923f" o:gfxdata="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rQoQI&#10;wAAAANsAAAAPAAAAAAAAAAEAIAAAACIAAABkcnMvZG93bnJldi54bWxQSwECFAAUAAAACACHTuJA&#10;My8FnjsAAAA5AAAAEAAAAAAAAAABACAAAAAPAQAAZHJzL3NoYXBleG1sLnhtbFBLBQYAAAAABgAG&#10;AFsBAAC5AwAAAAA=&#10;" strokecolor="#f79646" strokeweight="2pt">
              <v:textbox>
                <w:txbxContent>
                  <w:p w:rsidR="00291C63" w:rsidRDefault="00291C63" w:rsidP="00A328F3">
                    <w:pPr>
                      <w:jc w:val="center"/>
                      <w:rPr>
                        <w:sz w:val="28"/>
                        <w:szCs w:val="28"/>
                      </w:rPr>
                    </w:pPr>
                    <w:r>
                      <w:rPr>
                        <w:sz w:val="28"/>
                        <w:szCs w:val="28"/>
                      </w:rPr>
                      <w:t>y</w:t>
                    </w:r>
                  </w:p>
                </w:txbxContent>
              </v:textbox>
            </v:roundrect>
            <v:shape id="Straight Arrow Connector 47" o:spid="_x0000_s2271" type="#_x0000_t32" style="position:absolute;left:4875;top:92300;width:4582;height:6;flip:y" o:gfxdata="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gHOfb4A&#10;AADbAAAADwAAAAAAAAABACAAAAAiAAAAZHJzL2Rvd25yZXYueG1sUEsBAhQAFAAAAAgAh07iQDMv&#10;BZ47AAAAOQAAABAAAAAAAAAAAQAgAAAADQEAAGRycy9zaGFwZXhtbC54bWxQSwUGAAAAAAYABgBb&#10;AQAAtwMAAAAA&#10;" strokecolor="#4a7ebb">
              <v:stroke endarrow="open"/>
            </v:shape>
            <v:shape id="Straight Arrow Connector 46" o:spid="_x0000_s2272" type="#_x0000_t32" style="position:absolute;left:5535;top:92306;width:0;height:759;flip:y" o:gfxdata="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U1r5r4A&#10;AADbAAAADwAAAAAAAAABACAAAAAiAAAAZHJzL2Rvd25yZXYueG1sUEsBAhQAFAAAAAgAh07iQDMv&#10;BZ47AAAAOQAAABAAAAAAAAAAAQAgAAAADQEAAGRycy9zaGFwZXhtbC54bWxQSwUGAAAAAAYABgBb&#10;AQAAtwMAAAAA&#10;" strokecolor="#4a7ebb">
              <v:stroke endarrow="open"/>
            </v:shape>
            <v:shape id="Straight Arrow Connector 49" o:spid="_x0000_s2273" type="#_x0000_t32" style="position:absolute;left:7365;top:92291;width:0;height:744;flip:y" o:gfxdata="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NL/lL4A&#10;AADbAAAADwAAAAAAAAABACAAAAAiAAAAZHJzL2Rvd25yZXYueG1sUEsBAhQAFAAAAAgAh07iQDMv&#10;BZ47AAAAOQAAABAAAAAAAAAAAQAgAAAADQEAAGRycy9zaGFwZXhtbC54bWxQSwUGAAAAAAYABgBb&#10;AQAAtwMAAAAA&#10;" strokecolor="#4a7ebb">
              <v:stroke endarrow="open"/>
            </v:shape>
            <v:shape id="Straight Arrow Connector 48" o:spid="_x0000_s2274" type="#_x0000_t32" style="position:absolute;left:10822;top:92276;width:1673;height:24;flip:y" o:gfxdata="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55aD7sAAADb&#10;AAAADwAAAAAAAAABACAAAAAiAAAAZHJzL2Rvd25yZXYueG1sUEsBAhQAFAAAAAgAh07iQDMvBZ47&#10;AAAAOQAAABAAAAAAAAAAAQAgAAAACgEAAGRycy9zaGFwZXhtbC54bWxQSwUGAAAAAAYABgBbAQAA&#10;tAMAAAAA&#10;" strokecolor="#4a7ebb">
              <v:stroke endarrow="open"/>
            </v:shape>
            <v:line id="Straight Connector 57" o:spid="_x0000_s2275" style="position:absolute" from="5415,95098" to="13275,95098" o:gfxdata="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2VSHm8AAAA&#10;2wAAAA8AAAAAAAAAAQAgAAAAIgAAAGRycy9kb3ducmV2LnhtbFBLAQIUABQAAAAIAIdO4kAzLwWe&#10;OwAAADkAAAAQAAAAAAAAAAEAIAAAAAsBAABkcnMvc2hhcGV4bWwueG1sUEsFBgAAAAAGAAYAWwEA&#10;ALUDAAAAAA==&#10;" strokecolor="#4a7ebb"/>
            <v:shape id="Text Box 58" o:spid="_x0000_s2276" type="#_x0000_t202" style="position:absolute;left:8670;top:94294;width:1710;height:525" o:gfxdata="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U6DfgtAAAANsAAAAPAAAA&#10;AAAAAAEAIAAAACIAAABkcnMvZG93bnJldi54bWxQSwECFAAUAAAACACHTuJAMy8FnjsAAAA5AAAA&#10;EAAAAAAAAAABACAAAAADAQAAZHJzL3NoYXBleG1sLnhtbFBLBQYAAAAABgAGAFsBAACtAwAAAAA=&#10;" strokeweight=".5pt">
              <v:stroke joinstyle="round"/>
              <v:textbox>
                <w:txbxContent>
                  <w:p w:rsidR="00291C63" w:rsidRDefault="00291C63" w:rsidP="00A328F3">
                    <w:pPr>
                      <w:jc w:val="center"/>
                    </w:pPr>
                    <w:r>
                      <w:t>Avant</w:t>
                    </w:r>
                  </w:p>
                </w:txbxContent>
              </v:textbox>
            </v:shape>
            <v:shape id="Text Box 59" o:spid="_x0000_s2277" type="#_x0000_t202" style="position:absolute;left:8475;top:97894;width:1710;height:525" o:gfxdata="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7pJJ7twAAANsAAAAP&#10;AAAAAAAAAAEAIAAAACIAAABkcnMvZG93bnJldi54bWxQSwECFAAUAAAACACHTuJAMy8FnjsAAAA5&#10;AAAAEAAAAAAAAAABACAAAAAGAQAAZHJzL3NoYXBleG1sLnhtbFBLBQYAAAAABgAGAFsBAACwAwAA&#10;AAA=&#10;" strokeweight=".5pt">
              <v:stroke joinstyle="round"/>
              <v:textbox>
                <w:txbxContent>
                  <w:p w:rsidR="00291C63" w:rsidRDefault="00291C63" w:rsidP="00A328F3">
                    <w:pPr>
                      <w:jc w:val="center"/>
                    </w:pPr>
                    <w:r>
                      <w:t>Après</w:t>
                    </w:r>
                  </w:p>
                </w:txbxContent>
              </v:textbox>
            </v:shape>
          </v:group>
        </w:pict>
      </w:r>
    </w:p>
    <w:p w:rsidR="00C61A25" w:rsidRDefault="00C61A25">
      <w:pPr>
        <w:rPr>
          <w:rFonts w:ascii="Arial" w:hAnsi="Arial" w:cs="Arial"/>
          <w:color w:val="000000"/>
          <w:sz w:val="21"/>
          <w:szCs w:val="22"/>
        </w:rPr>
      </w:pPr>
    </w:p>
    <w:p w:rsidR="00C61A25" w:rsidRDefault="00C61A25">
      <w:pPr>
        <w:rPr>
          <w:rFonts w:ascii="Arial" w:hAnsi="Arial" w:cs="Arial"/>
          <w:color w:val="000000"/>
          <w:sz w:val="21"/>
          <w:szCs w:val="22"/>
        </w:rPr>
      </w:pPr>
    </w:p>
    <w:p w:rsidR="00C61A25" w:rsidRDefault="00C61A25">
      <w:pPr>
        <w:rPr>
          <w:rFonts w:ascii="Arial" w:hAnsi="Arial" w:cs="Arial"/>
          <w:color w:val="000000"/>
          <w:sz w:val="21"/>
          <w:szCs w:val="22"/>
        </w:rPr>
      </w:pPr>
    </w:p>
    <w:p w:rsidR="00C61A25" w:rsidRDefault="00C61A25">
      <w:pPr>
        <w:rPr>
          <w:rFonts w:ascii="Arial" w:hAnsi="Arial" w:cs="Arial"/>
          <w:color w:val="000000"/>
          <w:sz w:val="21"/>
          <w:szCs w:val="22"/>
        </w:rPr>
      </w:pPr>
    </w:p>
    <w:p w:rsidR="00C61A25" w:rsidRDefault="00C61A25">
      <w:pPr>
        <w:rPr>
          <w:rFonts w:ascii="Arial" w:hAnsi="Arial" w:cs="Arial"/>
          <w:color w:val="000000"/>
          <w:sz w:val="21"/>
          <w:szCs w:val="22"/>
        </w:rPr>
      </w:pPr>
    </w:p>
    <w:p w:rsidR="00C61A25" w:rsidRDefault="00C61A25">
      <w:pPr>
        <w:rPr>
          <w:rFonts w:ascii="Arial" w:hAnsi="Arial" w:cs="Arial"/>
          <w:color w:val="000000"/>
          <w:sz w:val="21"/>
          <w:szCs w:val="22"/>
        </w:rPr>
      </w:pPr>
    </w:p>
    <w:p w:rsidR="00C61A25" w:rsidRDefault="00C61A25">
      <w:pPr>
        <w:rPr>
          <w:rFonts w:ascii="Arial" w:hAnsi="Arial" w:cs="Arial"/>
          <w:color w:val="000000"/>
          <w:sz w:val="21"/>
          <w:szCs w:val="22"/>
        </w:rPr>
      </w:pPr>
    </w:p>
    <w:p w:rsidR="00C61A25" w:rsidRDefault="00C61A25">
      <w:pPr>
        <w:rPr>
          <w:rFonts w:ascii="Arial" w:hAnsi="Arial" w:cs="Arial"/>
          <w:color w:val="000000"/>
          <w:sz w:val="21"/>
          <w:szCs w:val="22"/>
        </w:rPr>
      </w:pPr>
    </w:p>
    <w:p w:rsidR="00C61A25" w:rsidRDefault="00C61A25">
      <w:pPr>
        <w:rPr>
          <w:rFonts w:ascii="Arial" w:hAnsi="Arial" w:cs="Arial"/>
          <w:color w:val="000000"/>
          <w:sz w:val="21"/>
          <w:szCs w:val="22"/>
        </w:rPr>
      </w:pPr>
    </w:p>
    <w:p w:rsidR="00C61A25" w:rsidRDefault="00C61A25">
      <w:pPr>
        <w:rPr>
          <w:rFonts w:ascii="Arial" w:hAnsi="Arial" w:cs="Arial"/>
          <w:color w:val="000000"/>
          <w:sz w:val="21"/>
          <w:szCs w:val="22"/>
        </w:rPr>
      </w:pPr>
    </w:p>
    <w:p w:rsidR="00A328F3" w:rsidRDefault="00A328F3">
      <w:pPr>
        <w:rPr>
          <w:rFonts w:ascii="Arial" w:hAnsi="Arial" w:cs="Arial"/>
          <w:color w:val="000000"/>
          <w:sz w:val="21"/>
          <w:szCs w:val="22"/>
        </w:rPr>
      </w:pPr>
      <w:r>
        <w:rPr>
          <w:rStyle w:val="Marquedecommentaire"/>
        </w:rPr>
        <w:commentReference w:id="409"/>
      </w:r>
    </w:p>
    <w:p w:rsidR="00C61A25" w:rsidRDefault="00D20F43" w:rsidP="00A328F3">
      <w:pPr>
        <w:rPr>
          <w:rFonts w:ascii="Arial" w:hAnsi="Arial" w:cs="Arial"/>
          <w:color w:val="000000"/>
          <w:sz w:val="21"/>
          <w:szCs w:val="22"/>
        </w:rPr>
      </w:pPr>
      <w:commentRangeStart w:id="410"/>
      <w:r>
        <w:rPr>
          <w:rFonts w:ascii="Arial" w:hAnsi="Arial" w:cs="Arial"/>
          <w:color w:val="000000"/>
          <w:sz w:val="21"/>
          <w:szCs w:val="22"/>
        </w:rPr>
        <w:lastRenderedPageBreak/>
        <w:t>Considérons un processus, x, sur le nœud Q, qui gère actuellement le canal "</w:t>
      </w:r>
      <w:commentRangeStart w:id="411"/>
      <w:r>
        <w:rPr>
          <w:rFonts w:ascii="Arial" w:hAnsi="Arial" w:cs="Arial"/>
          <w:color w:val="000000"/>
          <w:sz w:val="21"/>
          <w:szCs w:val="22"/>
        </w:rPr>
        <w:t>foo</w:t>
      </w:r>
      <w:commentRangeEnd w:id="411"/>
      <w:r w:rsidR="00A328F3">
        <w:rPr>
          <w:rStyle w:val="Marquedecommentaire"/>
        </w:rPr>
        <w:commentReference w:id="411"/>
      </w:r>
      <w:r>
        <w:rPr>
          <w:rFonts w:ascii="Arial" w:hAnsi="Arial" w:cs="Arial"/>
          <w:color w:val="000000"/>
          <w:sz w:val="21"/>
          <w:szCs w:val="22"/>
        </w:rPr>
        <w:t>" enregistré par le CNS.</w:t>
      </w:r>
      <w:r w:rsidR="00A328F3">
        <w:rPr>
          <w:rFonts w:ascii="Arial" w:hAnsi="Arial" w:cs="Arial"/>
          <w:color w:val="000000"/>
          <w:sz w:val="21"/>
          <w:szCs w:val="22"/>
        </w:rPr>
        <w:t xml:space="preserve"> </w:t>
      </w:r>
      <w:r>
        <w:rPr>
          <w:rFonts w:ascii="Arial" w:hAnsi="Arial" w:cs="Arial"/>
          <w:color w:val="000000"/>
          <w:sz w:val="21"/>
          <w:szCs w:val="22"/>
        </w:rPr>
        <w:t>Il veut transmettre cette responsabilité à un processus (volontaire), y, dans le nœud R, avec lequel il est en contact.</w:t>
      </w:r>
    </w:p>
    <w:p w:rsidR="00C61A25" w:rsidRDefault="00D20F43" w:rsidP="00A328F3">
      <w:pPr>
        <w:rPr>
          <w:rFonts w:ascii="Arial" w:hAnsi="Arial" w:cs="Arial"/>
          <w:color w:val="000000"/>
          <w:sz w:val="21"/>
          <w:szCs w:val="22"/>
        </w:rPr>
      </w:pPr>
      <w:r>
        <w:rPr>
          <w:rFonts w:ascii="Arial" w:hAnsi="Arial" w:cs="Arial"/>
          <w:color w:val="000000"/>
          <w:sz w:val="21"/>
          <w:szCs w:val="22"/>
        </w:rPr>
        <w:t>Les processus qui écrivent sur "foo" ne doivent pas être conscients de cette migration d</w:t>
      </w:r>
      <w:r w:rsidR="00A328F3">
        <w:rPr>
          <w:rFonts w:ascii="Arial" w:hAnsi="Arial" w:cs="Arial"/>
          <w:color w:val="000000"/>
          <w:sz w:val="21"/>
          <w:szCs w:val="22"/>
        </w:rPr>
        <w:t>u</w:t>
      </w:r>
      <w:r>
        <w:rPr>
          <w:rFonts w:ascii="Arial" w:hAnsi="Arial" w:cs="Arial"/>
          <w:color w:val="000000"/>
          <w:sz w:val="21"/>
          <w:szCs w:val="22"/>
        </w:rPr>
        <w:t xml:space="preserve"> canal.</w:t>
      </w:r>
      <w:r w:rsidR="00A328F3">
        <w:rPr>
          <w:rFonts w:ascii="Arial" w:hAnsi="Arial" w:cs="Arial"/>
          <w:color w:val="000000"/>
          <w:sz w:val="21"/>
          <w:szCs w:val="22"/>
        </w:rPr>
        <w:t xml:space="preserve"> </w:t>
      </w:r>
      <w:r>
        <w:rPr>
          <w:rFonts w:ascii="Arial" w:hAnsi="Arial" w:cs="Arial"/>
          <w:color w:val="000000"/>
          <w:sz w:val="21"/>
          <w:szCs w:val="22"/>
        </w:rPr>
        <w:t>Revenons à l'état initial ("foo" desservi par x sur le noeud Q).</w:t>
      </w:r>
      <w:r w:rsidR="00A328F3">
        <w:rPr>
          <w:rFonts w:ascii="Arial" w:hAnsi="Arial" w:cs="Arial"/>
          <w:color w:val="000000"/>
          <w:sz w:val="21"/>
          <w:szCs w:val="22"/>
        </w:rPr>
        <w:t xml:space="preserve"> </w:t>
      </w:r>
      <w:r>
        <w:rPr>
          <w:rFonts w:ascii="Arial" w:hAnsi="Arial" w:cs="Arial"/>
          <w:color w:val="000000"/>
          <w:sz w:val="21"/>
          <w:szCs w:val="22"/>
        </w:rPr>
        <w:t>D'abord, le processus x gèle le nom "foo" sur le CNS</w:t>
      </w:r>
      <w:r w:rsidR="00A328F3">
        <w:rPr>
          <w:rFonts w:ascii="Arial" w:hAnsi="Arial" w:cs="Arial"/>
          <w:color w:val="000000"/>
          <w:sz w:val="21"/>
          <w:szCs w:val="22"/>
        </w:rPr>
        <w:t xml:space="preserve">. Ce dernier </w:t>
      </w:r>
      <w:r>
        <w:rPr>
          <w:rFonts w:ascii="Arial" w:hAnsi="Arial" w:cs="Arial"/>
          <w:color w:val="000000"/>
          <w:sz w:val="21"/>
          <w:szCs w:val="22"/>
        </w:rPr>
        <w:t>renvoi</w:t>
      </w:r>
      <w:r w:rsidR="00A328F3">
        <w:rPr>
          <w:rFonts w:ascii="Arial" w:hAnsi="Arial" w:cs="Arial"/>
          <w:color w:val="000000"/>
          <w:sz w:val="21"/>
          <w:szCs w:val="22"/>
        </w:rPr>
        <w:t>t</w:t>
      </w:r>
      <w:r>
        <w:rPr>
          <w:rFonts w:ascii="Arial" w:hAnsi="Arial" w:cs="Arial"/>
          <w:color w:val="000000"/>
          <w:sz w:val="21"/>
          <w:szCs w:val="22"/>
        </w:rPr>
        <w:t xml:space="preserve"> une clé de dégel pour traiter </w:t>
      </w:r>
      <w:commentRangeStart w:id="412"/>
      <w:r>
        <w:rPr>
          <w:rFonts w:ascii="Arial" w:hAnsi="Arial" w:cs="Arial"/>
          <w:color w:val="000000"/>
          <w:sz w:val="21"/>
          <w:szCs w:val="22"/>
        </w:rPr>
        <w:t>X</w:t>
      </w:r>
      <w:commentRangeEnd w:id="412"/>
      <w:r w:rsidR="00A328F3">
        <w:rPr>
          <w:rStyle w:val="Marquedecommentaire"/>
        </w:rPr>
        <w:commentReference w:id="412"/>
      </w:r>
      <w:r w:rsidR="00A328F3">
        <w:rPr>
          <w:rFonts w:ascii="Arial" w:hAnsi="Arial" w:cs="Arial"/>
          <w:color w:val="000000"/>
          <w:sz w:val="21"/>
          <w:szCs w:val="22"/>
        </w:rPr>
        <w:t>.</w:t>
      </w:r>
      <w:r>
        <w:rPr>
          <w:rFonts w:ascii="Arial" w:hAnsi="Arial" w:cs="Arial"/>
          <w:color w:val="000000"/>
          <w:sz w:val="21"/>
          <w:szCs w:val="22"/>
        </w:rPr>
        <w:t xml:space="preserve"> </w:t>
      </w:r>
    </w:p>
    <w:p w:rsidR="00C61A25" w:rsidRDefault="00D20F43" w:rsidP="00A328F3">
      <w:pPr>
        <w:rPr>
          <w:rFonts w:ascii="Arial" w:hAnsi="Arial" w:cs="Arial"/>
          <w:color w:val="000000"/>
          <w:sz w:val="21"/>
          <w:szCs w:val="22"/>
        </w:rPr>
      </w:pPr>
      <w:r>
        <w:rPr>
          <w:rFonts w:ascii="Arial" w:hAnsi="Arial" w:cs="Arial"/>
          <w:color w:val="000000"/>
          <w:sz w:val="21"/>
          <w:szCs w:val="22"/>
        </w:rPr>
        <w:t>Le CNS ne résou</w:t>
      </w:r>
      <w:r w:rsidR="00A328F3">
        <w:rPr>
          <w:rFonts w:ascii="Arial" w:hAnsi="Arial" w:cs="Arial"/>
          <w:color w:val="000000"/>
          <w:sz w:val="21"/>
          <w:szCs w:val="22"/>
        </w:rPr>
        <w:t>d</w:t>
      </w:r>
      <w:r>
        <w:rPr>
          <w:rFonts w:ascii="Arial" w:hAnsi="Arial" w:cs="Arial"/>
          <w:color w:val="000000"/>
          <w:sz w:val="21"/>
          <w:szCs w:val="22"/>
        </w:rPr>
        <w:t xml:space="preserve"> plus "foo" pour les nouveaux auteurs et interdit également les nouveaux enregistrements du nom.</w:t>
      </w:r>
      <w:r w:rsidR="00A328F3">
        <w:rPr>
          <w:rFonts w:ascii="Arial" w:hAnsi="Arial" w:cs="Arial"/>
          <w:color w:val="000000"/>
          <w:sz w:val="21"/>
          <w:szCs w:val="22"/>
        </w:rPr>
        <w:t xml:space="preserve"> Ensuite, l</w:t>
      </w:r>
      <w:r>
        <w:rPr>
          <w:rFonts w:ascii="Arial" w:hAnsi="Arial" w:cs="Arial"/>
          <w:color w:val="000000"/>
          <w:sz w:val="21"/>
          <w:szCs w:val="22"/>
        </w:rPr>
        <w:t>e canal réseau est supprimé du processeur Q.</w:t>
      </w:r>
      <w:r w:rsidR="00A328F3">
        <w:rPr>
          <w:rFonts w:ascii="Arial" w:hAnsi="Arial" w:cs="Arial"/>
          <w:color w:val="000000"/>
          <w:sz w:val="21"/>
          <w:szCs w:val="22"/>
        </w:rPr>
        <w:t xml:space="preserve"> </w:t>
      </w:r>
      <w:r>
        <w:rPr>
          <w:rFonts w:ascii="Arial" w:hAnsi="Arial" w:cs="Arial"/>
          <w:color w:val="000000"/>
          <w:sz w:val="21"/>
          <w:szCs w:val="22"/>
        </w:rPr>
        <w:t>Tous les messages en attente et futurs pour ce canal (42) sur Q sont renvoyés (NetChannelIndexException)</w:t>
      </w:r>
    </w:p>
    <w:p w:rsidR="00C61A25" w:rsidRDefault="00D20F43" w:rsidP="00A328F3">
      <w:pPr>
        <w:rPr>
          <w:rFonts w:ascii="Arial" w:hAnsi="Arial" w:cs="Arial"/>
          <w:color w:val="000000"/>
          <w:sz w:val="21"/>
          <w:szCs w:val="22"/>
        </w:rPr>
      </w:pPr>
      <w:r>
        <w:rPr>
          <w:rFonts w:ascii="Arial" w:hAnsi="Arial" w:cs="Arial"/>
          <w:color w:val="000000"/>
          <w:sz w:val="21"/>
          <w:szCs w:val="22"/>
        </w:rPr>
        <w:t>La méthode write () en P1 gère ce rebond par appel au CNS pour le nouvel emplacement de "foo".</w:t>
      </w:r>
      <w:r w:rsidR="00A328F3">
        <w:rPr>
          <w:rFonts w:ascii="Arial" w:hAnsi="Arial" w:cs="Arial"/>
          <w:color w:val="000000"/>
          <w:sz w:val="21"/>
          <w:szCs w:val="22"/>
        </w:rPr>
        <w:t xml:space="preserve"> </w:t>
      </w:r>
      <w:r>
        <w:rPr>
          <w:rFonts w:ascii="Arial" w:hAnsi="Arial" w:cs="Arial"/>
          <w:color w:val="000000"/>
          <w:sz w:val="21"/>
          <w:szCs w:val="22"/>
        </w:rPr>
        <w:t xml:space="preserve"> Cela ne réussira pas avant le processus x (sur le nœud Q) passe sur le nom du canal ("foo") et la touche de déblocage du CNS </w:t>
      </w:r>
      <w:r w:rsidR="00A328F3">
        <w:rPr>
          <w:rFonts w:ascii="Arial" w:hAnsi="Arial" w:cs="Arial"/>
          <w:color w:val="000000"/>
          <w:sz w:val="21"/>
          <w:szCs w:val="22"/>
        </w:rPr>
        <w:t xml:space="preserve">. Le </w:t>
      </w:r>
      <w:r>
        <w:rPr>
          <w:rFonts w:ascii="Arial" w:hAnsi="Arial" w:cs="Arial"/>
          <w:color w:val="000000"/>
          <w:sz w:val="21"/>
          <w:szCs w:val="22"/>
        </w:rPr>
        <w:t>récepteur (processus y sur R) déverrouille le nom "foo" (en utilisant la touche) et le réenregistre.</w:t>
      </w:r>
      <w:r w:rsidR="00A328F3">
        <w:rPr>
          <w:rFonts w:ascii="Arial" w:hAnsi="Arial" w:cs="Arial"/>
          <w:color w:val="000000"/>
          <w:sz w:val="21"/>
          <w:szCs w:val="22"/>
        </w:rPr>
        <w:t xml:space="preserve"> L</w:t>
      </w:r>
      <w:r>
        <w:rPr>
          <w:rFonts w:ascii="Arial" w:hAnsi="Arial" w:cs="Arial"/>
          <w:color w:val="000000"/>
          <w:sz w:val="21"/>
          <w:szCs w:val="22"/>
        </w:rPr>
        <w:t>e récepteur (processus y sur R) déverrouille le nom "foo" (en utilisant la touche) et le re-enregistre.</w:t>
      </w:r>
    </w:p>
    <w:p w:rsidR="00C61A25" w:rsidRDefault="00D20F43" w:rsidP="0006054B">
      <w:pPr>
        <w:rPr>
          <w:rFonts w:ascii="Arial" w:hAnsi="Arial" w:cs="Arial"/>
          <w:color w:val="000000"/>
          <w:sz w:val="21"/>
          <w:szCs w:val="22"/>
        </w:rPr>
      </w:pPr>
      <w:r>
        <w:rPr>
          <w:rFonts w:ascii="Arial" w:hAnsi="Arial" w:cs="Arial"/>
          <w:color w:val="000000"/>
          <w:sz w:val="21"/>
          <w:szCs w:val="22"/>
        </w:rPr>
        <w:t xml:space="preserve">• La méthode write () en P1 entend maintenant depuis le CNS le nouvel emplacement de "foo" </w:t>
      </w:r>
      <w:r w:rsidR="0006054B">
        <w:rPr>
          <w:rFonts w:ascii="Arial" w:hAnsi="Arial" w:cs="Arial"/>
          <w:color w:val="000000"/>
          <w:sz w:val="21"/>
          <w:szCs w:val="22"/>
        </w:rPr>
        <w:t xml:space="preserve"> </w:t>
      </w:r>
      <w:r>
        <w:rPr>
          <w:rFonts w:ascii="Arial" w:hAnsi="Arial" w:cs="Arial"/>
          <w:color w:val="000000"/>
          <w:sz w:val="21"/>
          <w:szCs w:val="22"/>
        </w:rPr>
        <w:t>et renvoie le message qui a été rebondi.</w:t>
      </w:r>
      <w:r w:rsidR="00A328F3">
        <w:rPr>
          <w:rFonts w:ascii="Arial" w:hAnsi="Arial" w:cs="Arial"/>
          <w:color w:val="000000"/>
          <w:sz w:val="21"/>
          <w:szCs w:val="22"/>
        </w:rPr>
        <w:t xml:space="preserve"> </w:t>
      </w:r>
      <w:r>
        <w:rPr>
          <w:rFonts w:ascii="Arial" w:hAnsi="Arial" w:cs="Arial"/>
          <w:color w:val="000000"/>
          <w:sz w:val="21"/>
          <w:szCs w:val="22"/>
        </w:rPr>
        <w:t xml:space="preserve">Le (s) processus d'écriture à P1 (et ailleurs) </w:t>
      </w:r>
      <w:r w:rsidR="00A328F3">
        <w:rPr>
          <w:rFonts w:ascii="Arial" w:hAnsi="Arial" w:cs="Arial"/>
          <w:color w:val="000000"/>
          <w:sz w:val="21"/>
          <w:szCs w:val="22"/>
        </w:rPr>
        <w:t>ignorent tout de la migration.</w:t>
      </w:r>
    </w:p>
    <w:commentRangeEnd w:id="410"/>
    <w:p w:rsidR="00C61A25" w:rsidRDefault="00A328F3">
      <w:pPr>
        <w:pStyle w:val="Titreniveau1"/>
        <w:rPr>
          <w:szCs w:val="22"/>
        </w:rPr>
      </w:pPr>
      <w:r>
        <w:rPr>
          <w:rStyle w:val="Marquedecommentaire"/>
          <w:rFonts w:ascii="Times New Roman" w:hAnsi="Times New Roman" w:cs="Times New Roman"/>
          <w:b w:val="0"/>
          <w:bCs w:val="0"/>
          <w:color w:val="auto"/>
          <w:kern w:val="0"/>
        </w:rPr>
        <w:commentReference w:id="410"/>
      </w:r>
      <w:commentRangeStart w:id="413"/>
      <w:r w:rsidR="00D20F43">
        <w:rPr>
          <w:szCs w:val="22"/>
        </w:rPr>
        <w:t>Résumé</w:t>
      </w:r>
      <w:commentRangeEnd w:id="413"/>
      <w:r w:rsidR="0006054B">
        <w:rPr>
          <w:rStyle w:val="Marquedecommentaire"/>
          <w:rFonts w:ascii="Times New Roman" w:hAnsi="Times New Roman" w:cs="Times New Roman"/>
          <w:b w:val="0"/>
          <w:bCs w:val="0"/>
          <w:color w:val="auto"/>
          <w:kern w:val="0"/>
        </w:rPr>
        <w:commentReference w:id="413"/>
      </w:r>
    </w:p>
    <w:p w:rsidR="00C61A25" w:rsidRDefault="00D20F43">
      <w:pPr>
        <w:rPr>
          <w:rFonts w:ascii="Arial" w:hAnsi="Arial" w:cs="Arial"/>
          <w:color w:val="000000"/>
          <w:sz w:val="21"/>
          <w:szCs w:val="22"/>
        </w:rPr>
      </w:pPr>
      <w:commentRangeStart w:id="414"/>
      <w:r>
        <w:rPr>
          <w:rFonts w:ascii="Arial" w:hAnsi="Arial" w:cs="Arial"/>
          <w:color w:val="000000"/>
          <w:sz w:val="21"/>
          <w:szCs w:val="22"/>
        </w:rPr>
        <w:t xml:space="preserve">JCSP.net permet la communication par canal virtuel entre </w:t>
      </w:r>
      <w:r w:rsidR="0006054B">
        <w:rPr>
          <w:rFonts w:ascii="Arial" w:hAnsi="Arial" w:cs="Arial"/>
          <w:color w:val="000000"/>
          <w:sz w:val="21"/>
          <w:szCs w:val="22"/>
        </w:rPr>
        <w:t>d</w:t>
      </w:r>
      <w:r>
        <w:rPr>
          <w:rFonts w:ascii="Arial" w:hAnsi="Arial" w:cs="Arial"/>
          <w:color w:val="000000"/>
          <w:sz w:val="21"/>
          <w:szCs w:val="22"/>
        </w:rPr>
        <w:t>es processus sur des machines séparées (JVM).</w:t>
      </w:r>
    </w:p>
    <w:p w:rsidR="00C61A25" w:rsidRDefault="00D20F43">
      <w:pPr>
        <w:rPr>
          <w:rFonts w:ascii="Arial" w:hAnsi="Arial" w:cs="Arial"/>
          <w:color w:val="000000"/>
          <w:sz w:val="21"/>
          <w:szCs w:val="22"/>
        </w:rPr>
      </w:pPr>
      <w:r>
        <w:rPr>
          <w:rFonts w:ascii="Arial" w:hAnsi="Arial" w:cs="Arial"/>
          <w:color w:val="000000"/>
          <w:sz w:val="21"/>
          <w:szCs w:val="22"/>
        </w:rPr>
        <w:t>• Les canaux d'application / connexions entre les machines sont configurés (et supprimés) dynamiquement.</w:t>
      </w:r>
    </w:p>
    <w:p w:rsidR="00C61A25" w:rsidRDefault="00D20F43">
      <w:pPr>
        <w:rPr>
          <w:rFonts w:ascii="Arial" w:hAnsi="Arial" w:cs="Arial"/>
          <w:color w:val="000000"/>
          <w:sz w:val="21"/>
          <w:szCs w:val="22"/>
        </w:rPr>
      </w:pPr>
      <w:r>
        <w:rPr>
          <w:rFonts w:ascii="Arial" w:hAnsi="Arial" w:cs="Arial"/>
          <w:color w:val="000000"/>
          <w:sz w:val="21"/>
          <w:szCs w:val="22"/>
        </w:rPr>
        <w:t>• Les canaux / connexions sont multiplexés sur les liens.</w:t>
      </w:r>
    </w:p>
    <w:p w:rsidR="00C61A25" w:rsidRDefault="00D20F43">
      <w:pPr>
        <w:rPr>
          <w:rFonts w:ascii="Arial" w:hAnsi="Arial" w:cs="Arial"/>
          <w:color w:val="000000"/>
          <w:sz w:val="21"/>
          <w:szCs w:val="22"/>
        </w:rPr>
      </w:pPr>
      <w:r>
        <w:rPr>
          <w:rFonts w:ascii="Arial" w:hAnsi="Arial" w:cs="Arial"/>
          <w:color w:val="000000"/>
          <w:sz w:val="21"/>
          <w:szCs w:val="22"/>
        </w:rPr>
        <w:t>• Des liens peuvent être développés pour n'importe quel protocole de réseau et branché sur l'infrastructure JCSP.net.</w:t>
      </w:r>
    </w:p>
    <w:p w:rsidR="00C61A25" w:rsidRDefault="00D20F43">
      <w:pPr>
        <w:rPr>
          <w:rFonts w:ascii="Arial" w:hAnsi="Arial" w:cs="Arial"/>
          <w:color w:val="000000"/>
          <w:sz w:val="21"/>
          <w:szCs w:val="22"/>
        </w:rPr>
      </w:pPr>
      <w:r>
        <w:rPr>
          <w:rFonts w:ascii="Arial" w:hAnsi="Arial" w:cs="Arial"/>
          <w:color w:val="000000"/>
          <w:sz w:val="21"/>
          <w:szCs w:val="22"/>
        </w:rPr>
        <w:t>• Aucune gestion centralisée - connexions per to per (amorçées à partir d'un serveur CNS de base).</w:t>
      </w:r>
    </w:p>
    <w:p w:rsidR="00C61A25" w:rsidRDefault="00D20F43">
      <w:pPr>
        <w:rPr>
          <w:rFonts w:ascii="Arial" w:hAnsi="Arial" w:cs="Arial"/>
          <w:color w:val="000000"/>
          <w:sz w:val="21"/>
          <w:szCs w:val="22"/>
        </w:rPr>
      </w:pPr>
      <w:r>
        <w:rPr>
          <w:rFonts w:ascii="Arial" w:hAnsi="Arial" w:cs="Arial"/>
          <w:color w:val="000000"/>
          <w:sz w:val="21"/>
          <w:szCs w:val="22"/>
        </w:rPr>
        <w:t>• Les courtiers pour les services de correspondance définissables par l'utilisateur sont faciles à configurer en tant que serveurs d'applications ordinaires.</w:t>
      </w:r>
    </w:p>
    <w:p w:rsidR="00C61A25" w:rsidRDefault="00C61A25">
      <w:pPr>
        <w:rPr>
          <w:rFonts w:ascii="Arial" w:hAnsi="Arial" w:cs="Arial"/>
          <w:color w:val="000000"/>
          <w:sz w:val="21"/>
          <w:szCs w:val="22"/>
        </w:rPr>
      </w:pPr>
    </w:p>
    <w:p w:rsidR="00C61A25" w:rsidRDefault="00D20F43">
      <w:pPr>
        <w:rPr>
          <w:rFonts w:ascii="Arial" w:hAnsi="Arial" w:cs="Arial"/>
          <w:color w:val="000000"/>
          <w:sz w:val="21"/>
          <w:szCs w:val="22"/>
        </w:rPr>
      </w:pPr>
      <w:r>
        <w:rPr>
          <w:rFonts w:ascii="Arial" w:hAnsi="Arial" w:cs="Arial"/>
          <w:color w:val="000000"/>
          <w:sz w:val="21"/>
          <w:szCs w:val="22"/>
        </w:rPr>
        <w:t>Les processus peuvent migrer entre processeurs (avec des classes chargées dynamiquement selon les besoins) - d'où les agents mobiles, les worker farmsl, le grid computation ...</w:t>
      </w:r>
    </w:p>
    <w:p w:rsidR="00C61A25" w:rsidRDefault="00D20F43">
      <w:pPr>
        <w:rPr>
          <w:rFonts w:ascii="Arial" w:hAnsi="Arial" w:cs="Arial"/>
          <w:color w:val="000000"/>
          <w:sz w:val="21"/>
          <w:szCs w:val="22"/>
        </w:rPr>
      </w:pPr>
      <w:r>
        <w:rPr>
          <w:rFonts w:ascii="Arial" w:hAnsi="Arial" w:cs="Arial"/>
          <w:color w:val="000000"/>
          <w:sz w:val="21"/>
          <w:szCs w:val="22"/>
        </w:rPr>
        <w:t>• JCSP.net fournit exactement le même modèle de concurrence (CSP / occam) pour les systèmes en réseau que JCSP fournit dans chaque nœud physique de ce système.</w:t>
      </w:r>
    </w:p>
    <w:p w:rsidR="00C61A25" w:rsidRDefault="00D20F43">
      <w:pPr>
        <w:rPr>
          <w:rFonts w:ascii="Arial" w:hAnsi="Arial" w:cs="Arial"/>
          <w:color w:val="000000"/>
          <w:sz w:val="21"/>
          <w:szCs w:val="22"/>
        </w:rPr>
      </w:pPr>
      <w:r>
        <w:rPr>
          <w:rFonts w:ascii="Arial" w:hAnsi="Arial" w:cs="Arial"/>
          <w:color w:val="000000"/>
          <w:sz w:val="21"/>
          <w:szCs w:val="22"/>
        </w:rPr>
        <w:lastRenderedPageBreak/>
        <w:t>• La logique du réseau est indépendante de la distribution physique (ou même si elle est distribuée).</w:t>
      </w:r>
    </w:p>
    <w:p w:rsidR="00C61A25" w:rsidRDefault="00D20F43">
      <w:pPr>
        <w:rPr>
          <w:rFonts w:ascii="Arial" w:hAnsi="Arial" w:cs="Arial"/>
          <w:color w:val="000000"/>
          <w:sz w:val="21"/>
          <w:szCs w:val="22"/>
        </w:rPr>
      </w:pPr>
      <w:r>
        <w:rPr>
          <w:rFonts w:ascii="Arial" w:hAnsi="Arial" w:cs="Arial"/>
          <w:color w:val="000000"/>
          <w:sz w:val="21"/>
          <w:szCs w:val="22"/>
        </w:rPr>
        <w:t>• Accent mis sur la simplicité - à la fois dans la mise en place de réseaux applicatifs et dans le raisonnement à leur sujet.</w:t>
      </w:r>
    </w:p>
    <w:commentRangeEnd w:id="414"/>
    <w:p w:rsidR="00C61A25" w:rsidRDefault="0006054B">
      <w:pPr>
        <w:rPr>
          <w:rFonts w:ascii="Arial" w:hAnsi="Arial" w:cs="Arial"/>
          <w:color w:val="000000"/>
          <w:sz w:val="21"/>
          <w:szCs w:val="22"/>
        </w:rPr>
      </w:pPr>
      <w:r>
        <w:rPr>
          <w:rStyle w:val="Marquedecommentaire"/>
        </w:rPr>
        <w:commentReference w:id="414"/>
      </w:r>
    </w:p>
    <w:p w:rsidR="00C61A25" w:rsidRDefault="00C61A25">
      <w:pPr>
        <w:rPr>
          <w:rFonts w:ascii="sans-serif" w:eastAsia="sans-serif" w:hAnsi="sans-serif" w:cs="sans-serif"/>
          <w:color w:val="222222"/>
          <w:sz w:val="21"/>
          <w:szCs w:val="21"/>
          <w:shd w:val="clear" w:color="auto" w:fill="FFFFFF"/>
        </w:rPr>
      </w:pPr>
    </w:p>
    <w:p w:rsidR="00C61A25" w:rsidRDefault="00C61A25">
      <w:pPr>
        <w:rPr>
          <w:rFonts w:ascii="sans-serif" w:eastAsia="sans-serif" w:hAnsi="sans-serif" w:cs="sans-serif"/>
          <w:color w:val="222222"/>
          <w:sz w:val="21"/>
          <w:szCs w:val="21"/>
          <w:shd w:val="clear" w:color="auto" w:fill="FFFFFF"/>
        </w:rPr>
      </w:pPr>
    </w:p>
    <w:p w:rsidR="00C61A25" w:rsidRDefault="00C61A25">
      <w:pPr>
        <w:rPr>
          <w:rFonts w:ascii="sans-serif" w:eastAsia="sans-serif" w:hAnsi="sans-serif" w:cs="sans-serif"/>
          <w:color w:val="222222"/>
          <w:sz w:val="21"/>
          <w:szCs w:val="21"/>
          <w:shd w:val="clear" w:color="auto" w:fill="FFFFFF"/>
        </w:rPr>
      </w:pPr>
    </w:p>
    <w:p w:rsidR="00C61A25" w:rsidRDefault="00C61A25">
      <w:pPr>
        <w:rPr>
          <w:rFonts w:ascii="sans-serif" w:eastAsia="sans-serif" w:hAnsi="sans-serif" w:cs="sans-serif"/>
          <w:color w:val="222222"/>
          <w:sz w:val="21"/>
          <w:szCs w:val="21"/>
          <w:shd w:val="clear" w:color="auto" w:fill="FFFFFF"/>
        </w:rPr>
      </w:pPr>
    </w:p>
    <w:p w:rsidR="00C61A25" w:rsidRDefault="00D20F43">
      <w:pPr>
        <w:pStyle w:val="TitreChapitre"/>
      </w:pPr>
      <w:r>
        <w:br w:type="page"/>
      </w:r>
      <w:bookmarkStart w:id="415" w:name="_Toc277979759"/>
      <w:bookmarkEnd w:id="6"/>
      <w:bookmarkEnd w:id="7"/>
      <w:bookmarkEnd w:id="8"/>
      <w:bookmarkEnd w:id="9"/>
      <w:r>
        <w:lastRenderedPageBreak/>
        <w:t>Annexe A</w:t>
      </w:r>
      <w:bookmarkEnd w:id="415"/>
    </w:p>
    <w:p w:rsidR="00C61A25" w:rsidRDefault="00C61A25">
      <w:pPr>
        <w:pStyle w:val="Paragraphe"/>
      </w:pPr>
    </w:p>
    <w:p w:rsidR="00C61A25" w:rsidRDefault="00D20F43">
      <w:pPr>
        <w:pStyle w:val="TitreChapitre"/>
      </w:pPr>
      <w:r>
        <w:br w:type="page"/>
      </w:r>
      <w:bookmarkStart w:id="416" w:name="_Toc277979760"/>
      <w:r>
        <w:lastRenderedPageBreak/>
        <w:t>Annexe B</w:t>
      </w:r>
      <w:bookmarkEnd w:id="416"/>
    </w:p>
    <w:p w:rsidR="00C61A25" w:rsidRDefault="00C61A25">
      <w:pPr>
        <w:pStyle w:val="Paragraphe"/>
      </w:pPr>
    </w:p>
    <w:p w:rsidR="00C61A25" w:rsidRDefault="00C61A25">
      <w:pPr>
        <w:pStyle w:val="Paragraphe"/>
      </w:pPr>
    </w:p>
    <w:p w:rsidR="00C61A25" w:rsidRDefault="00C61A25">
      <w:pPr>
        <w:pStyle w:val="Paragraphe"/>
      </w:pPr>
    </w:p>
    <w:p w:rsidR="00C61A25" w:rsidRDefault="00C61A25">
      <w:pPr>
        <w:pStyle w:val="Paragraphe"/>
      </w:pPr>
    </w:p>
    <w:p w:rsidR="00C61A25" w:rsidRDefault="00D20F43">
      <w:pPr>
        <w:pStyle w:val="Paragraphe"/>
        <w:rPr>
          <w:b/>
          <w:bCs/>
          <w:i/>
          <w:iCs/>
          <w:color w:val="17365D"/>
        </w:rPr>
      </w:pPr>
      <w:r>
        <w:br w:type="page"/>
      </w:r>
      <w:r>
        <w:rPr>
          <w:b/>
          <w:bCs/>
          <w:i/>
          <w:iCs/>
          <w:color w:val="17365D"/>
          <w:sz w:val="48"/>
          <w:szCs w:val="52"/>
        </w:rPr>
        <w:lastRenderedPageBreak/>
        <w:t>Résumé</w:t>
      </w:r>
    </w:p>
    <w:p w:rsidR="00C61A25" w:rsidRDefault="00292CDB">
      <w:pPr>
        <w:pStyle w:val="Paragraphe"/>
      </w:pPr>
      <w:r>
        <w:pict>
          <v:rect id="_x0000_s1053" style="position:absolute;left:0;text-align:left;margin-left:-71.85pt;margin-top:-103.1pt;width:209.7pt;height:831pt;z-index:-251655168" fillcolor="#fbd4b4" strokecolor="white">
            <v:textbox>
              <w:txbxContent>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p w:rsidR="00291C63" w:rsidRDefault="00291C63"/>
              </w:txbxContent>
            </v:textbox>
          </v:rect>
        </w:pict>
      </w:r>
      <w:r w:rsidR="00D20F43">
        <w:t>Le résumé ne doit pas excéder une douzaine de lignes. Il doit être écrit de sorte à permettre aux lecteurs de déterminer rapidement si le mémoire l’intéresse ou pas. Pour cela, il doit donner un bref aperçu sur le sujet, la problématique, la motivation qui pousse à la recherche de la solution ainsi que ce qui a été réalisé (aperçu de la solution proposée). Le résumé se termine par une note d’optimisme qui situe la solution par rapport à ce qui existe. Le résumé ne comporte pas de sous titre.</w:t>
      </w:r>
    </w:p>
    <w:p w:rsidR="00C61A25" w:rsidRDefault="00C61A25">
      <w:pPr>
        <w:pStyle w:val="Paragraphe"/>
      </w:pPr>
    </w:p>
    <w:p w:rsidR="00C61A25" w:rsidRDefault="00C61A25">
      <w:pPr>
        <w:pStyle w:val="Paragraphe"/>
      </w:pPr>
    </w:p>
    <w:p w:rsidR="00C61A25" w:rsidRDefault="00C61A25">
      <w:pPr>
        <w:pStyle w:val="Paragraphe"/>
      </w:pPr>
    </w:p>
    <w:p w:rsidR="00C61A25" w:rsidRDefault="00D20F43">
      <w:pPr>
        <w:pStyle w:val="Paragraphe"/>
      </w:pPr>
      <w:r>
        <w:rPr>
          <w:b/>
          <w:bCs/>
          <w:sz w:val="28"/>
          <w:szCs w:val="32"/>
        </w:rPr>
        <w:t>Mots clés</w:t>
      </w:r>
      <w:r>
        <w:t>. Plug-in, Eclipse, Composant logiciel,</w:t>
      </w:r>
    </w:p>
    <w:p w:rsidR="00C61A25" w:rsidRDefault="00C61A25">
      <w:pPr>
        <w:pStyle w:val="Paragraphe"/>
      </w:pPr>
    </w:p>
    <w:p w:rsidR="00C61A25" w:rsidRDefault="00C61A25">
      <w:pPr>
        <w:pStyle w:val="Paragraphe"/>
      </w:pPr>
    </w:p>
    <w:p w:rsidR="00C61A25" w:rsidRDefault="00C61A25">
      <w:pPr>
        <w:pStyle w:val="Paragraphe"/>
      </w:pPr>
    </w:p>
    <w:p w:rsidR="00C61A25" w:rsidRDefault="00C61A25">
      <w:pPr>
        <w:pStyle w:val="Paragraphe"/>
      </w:pPr>
    </w:p>
    <w:p w:rsidR="00C61A25" w:rsidRDefault="00D20F43">
      <w:pPr>
        <w:pStyle w:val="Paragraphe"/>
        <w:jc w:val="right"/>
        <w:rPr>
          <w:b/>
          <w:bCs/>
          <w:sz w:val="48"/>
          <w:szCs w:val="52"/>
        </w:rPr>
      </w:pPr>
      <w:bookmarkStart w:id="417" w:name="_GoBack"/>
      <w:bookmarkEnd w:id="417"/>
      <w:r>
        <w:rPr>
          <w:b/>
          <w:bCs/>
          <w:sz w:val="48"/>
          <w:szCs w:val="52"/>
          <w:rtl/>
        </w:rPr>
        <w:t>ملخص</w:t>
      </w:r>
    </w:p>
    <w:p w:rsidR="00C61A25" w:rsidRDefault="00D20F43">
      <w:pPr>
        <w:pStyle w:val="Textenormal"/>
        <w:bidi/>
        <w:ind w:left="0" w:right="567"/>
        <w:rPr>
          <w:rFonts w:ascii="Calibri" w:hAnsi="Calibri" w:cs="Tahoma"/>
          <w:color w:val="17365D"/>
          <w:rtl/>
        </w:rPr>
      </w:pPr>
      <w:r>
        <w:rPr>
          <w:rFonts w:ascii="Calibri" w:hAnsi="Calibri" w:cs="Tahoma"/>
          <w:color w:val="17365D"/>
          <w:rtl/>
        </w:rPr>
        <w:t xml:space="preserve">مع مرور الزمن </w:t>
      </w:r>
    </w:p>
    <w:p w:rsidR="00C61A25" w:rsidRDefault="00C61A25">
      <w:pPr>
        <w:pStyle w:val="Textenormal"/>
        <w:bidi/>
        <w:ind w:left="0" w:right="567"/>
        <w:rPr>
          <w:rFonts w:ascii="Arial" w:hAnsi="Arial" w:cs="Arial"/>
          <w:color w:val="17365D"/>
          <w:rtl/>
        </w:rPr>
      </w:pPr>
    </w:p>
    <w:p w:rsidR="00C61A25" w:rsidRDefault="00C61A25">
      <w:pPr>
        <w:pStyle w:val="Textenormal"/>
        <w:bidi/>
        <w:ind w:left="0" w:right="567"/>
        <w:rPr>
          <w:rFonts w:ascii="Arial" w:hAnsi="Arial" w:cs="Arial"/>
          <w:color w:val="17365D"/>
          <w:rtl/>
        </w:rPr>
      </w:pPr>
    </w:p>
    <w:p w:rsidR="00C61A25" w:rsidRDefault="00C61A25">
      <w:pPr>
        <w:pStyle w:val="Textenormal"/>
        <w:bidi/>
        <w:ind w:left="0" w:right="567"/>
        <w:rPr>
          <w:rFonts w:ascii="Arial" w:hAnsi="Arial" w:cs="Arial"/>
          <w:color w:val="17365D"/>
          <w:rtl/>
        </w:rPr>
      </w:pPr>
    </w:p>
    <w:p w:rsidR="00C61A25" w:rsidRDefault="00D20F43">
      <w:pPr>
        <w:pStyle w:val="Textenormal"/>
        <w:bidi/>
        <w:ind w:left="0" w:right="567"/>
        <w:rPr>
          <w:rFonts w:ascii="Arial" w:hAnsi="Arial" w:cs="Arial"/>
          <w:color w:val="17365D"/>
        </w:rPr>
      </w:pPr>
      <w:r>
        <w:rPr>
          <w:rFonts w:ascii="Arial" w:hAnsi="Arial" w:cs="Arial"/>
          <w:b/>
          <w:bCs/>
          <w:color w:val="17365D"/>
          <w:sz w:val="28"/>
          <w:szCs w:val="32"/>
          <w:rtl/>
        </w:rPr>
        <w:t>كلمات مرشدة</w:t>
      </w:r>
      <w:r>
        <w:rPr>
          <w:rFonts w:ascii="Arial" w:hAnsi="Arial" w:cs="Arial"/>
          <w:b/>
          <w:bCs/>
          <w:color w:val="17365D"/>
          <w:sz w:val="24"/>
          <w:szCs w:val="28"/>
          <w:rtl/>
        </w:rPr>
        <w:t>.</w:t>
      </w:r>
      <w:r>
        <w:rPr>
          <w:rFonts w:ascii="Arial" w:hAnsi="Arial" w:cs="Arial"/>
          <w:color w:val="17365D"/>
          <w:sz w:val="24"/>
          <w:szCs w:val="28"/>
          <w:rtl/>
        </w:rPr>
        <w:t xml:space="preserve">  برمجيات، فصل </w:t>
      </w:r>
      <w:r>
        <w:rPr>
          <w:rFonts w:ascii="Arial" w:hAnsi="Arial" w:cs="Arial"/>
          <w:color w:val="17365D"/>
          <w:sz w:val="24"/>
          <w:szCs w:val="28"/>
          <w:rtl/>
          <w:lang w:bidi="ar-DZ"/>
        </w:rPr>
        <w:t>الانشغالات</w:t>
      </w:r>
      <w:r>
        <w:rPr>
          <w:rFonts w:ascii="Arial" w:hAnsi="Arial" w:cs="Arial"/>
          <w:color w:val="17365D"/>
          <w:sz w:val="24"/>
          <w:szCs w:val="28"/>
          <w:rtl/>
        </w:rPr>
        <w:t xml:space="preserve">، </w:t>
      </w:r>
    </w:p>
    <w:p w:rsidR="00C61A25" w:rsidRDefault="00C61A25">
      <w:pPr>
        <w:pStyle w:val="Textenormal"/>
        <w:rPr>
          <w:color w:val="17365D"/>
        </w:rPr>
      </w:pPr>
    </w:p>
    <w:p w:rsidR="00C61A25" w:rsidRDefault="00C61A25">
      <w:pPr>
        <w:pStyle w:val="Textenormal"/>
        <w:rPr>
          <w:color w:val="17365D"/>
        </w:rPr>
      </w:pPr>
    </w:p>
    <w:p w:rsidR="00C61A25" w:rsidRDefault="00C61A25">
      <w:pPr>
        <w:pStyle w:val="Textenormal"/>
        <w:rPr>
          <w:color w:val="17365D"/>
        </w:rPr>
      </w:pPr>
    </w:p>
    <w:p w:rsidR="00C61A25" w:rsidRDefault="00292CDB">
      <w:pPr>
        <w:pStyle w:val="Textenormal"/>
        <w:rPr>
          <w:color w:val="17365D"/>
        </w:rPr>
      </w:pPr>
      <w:r>
        <w:rPr>
          <w:color w:val="17365D"/>
        </w:rPr>
        <w:pict>
          <v:rect id="_x0000_s1036" style="position:absolute;left:0;text-align:left;margin-left:137.85pt;margin-top:771.4pt;width:341.8pt;height:46.55pt;z-index:251655168;mso-position-vertical-relative:page" strokecolor="white">
            <w10:wrap anchory="page"/>
          </v:rect>
        </w:pict>
      </w:r>
    </w:p>
    <w:sectPr w:rsidR="00C61A25" w:rsidSect="00C61A25">
      <w:footerReference w:type="default" r:id="rId13"/>
      <w:pgSz w:w="11906" w:h="16838"/>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4" w:author="DELL" w:date="2018-05-23T17:56:00Z" w:initials="D">
    <w:p w:rsidR="00291C63" w:rsidRDefault="00291C63">
      <w:pPr>
        <w:pStyle w:val="Commentaire"/>
      </w:pPr>
      <w:r>
        <w:rPr>
          <w:rStyle w:val="Marquedecommentaire"/>
        </w:rPr>
        <w:annotationRef/>
      </w:r>
      <w:r>
        <w:t>à reformuler et à corriger</w:t>
      </w:r>
    </w:p>
  </w:comment>
  <w:comment w:id="78" w:author="DELL" w:date="2018-05-23T17:56:00Z" w:initials="D">
    <w:p w:rsidR="00291C63" w:rsidRDefault="00291C63">
      <w:pPr>
        <w:pStyle w:val="Commentaire"/>
      </w:pPr>
      <w:r>
        <w:rPr>
          <w:rStyle w:val="Marquedecommentaire"/>
        </w:rPr>
        <w:annotationRef/>
      </w:r>
      <w:r>
        <w:t>problème de comparaison?! c'est quoi?</w:t>
      </w:r>
    </w:p>
  </w:comment>
  <w:comment w:id="77" w:author="DELL" w:date="2018-05-23T17:56:00Z" w:initials="D">
    <w:p w:rsidR="00291C63" w:rsidRDefault="00291C63" w:rsidP="00527542">
      <w:pPr>
        <w:pStyle w:val="Commentaire"/>
      </w:pPr>
      <w:r>
        <w:rPr>
          <w:rStyle w:val="Marquedecommentaire"/>
        </w:rPr>
        <w:annotationRef/>
      </w:r>
      <w:r>
        <w:t>bon, c'est une mauvaise présentation de la comparaison qui découle d'une mauvaise position du problème. Il faut partir de quelque chose dans le sens : dire que le développeur peut rester perplexes devant la multitude de techniques et de plateformes existantes pour implémenter des systèmes distribués (solutions basées web, RMI, CORBA, JCSP.net, etc). De plus, il faut préciser que les systèmes distribués, le problème de vérification et de validation est plus complexe (expliquer pourquoi), ce qui nous pousse à adopter des solutions facilitant les tests et la vérification</w:t>
      </w:r>
    </w:p>
  </w:comment>
  <w:comment w:id="128" w:author="DELL" w:date="2018-05-23T17:56:00Z" w:initials="D">
    <w:p w:rsidR="00291C63" w:rsidRDefault="00291C63">
      <w:pPr>
        <w:pStyle w:val="Commentaire"/>
      </w:pPr>
      <w:r>
        <w:rPr>
          <w:rStyle w:val="Marquedecommentaire"/>
        </w:rPr>
        <w:annotationRef/>
      </w:r>
      <w:r>
        <w:t>il faut rajouter aussi une ou deux phrases pour parler de la conclusion et les perspectives</w:t>
      </w:r>
    </w:p>
  </w:comment>
  <w:comment w:id="130" w:author="DELL" w:date="2018-05-23T17:56:00Z" w:initials="D">
    <w:p w:rsidR="00291C63" w:rsidRDefault="00291C63">
      <w:pPr>
        <w:pStyle w:val="Commentaire"/>
      </w:pPr>
      <w:r>
        <w:rPr>
          <w:rStyle w:val="Marquedecommentaire"/>
        </w:rPr>
        <w:annotationRef/>
      </w:r>
      <w:r>
        <w:t>répétition</w:t>
      </w:r>
    </w:p>
  </w:comment>
  <w:comment w:id="195" w:author="DELL" w:date="2018-05-23T17:56:00Z" w:initials="D">
    <w:p w:rsidR="00291C63" w:rsidRDefault="00291C63">
      <w:pPr>
        <w:pStyle w:val="Commentaire"/>
      </w:pPr>
      <w:r>
        <w:rPr>
          <w:rStyle w:val="Marquedecommentaire"/>
        </w:rPr>
        <w:annotationRef/>
      </w:r>
      <w:r>
        <w:t>???</w:t>
      </w:r>
    </w:p>
  </w:comment>
  <w:comment w:id="196" w:author="DELL" w:date="2018-05-23T17:56:00Z" w:initials="D">
    <w:p w:rsidR="00291C63" w:rsidRDefault="00291C63">
      <w:pPr>
        <w:pStyle w:val="Commentaire"/>
      </w:pPr>
      <w:r>
        <w:rPr>
          <w:rStyle w:val="Marquedecommentaire"/>
        </w:rPr>
        <w:annotationRef/>
      </w:r>
      <w:r>
        <w:t>Ça veut dire quoi ?</w:t>
      </w:r>
    </w:p>
    <w:p w:rsidR="00291C63" w:rsidRDefault="00291C63">
      <w:pPr>
        <w:pStyle w:val="Commentaire"/>
      </w:pPr>
      <w:r>
        <w:t>Trop de fautes de français</w:t>
      </w:r>
    </w:p>
  </w:comment>
  <w:comment w:id="241" w:author="DELL" w:date="2018-06-12T14:31:00Z" w:initials="D">
    <w:p w:rsidR="00653812" w:rsidRDefault="00653812" w:rsidP="00653812">
      <w:pPr>
        <w:pStyle w:val="Commentaire"/>
      </w:pPr>
      <w:r>
        <w:rPr>
          <w:rStyle w:val="Marquedecommentaire"/>
        </w:rPr>
        <w:annotationRef/>
      </w:r>
      <w:r>
        <w:t>Je ne comprends rien. Essaie de faire des phrases pas trop longues, utilise la poncutation, les accents aussi !</w:t>
      </w:r>
    </w:p>
  </w:comment>
  <w:comment w:id="213" w:author="DELL" w:date="2018-05-23T17:56:00Z" w:initials="D">
    <w:p w:rsidR="00291C63" w:rsidRDefault="00291C63">
      <w:pPr>
        <w:pStyle w:val="Commentaire"/>
      </w:pPr>
      <w:r>
        <w:rPr>
          <w:rStyle w:val="Marquedecommentaire"/>
        </w:rPr>
        <w:annotationRef/>
      </w:r>
      <w:r>
        <w:t>Je ne comprends rien. Essaie de faire des phrases pas trop longues, utilise la poncutation, les accents aussi !</w:t>
      </w:r>
    </w:p>
  </w:comment>
  <w:comment w:id="296" w:author="DELL" w:date="2018-05-23T17:56:00Z" w:initials="D">
    <w:p w:rsidR="00291C63" w:rsidRDefault="00291C63">
      <w:pPr>
        <w:pStyle w:val="Commentaire"/>
      </w:pPr>
      <w:r>
        <w:rPr>
          <w:rStyle w:val="Marquedecommentaire"/>
        </w:rPr>
        <w:annotationRef/>
      </w:r>
      <w:r>
        <w:t>???</w:t>
      </w:r>
    </w:p>
  </w:comment>
  <w:comment w:id="309" w:author="DELL" w:date="2018-05-23T17:56:00Z" w:initials="D">
    <w:p w:rsidR="00291C63" w:rsidRDefault="00291C63">
      <w:pPr>
        <w:pStyle w:val="Commentaire"/>
      </w:pPr>
      <w:r>
        <w:rPr>
          <w:rStyle w:val="Marquedecommentaire"/>
        </w:rPr>
        <w:annotationRef/>
      </w:r>
      <w:r>
        <w:t>Il faut développer un peu plus ici</w:t>
      </w:r>
    </w:p>
  </w:comment>
  <w:comment w:id="311" w:author="DELL" w:date="2018-05-23T17:56:00Z" w:initials="D">
    <w:p w:rsidR="00291C63" w:rsidRDefault="00291C63">
      <w:pPr>
        <w:pStyle w:val="Commentaire"/>
      </w:pPr>
      <w:r>
        <w:rPr>
          <w:rStyle w:val="Marquedecommentaire"/>
        </w:rPr>
        <w:annotationRef/>
      </w:r>
      <w:r>
        <w:t>quelle phase ça??</w:t>
      </w:r>
    </w:p>
  </w:comment>
  <w:comment w:id="312" w:author="DELL" w:date="2018-05-23T17:56:00Z" w:initials="D">
    <w:p w:rsidR="00291C63" w:rsidRDefault="00291C63">
      <w:pPr>
        <w:pStyle w:val="Commentaire"/>
      </w:pPr>
      <w:r>
        <w:rPr>
          <w:rStyle w:val="Marquedecommentaire"/>
        </w:rPr>
        <w:annotationRef/>
      </w:r>
      <w:r>
        <w:t>???</w:t>
      </w:r>
    </w:p>
  </w:comment>
  <w:comment w:id="319" w:author="DELL" w:date="2018-05-23T17:56:00Z" w:initials="D">
    <w:p w:rsidR="00291C63" w:rsidRDefault="00291C63">
      <w:pPr>
        <w:pStyle w:val="Commentaire"/>
      </w:pPr>
      <w:r>
        <w:rPr>
          <w:rStyle w:val="Marquedecommentaire"/>
        </w:rPr>
        <w:annotationRef/>
      </w:r>
      <w:r>
        <w:t>A reformuler, on n’y comprend presque rien !</w:t>
      </w:r>
    </w:p>
  </w:comment>
  <w:comment w:id="329" w:author="DELL" w:date="2018-05-23T17:56:00Z" w:initials="D">
    <w:p w:rsidR="00291C63" w:rsidRDefault="00291C63">
      <w:pPr>
        <w:pStyle w:val="Commentaire"/>
      </w:pPr>
      <w:r>
        <w:rPr>
          <w:rStyle w:val="Marquedecommentaire"/>
        </w:rPr>
        <w:annotationRef/>
      </w:r>
      <w:r>
        <w:t>Mettre le signification de RMI</w:t>
      </w:r>
    </w:p>
  </w:comment>
  <w:comment w:id="331" w:author="DELL" w:date="2018-05-23T17:56:00Z" w:initials="D">
    <w:p w:rsidR="00291C63" w:rsidRDefault="00291C63">
      <w:pPr>
        <w:pStyle w:val="Commentaire"/>
      </w:pPr>
      <w:r>
        <w:rPr>
          <w:rStyle w:val="Marquedecommentaire"/>
        </w:rPr>
        <w:annotationRef/>
      </w:r>
      <w:r>
        <w:t>problème de mise en forme : tu as changé de police de caractères!</w:t>
      </w:r>
    </w:p>
  </w:comment>
  <w:comment w:id="332" w:author="DELL" w:date="2018-05-23T17:56:00Z" w:initials="D">
    <w:p w:rsidR="00291C63" w:rsidRDefault="00291C63">
      <w:pPr>
        <w:pStyle w:val="Commentaire"/>
      </w:pPr>
      <w:r>
        <w:rPr>
          <w:rStyle w:val="Marquedecommentaire"/>
        </w:rPr>
        <w:annotationRef/>
      </w:r>
      <w:r>
        <w:t>???</w:t>
      </w:r>
    </w:p>
  </w:comment>
  <w:comment w:id="336" w:author="DELL" w:date="2018-05-23T17:56:00Z" w:initials="D">
    <w:p w:rsidR="00291C63" w:rsidRDefault="00291C63">
      <w:pPr>
        <w:pStyle w:val="Commentaire"/>
      </w:pPr>
      <w:r>
        <w:rPr>
          <w:rStyle w:val="Marquedecommentaire"/>
        </w:rPr>
        <w:annotationRef/>
      </w:r>
      <w:r>
        <w:t>Mise en forme !</w:t>
      </w:r>
    </w:p>
  </w:comment>
  <w:comment w:id="338" w:author="DELL" w:date="2018-05-23T17:56:00Z" w:initials="D">
    <w:p w:rsidR="00291C63" w:rsidRDefault="00291C63">
      <w:pPr>
        <w:pStyle w:val="Commentaire"/>
      </w:pPr>
      <w:r>
        <w:rPr>
          <w:rStyle w:val="Marquedecommentaire"/>
        </w:rPr>
        <w:annotationRef/>
      </w:r>
      <w:r>
        <w:t>et après, en quoi cela est un problème?</w:t>
      </w:r>
    </w:p>
  </w:comment>
  <w:comment w:id="339" w:author="DELL" w:date="2018-05-23T17:56:00Z" w:initials="D">
    <w:p w:rsidR="00291C63" w:rsidRDefault="00291C63">
      <w:pPr>
        <w:pStyle w:val="Commentaire"/>
      </w:pPr>
      <w:r>
        <w:rPr>
          <w:rStyle w:val="Marquedecommentaire"/>
        </w:rPr>
        <w:annotationRef/>
      </w:r>
      <w:r>
        <w:t>souche ou couche?</w:t>
      </w:r>
    </w:p>
  </w:comment>
  <w:comment w:id="340" w:author="DELL" w:date="2018-05-23T17:56:00Z" w:initials="D">
    <w:p w:rsidR="00291C63" w:rsidRDefault="00291C63">
      <w:pPr>
        <w:pStyle w:val="Commentaire"/>
      </w:pPr>
      <w:r>
        <w:rPr>
          <w:rStyle w:val="Marquedecommentaire"/>
        </w:rPr>
        <w:annotationRef/>
      </w:r>
      <w:r>
        <w:t>je n'ai rien compris!</w:t>
      </w:r>
    </w:p>
  </w:comment>
  <w:comment w:id="341" w:author="DELL" w:date="2018-05-23T17:56:00Z" w:initials="D">
    <w:p w:rsidR="00291C63" w:rsidRDefault="00291C63">
      <w:pPr>
        <w:pStyle w:val="Commentaire"/>
      </w:pPr>
      <w:r>
        <w:rPr>
          <w:rStyle w:val="Marquedecommentaire"/>
        </w:rPr>
        <w:annotationRef/>
      </w:r>
      <w:r>
        <w:t>il faut numéroter les figures</w:t>
      </w:r>
    </w:p>
  </w:comment>
  <w:comment w:id="342" w:author="DELL" w:date="2018-05-23T17:56:00Z" w:initials="D">
    <w:p w:rsidR="00291C63" w:rsidRDefault="00291C63">
      <w:pPr>
        <w:pStyle w:val="Commentaire"/>
      </w:pPr>
      <w:r>
        <w:rPr>
          <w:rStyle w:val="Marquedecommentaire"/>
        </w:rPr>
        <w:annotationRef/>
      </w:r>
      <w:r>
        <w:t>attention RPC n'est pas forcément synchrone. Si on prend l'exemple de AJAX, l'appel est plutôt asychrone avec un code callback à exécuter lorsque le résultat parvienne au client.</w:t>
      </w:r>
    </w:p>
  </w:comment>
  <w:comment w:id="343" w:author="DELL" w:date="2018-05-23T17:56:00Z" w:initials="D">
    <w:p w:rsidR="00291C63" w:rsidRDefault="00291C63">
      <w:pPr>
        <w:pStyle w:val="Commentaire"/>
      </w:pPr>
      <w:r>
        <w:rPr>
          <w:rStyle w:val="Marquedecommentaire"/>
        </w:rPr>
        <w:annotationRef/>
      </w:r>
      <w:r>
        <w:t>????</w:t>
      </w:r>
    </w:p>
  </w:comment>
  <w:comment w:id="344" w:author="DELL" w:date="2018-05-23T17:56:00Z" w:initials="D">
    <w:p w:rsidR="00291C63" w:rsidRDefault="00291C63">
      <w:pPr>
        <w:pStyle w:val="Commentaire"/>
      </w:pPr>
      <w:r>
        <w:rPr>
          <w:rStyle w:val="Marquedecommentaire"/>
        </w:rPr>
        <w:annotationRef/>
      </w:r>
      <w:r>
        <w:t>comment?</w:t>
      </w:r>
    </w:p>
  </w:comment>
  <w:comment w:id="345" w:author="DELL" w:date="2018-05-23T17:56:00Z" w:initials="D">
    <w:p w:rsidR="00291C63" w:rsidRDefault="00291C63">
      <w:pPr>
        <w:pStyle w:val="Commentaire"/>
      </w:pPr>
      <w:r>
        <w:rPr>
          <w:rStyle w:val="Marquedecommentaire"/>
        </w:rPr>
        <w:annotationRef/>
      </w:r>
      <w:r>
        <w:t>mise en forme</w:t>
      </w:r>
    </w:p>
  </w:comment>
  <w:comment w:id="350" w:author="DELL" w:date="2018-05-23T17:56:00Z" w:initials="D">
    <w:p w:rsidR="00291C63" w:rsidRDefault="00291C63">
      <w:pPr>
        <w:pStyle w:val="Commentaire"/>
      </w:pPr>
      <w:r>
        <w:rPr>
          <w:rStyle w:val="Marquedecommentaire"/>
        </w:rPr>
        <w:annotationRef/>
      </w:r>
      <w:r>
        <w:t>à définir</w:t>
      </w:r>
    </w:p>
  </w:comment>
  <w:comment w:id="353" w:author="DELL" w:date="2018-05-23T17:56:00Z" w:initials="D">
    <w:p w:rsidR="00291C63" w:rsidRDefault="00291C63">
      <w:pPr>
        <w:pStyle w:val="Commentaire"/>
      </w:pPr>
      <w:r>
        <w:rPr>
          <w:rStyle w:val="Marquedecommentaire"/>
        </w:rPr>
        <w:annotationRef/>
      </w:r>
      <w:r>
        <w:t>à définir</w:t>
      </w:r>
    </w:p>
  </w:comment>
  <w:comment w:id="346" w:author="DELL" w:date="2018-05-23T17:56:00Z" w:initials="D">
    <w:p w:rsidR="00291C63" w:rsidRDefault="00291C63">
      <w:pPr>
        <w:pStyle w:val="Commentaire"/>
      </w:pPr>
      <w:r>
        <w:rPr>
          <w:rStyle w:val="Marquedecommentaire"/>
        </w:rPr>
        <w:annotationRef/>
      </w:r>
      <w:r>
        <w:t>cette phrase est fatiguante à lire et à comprendre</w:t>
      </w:r>
    </w:p>
  </w:comment>
  <w:comment w:id="355" w:author="DELL" w:date="2018-05-23T17:56:00Z" w:initials="D">
    <w:p w:rsidR="00291C63" w:rsidRDefault="00291C63">
      <w:pPr>
        <w:pStyle w:val="Commentaire"/>
      </w:pPr>
      <w:r>
        <w:rPr>
          <w:rStyle w:val="Marquedecommentaire"/>
        </w:rPr>
        <w:annotationRef/>
      </w:r>
      <w:r>
        <w:t>attention à la numérotation</w:t>
      </w:r>
    </w:p>
  </w:comment>
  <w:comment w:id="356" w:author="DELL" w:date="2018-05-23T17:56:00Z" w:initials="D">
    <w:p w:rsidR="00291C63" w:rsidRDefault="00291C63">
      <w:pPr>
        <w:pStyle w:val="Commentaire"/>
      </w:pPr>
      <w:r>
        <w:rPr>
          <w:rStyle w:val="Marquedecommentaire"/>
        </w:rPr>
        <w:annotationRef/>
      </w:r>
      <w:r>
        <w:t>???????????????????</w:t>
      </w:r>
    </w:p>
  </w:comment>
  <w:comment w:id="357" w:author="DELL" w:date="2018-05-23T17:56:00Z" w:initials="D">
    <w:p w:rsidR="00291C63" w:rsidRDefault="00291C63">
      <w:pPr>
        <w:pStyle w:val="Commentaire"/>
      </w:pPr>
      <w:r>
        <w:rPr>
          <w:rStyle w:val="Marquedecommentaire"/>
        </w:rPr>
        <w:annotationRef/>
      </w:r>
      <w:r>
        <w:t>il faut revenir à la dernière version de RMI, je crois que l'on n'utilise plus ces éléments</w:t>
      </w:r>
    </w:p>
  </w:comment>
  <w:comment w:id="358" w:author="DELL" w:date="2018-05-23T17:56:00Z" w:initials="D">
    <w:p w:rsidR="00291C63" w:rsidRDefault="00291C63">
      <w:pPr>
        <w:pStyle w:val="Commentaire"/>
      </w:pPr>
      <w:r>
        <w:rPr>
          <w:rStyle w:val="Marquedecommentaire"/>
        </w:rPr>
        <w:annotationRef/>
      </w:r>
      <w:r>
        <w:t>???</w:t>
      </w:r>
    </w:p>
  </w:comment>
  <w:comment w:id="360" w:author="DELL" w:date="2018-05-23T17:56:00Z" w:initials="D">
    <w:p w:rsidR="00291C63" w:rsidRDefault="00291C63">
      <w:pPr>
        <w:pStyle w:val="Commentaire"/>
      </w:pPr>
      <w:r>
        <w:rPr>
          <w:rStyle w:val="Marquedecommentaire"/>
        </w:rPr>
        <w:annotationRef/>
      </w:r>
      <w:r>
        <w:t>????????????????</w:t>
      </w:r>
    </w:p>
  </w:comment>
  <w:comment w:id="359" w:author="DELL" w:date="2018-05-23T17:56:00Z" w:initials="D">
    <w:p w:rsidR="00291C63" w:rsidRDefault="00291C63">
      <w:pPr>
        <w:pStyle w:val="Commentaire"/>
      </w:pPr>
      <w:r>
        <w:rPr>
          <w:rStyle w:val="Marquedecommentaire"/>
        </w:rPr>
        <w:annotationRef/>
      </w:r>
      <w:r>
        <w:t>je n'ai rien compris de cette partie</w:t>
      </w:r>
    </w:p>
  </w:comment>
  <w:comment w:id="361" w:author="DELL" w:date="2018-05-23T17:56:00Z" w:initials="D">
    <w:p w:rsidR="00291C63" w:rsidRDefault="00291C63">
      <w:pPr>
        <w:pStyle w:val="Commentaire"/>
      </w:pPr>
      <w:r>
        <w:rPr>
          <w:rStyle w:val="Marquedecommentaire"/>
        </w:rPr>
        <w:annotationRef/>
      </w:r>
      <w:r>
        <w:t>????</w:t>
      </w:r>
    </w:p>
  </w:comment>
  <w:comment w:id="362" w:author="DELL" w:date="2018-05-23T17:56:00Z" w:initials="D">
    <w:p w:rsidR="00291C63" w:rsidRDefault="00291C63">
      <w:pPr>
        <w:pStyle w:val="Commentaire"/>
      </w:pPr>
      <w:r>
        <w:rPr>
          <w:rStyle w:val="Marquedecommentaire"/>
        </w:rPr>
        <w:annotationRef/>
      </w:r>
      <w:r>
        <w:t>qu'est ce qu'un serveur web vient faire ici???</w:t>
      </w:r>
    </w:p>
  </w:comment>
  <w:comment w:id="363" w:author="DELL" w:date="2018-05-23T17:56:00Z" w:initials="D">
    <w:p w:rsidR="00291C63" w:rsidRDefault="00291C63">
      <w:pPr>
        <w:pStyle w:val="Commentaire"/>
      </w:pPr>
      <w:r>
        <w:rPr>
          <w:rStyle w:val="Marquedecommentaire"/>
        </w:rPr>
        <w:annotationRef/>
      </w:r>
      <w:r>
        <w:t>pourquoi vous mettez un serveur web dans le schéma RMI?</w:t>
      </w:r>
    </w:p>
  </w:comment>
  <w:comment w:id="364" w:author="DELL" w:date="2018-05-23T17:56:00Z" w:initials="D">
    <w:p w:rsidR="00291C63" w:rsidRDefault="00291C63">
      <w:pPr>
        <w:pStyle w:val="Commentaire"/>
      </w:pPr>
      <w:r>
        <w:rPr>
          <w:rStyle w:val="Marquedecommentaire"/>
        </w:rPr>
        <w:annotationRef/>
      </w:r>
      <w:r>
        <w:t>numérotation</w:t>
      </w:r>
    </w:p>
  </w:comment>
  <w:comment w:id="365" w:author="DELL" w:date="2018-05-23T17:56:00Z" w:initials="D">
    <w:p w:rsidR="00291C63" w:rsidRDefault="00291C63">
      <w:pPr>
        <w:pStyle w:val="Commentaire"/>
      </w:pPr>
      <w:r>
        <w:rPr>
          <w:rStyle w:val="Marquedecommentaire"/>
        </w:rPr>
        <w:annotationRef/>
      </w:r>
      <w:r>
        <w:t>un client RMI est un serveur web???? tu m'apprends des choses ici!!!!!!</w:t>
      </w:r>
    </w:p>
  </w:comment>
  <w:comment w:id="366" w:author="DELL" w:date="2018-05-23T17:56:00Z" w:initials="D">
    <w:p w:rsidR="00291C63" w:rsidRDefault="00291C63">
      <w:pPr>
        <w:pStyle w:val="Commentaire"/>
      </w:pPr>
      <w:r>
        <w:rPr>
          <w:rStyle w:val="Marquedecommentaire"/>
        </w:rPr>
        <w:annotationRef/>
      </w:r>
      <w:r>
        <w:t>utiliser le protocole HTTP ne signifie pas qu'il y des serveurs web!!!</w:t>
      </w:r>
    </w:p>
  </w:comment>
  <w:comment w:id="367" w:author="DELL" w:date="2018-05-23T17:56:00Z" w:initials="D">
    <w:p w:rsidR="00291C63" w:rsidRDefault="00291C63">
      <w:pPr>
        <w:pStyle w:val="Commentaire"/>
      </w:pPr>
      <w:r>
        <w:rPr>
          <w:rStyle w:val="Marquedecommentaire"/>
        </w:rPr>
        <w:annotationRef/>
      </w:r>
      <w:r>
        <w:t>cette phrase est trop longue. tu n'expliques pas ce qu'on entend réellement (et concrètement) par activation</w:t>
      </w:r>
    </w:p>
  </w:comment>
  <w:comment w:id="368" w:author="DELL" w:date="2018-05-23T17:56:00Z" w:initials="D">
    <w:p w:rsidR="00291C63" w:rsidRDefault="00291C63">
      <w:pPr>
        <w:pStyle w:val="Commentaire"/>
      </w:pPr>
      <w:r>
        <w:rPr>
          <w:rStyle w:val="Marquedecommentaire"/>
        </w:rPr>
        <w:annotationRef/>
      </w:r>
      <w:r>
        <w:t>qui???</w:t>
      </w:r>
    </w:p>
  </w:comment>
  <w:comment w:id="369" w:author="DELL" w:date="2018-05-23T17:56:00Z" w:initials="D">
    <w:p w:rsidR="00291C63" w:rsidRDefault="00291C63">
      <w:pPr>
        <w:pStyle w:val="Commentaire"/>
      </w:pPr>
      <w:r>
        <w:rPr>
          <w:rStyle w:val="Marquedecommentaire"/>
        </w:rPr>
        <w:annotationRef/>
      </w:r>
      <w:r>
        <w:t>mise en forme</w:t>
      </w:r>
    </w:p>
  </w:comment>
  <w:comment w:id="370" w:author="DELL" w:date="2018-05-23T17:56:00Z" w:initials="D">
    <w:p w:rsidR="00291C63" w:rsidRDefault="00291C63">
      <w:pPr>
        <w:pStyle w:val="Commentaire"/>
      </w:pPr>
      <w:r>
        <w:rPr>
          <w:rStyle w:val="Marquedecommentaire"/>
        </w:rPr>
        <w:annotationRef/>
      </w:r>
      <w:r>
        <w:t>mise en forme</w:t>
      </w:r>
    </w:p>
  </w:comment>
  <w:comment w:id="371" w:author="DELL" w:date="2018-05-23T17:56:00Z" w:initials="D">
    <w:p w:rsidR="00291C63" w:rsidRDefault="00291C63">
      <w:pPr>
        <w:pStyle w:val="Commentaire"/>
      </w:pPr>
      <w:r>
        <w:rPr>
          <w:rStyle w:val="Marquedecommentaire"/>
        </w:rPr>
        <w:annotationRef/>
      </w:r>
      <w:r>
        <w:t>comment?</w:t>
      </w:r>
    </w:p>
  </w:comment>
  <w:comment w:id="372" w:author="DELL" w:date="2018-05-23T17:56:00Z" w:initials="D">
    <w:p w:rsidR="00291C63" w:rsidRDefault="00291C63">
      <w:pPr>
        <w:pStyle w:val="Commentaire"/>
      </w:pPr>
      <w:r>
        <w:rPr>
          <w:rStyle w:val="Marquedecommentaire"/>
        </w:rPr>
        <w:annotationRef/>
      </w:r>
      <w:r>
        <w:t>copier/coller</w:t>
      </w:r>
    </w:p>
  </w:comment>
  <w:comment w:id="373" w:author="DELL" w:date="2018-05-23T17:56:00Z" w:initials="D">
    <w:p w:rsidR="00291C63" w:rsidRDefault="00291C63">
      <w:pPr>
        <w:pStyle w:val="Commentaire"/>
      </w:pPr>
      <w:r>
        <w:rPr>
          <w:rStyle w:val="Marquedecommentaire"/>
        </w:rPr>
        <w:annotationRef/>
      </w:r>
      <w:r>
        <w:t>??? toute classe a un constructeur!!!</w:t>
      </w:r>
    </w:p>
  </w:comment>
  <w:comment w:id="374" w:author="DELL" w:date="2018-05-23T17:56:00Z" w:initials="D">
    <w:p w:rsidR="00291C63" w:rsidRDefault="00291C63">
      <w:pPr>
        <w:pStyle w:val="Commentaire"/>
      </w:pPr>
      <w:r>
        <w:rPr>
          <w:rStyle w:val="Marquedecommentaire"/>
        </w:rPr>
        <w:annotationRef/>
      </w:r>
      <w:r>
        <w:t>la documentation dit que l'on peut enregistrer sur des registres distants</w:t>
      </w:r>
    </w:p>
  </w:comment>
  <w:comment w:id="375" w:author="DELL" w:date="2018-05-23T17:56:00Z" w:initials="D">
    <w:p w:rsidR="00291C63" w:rsidRDefault="00291C63">
      <w:pPr>
        <w:pStyle w:val="Commentaire"/>
      </w:pPr>
      <w:r>
        <w:rPr>
          <w:rStyle w:val="Marquedecommentaire"/>
        </w:rPr>
        <w:annotationRef/>
      </w:r>
      <w:r>
        <w:t>???</w:t>
      </w:r>
    </w:p>
  </w:comment>
  <w:comment w:id="377" w:author="DELL" w:date="2018-05-23T17:56:00Z" w:initials="D">
    <w:p w:rsidR="00291C63" w:rsidRDefault="00291C63">
      <w:pPr>
        <w:pStyle w:val="Commentaire"/>
      </w:pPr>
      <w:r>
        <w:rPr>
          <w:rStyle w:val="Marquedecommentaire"/>
        </w:rPr>
        <w:annotationRef/>
      </w:r>
      <w:r>
        <w:t>qui?? copier/coller</w:t>
      </w:r>
    </w:p>
  </w:comment>
  <w:comment w:id="378" w:author="DELL" w:date="2018-05-23T17:56:00Z" w:initials="D">
    <w:p w:rsidR="00291C63" w:rsidRDefault="00291C63">
      <w:pPr>
        <w:pStyle w:val="Commentaire"/>
      </w:pPr>
      <w:r>
        <w:rPr>
          <w:rStyle w:val="Marquedecommentaire"/>
        </w:rPr>
        <w:annotationRef/>
      </w:r>
      <w:r>
        <w:t>quel scénario?</w:t>
      </w:r>
    </w:p>
  </w:comment>
  <w:comment w:id="376" w:author="DELL" w:date="2018-05-23T17:56:00Z" w:initials="D">
    <w:p w:rsidR="00291C63" w:rsidRDefault="00291C63">
      <w:pPr>
        <w:pStyle w:val="Commentaire"/>
      </w:pPr>
      <w:r>
        <w:rPr>
          <w:rStyle w:val="Marquedecommentaire"/>
        </w:rPr>
        <w:annotationRef/>
      </w:r>
      <w:r>
        <w:t>complètement incompréhensible</w:t>
      </w:r>
    </w:p>
  </w:comment>
  <w:comment w:id="379" w:author="DELL" w:date="2018-05-23T17:56:00Z" w:initials="D">
    <w:p w:rsidR="00291C63" w:rsidRDefault="00291C63">
      <w:pPr>
        <w:pStyle w:val="Commentaire"/>
      </w:pPr>
      <w:r>
        <w:rPr>
          <w:rStyle w:val="Marquedecommentaire"/>
        </w:rPr>
        <w:annotationRef/>
      </w:r>
      <w:r>
        <w:t>mise en forme</w:t>
      </w:r>
    </w:p>
  </w:comment>
  <w:comment w:id="380" w:author="DELL" w:date="2018-05-23T17:56:00Z" w:initials="D">
    <w:p w:rsidR="00291C63" w:rsidRDefault="00291C63">
      <w:pPr>
        <w:pStyle w:val="Commentaire"/>
      </w:pPr>
      <w:r>
        <w:rPr>
          <w:rStyle w:val="Marquedecommentaire"/>
        </w:rPr>
        <w:annotationRef/>
      </w:r>
      <w:r>
        <w:t>a enlever, c'est trop technique</w:t>
      </w:r>
    </w:p>
  </w:comment>
  <w:comment w:id="381" w:author="DELL" w:date="2018-05-23T17:56:00Z" w:initials="D">
    <w:p w:rsidR="00291C63" w:rsidRDefault="00291C63">
      <w:pPr>
        <w:pStyle w:val="Commentaire"/>
      </w:pPr>
      <w:r>
        <w:rPr>
          <w:rStyle w:val="Marquedecommentaire"/>
        </w:rPr>
        <w:annotationRef/>
      </w:r>
      <w:r>
        <w:t>tu n'utilises pas le ton "vous..." dans un mémoire. Il faut refaire la conclusion pour rappeler ce que tu as fait dans le chapitre et introduire le prochain chapitre</w:t>
      </w:r>
    </w:p>
    <w:p w:rsidR="00291C63" w:rsidRDefault="00291C63">
      <w:pPr>
        <w:pStyle w:val="Commentaire"/>
      </w:pPr>
    </w:p>
    <w:p w:rsidR="00291C63" w:rsidRDefault="00291C63">
      <w:pPr>
        <w:pStyle w:val="Commentaire"/>
      </w:pPr>
      <w:r>
        <w:t>Il faut parler du problème de vérification et sa dificulté dans RMI afin d’introduire JCSPnet</w:t>
      </w:r>
    </w:p>
  </w:comment>
  <w:comment w:id="382" w:author="DELL" w:date="2018-05-23T17:56:00Z" w:initials="D">
    <w:p w:rsidR="00291C63" w:rsidRDefault="00291C63">
      <w:pPr>
        <w:pStyle w:val="Commentaire"/>
      </w:pPr>
      <w:r>
        <w:rPr>
          <w:rStyle w:val="Marquedecommentaire"/>
        </w:rPr>
        <w:annotationRef/>
      </w:r>
      <w:r>
        <w:t>c'est quoi?</w:t>
      </w:r>
    </w:p>
  </w:comment>
  <w:comment w:id="383" w:author="DELL" w:date="2018-05-23T17:56:00Z" w:initials="D">
    <w:p w:rsidR="00291C63" w:rsidRDefault="00291C63">
      <w:pPr>
        <w:pStyle w:val="Commentaire"/>
      </w:pPr>
      <w:r>
        <w:rPr>
          <w:rStyle w:val="Marquedecommentaire"/>
        </w:rPr>
        <w:annotationRef/>
      </w:r>
      <w:r>
        <w:t>c'est quoi? pourquoi tu en parles?</w:t>
      </w:r>
    </w:p>
  </w:comment>
  <w:comment w:id="384" w:author="DELL" w:date="2018-05-23T17:56:00Z" w:initials="D">
    <w:p w:rsidR="00291C63" w:rsidRDefault="00291C63">
      <w:pPr>
        <w:pStyle w:val="Commentaire"/>
      </w:pPr>
      <w:r>
        <w:rPr>
          <w:rStyle w:val="Marquedecommentaire"/>
        </w:rPr>
        <w:annotationRef/>
      </w:r>
      <w:r>
        <w:t>pourquoi tu parles de occam???</w:t>
      </w:r>
    </w:p>
  </w:comment>
  <w:comment w:id="385" w:author="DELL" w:date="2018-05-23T17:56:00Z" w:initials="D">
    <w:p w:rsidR="00291C63" w:rsidRDefault="00291C63">
      <w:pPr>
        <w:pStyle w:val="Commentaire"/>
      </w:pPr>
      <w:r>
        <w:rPr>
          <w:rStyle w:val="Marquedecommentaire"/>
        </w:rPr>
        <w:annotationRef/>
      </w:r>
      <w:r>
        <w:t>c'est quand même assez ancien, java au moins</w:t>
      </w:r>
    </w:p>
  </w:comment>
  <w:comment w:id="386" w:author="DELL" w:date="2018-05-23T17:56:00Z" w:initials="D">
    <w:p w:rsidR="00291C63" w:rsidRDefault="00291C63">
      <w:pPr>
        <w:pStyle w:val="Commentaire"/>
      </w:pPr>
      <w:r>
        <w:rPr>
          <w:rStyle w:val="Marquedecommentaire"/>
        </w:rPr>
        <w:annotationRef/>
      </w:r>
      <w:r>
        <w:t>ne pas présenter csp occam! parler de csp : une algèbre de processus qui permet de modéliser des systèmes et de raisonner dessus</w:t>
      </w:r>
    </w:p>
  </w:comment>
  <w:comment w:id="387" w:author="DELL" w:date="2018-05-23T17:56:00Z" w:initials="D">
    <w:p w:rsidR="00291C63" w:rsidRDefault="00291C63">
      <w:pPr>
        <w:pStyle w:val="Commentaire"/>
      </w:pPr>
      <w:r>
        <w:rPr>
          <w:rStyle w:val="Marquedecommentaire"/>
        </w:rPr>
        <w:annotationRef/>
      </w:r>
      <w:r>
        <w:t>à reformuler, je ne comprends rien. ne parle plus de occam-pi</w:t>
      </w:r>
    </w:p>
  </w:comment>
  <w:comment w:id="388" w:author="DELL" w:date="2018-05-23T17:56:00Z" w:initials="D">
    <w:p w:rsidR="00291C63" w:rsidRDefault="00291C63">
      <w:pPr>
        <w:pStyle w:val="Commentaire"/>
      </w:pPr>
      <w:r>
        <w:rPr>
          <w:rStyle w:val="Marquedecommentaire"/>
        </w:rPr>
        <w:annotationRef/>
      </w:r>
      <w:r>
        <w:t>avant cela, tu dois présenter CSP avec ses concepts pour qu'on puisse comprendre ce qu'un processus, les constructeurs, les canaux, etc</w:t>
      </w:r>
    </w:p>
  </w:comment>
  <w:comment w:id="389" w:author="DELL" w:date="2018-05-23T17:56:00Z" w:initials="D">
    <w:p w:rsidR="00291C63" w:rsidRDefault="00291C63">
      <w:pPr>
        <w:pStyle w:val="Commentaire"/>
      </w:pPr>
      <w:r>
        <w:rPr>
          <w:rStyle w:val="Marquedecommentaire"/>
        </w:rPr>
        <w:annotationRef/>
      </w:r>
      <w:r>
        <w:t>???</w:t>
      </w:r>
    </w:p>
  </w:comment>
  <w:comment w:id="390" w:author="DELL" w:date="2018-05-23T17:56:00Z" w:initials="D">
    <w:p w:rsidR="00291C63" w:rsidRDefault="00291C63">
      <w:pPr>
        <w:pStyle w:val="Commentaire"/>
      </w:pPr>
      <w:r>
        <w:rPr>
          <w:rStyle w:val="Marquedecommentaire"/>
        </w:rPr>
        <w:annotationRef/>
      </w:r>
      <w:r>
        <w:t>quelle taille</w:t>
      </w:r>
    </w:p>
  </w:comment>
  <w:comment w:id="391" w:author="DELL" w:date="2018-05-23T17:56:00Z" w:initials="D">
    <w:p w:rsidR="00291C63" w:rsidRDefault="00291C63">
      <w:pPr>
        <w:pStyle w:val="Commentaire"/>
      </w:pPr>
      <w:r>
        <w:rPr>
          <w:rStyle w:val="Marquedecommentaire"/>
        </w:rPr>
        <w:annotationRef/>
      </w:r>
      <w:r>
        <w:t>???</w:t>
      </w:r>
    </w:p>
  </w:comment>
  <w:comment w:id="392" w:author="DELL" w:date="2018-05-23T17:56:00Z" w:initials="D">
    <w:p w:rsidR="00291C63" w:rsidRDefault="00291C63">
      <w:pPr>
        <w:pStyle w:val="Commentaire"/>
      </w:pPr>
      <w:r>
        <w:rPr>
          <w:rStyle w:val="Marquedecommentaire"/>
        </w:rPr>
        <w:annotationRef/>
      </w:r>
      <w:r>
        <w:t>je ne comprends pas cette phrase!</w:t>
      </w:r>
    </w:p>
  </w:comment>
  <w:comment w:id="393" w:author="DELL" w:date="2018-05-23T17:56:00Z" w:initials="D">
    <w:p w:rsidR="00291C63" w:rsidRDefault="00291C63">
      <w:pPr>
        <w:pStyle w:val="Commentaire"/>
      </w:pPr>
      <w:r>
        <w:rPr>
          <w:rStyle w:val="Marquedecommentaire"/>
        </w:rPr>
        <w:annotationRef/>
      </w:r>
      <w:r>
        <w:t>???</w:t>
      </w:r>
    </w:p>
  </w:comment>
  <w:comment w:id="394" w:author="DELL" w:date="2018-05-23T17:56:00Z" w:initials="D">
    <w:p w:rsidR="00291C63" w:rsidRDefault="00291C63">
      <w:pPr>
        <w:pStyle w:val="Commentaire"/>
      </w:pPr>
      <w:r>
        <w:rPr>
          <w:rStyle w:val="Marquedecommentaire"/>
        </w:rPr>
        <w:annotationRef/>
      </w:r>
      <w:r>
        <w:t>non défini</w:t>
      </w:r>
    </w:p>
  </w:comment>
  <w:comment w:id="395" w:author="DELL" w:date="2018-05-23T17:56:00Z" w:initials="D">
    <w:p w:rsidR="00291C63" w:rsidRDefault="00291C63">
      <w:pPr>
        <w:pStyle w:val="Commentaire"/>
      </w:pPr>
      <w:r>
        <w:rPr>
          <w:rStyle w:val="Marquedecommentaire"/>
        </w:rPr>
        <w:annotationRef/>
      </w:r>
      <w:r>
        <w:t>???</w:t>
      </w:r>
    </w:p>
  </w:comment>
  <w:comment w:id="396" w:author="DELL" w:date="2018-05-23T17:56:00Z" w:initials="D">
    <w:p w:rsidR="00291C63" w:rsidRDefault="00291C63">
      <w:pPr>
        <w:pStyle w:val="Commentaire"/>
      </w:pPr>
      <w:r>
        <w:rPr>
          <w:rStyle w:val="Marquedecommentaire"/>
        </w:rPr>
        <w:annotationRef/>
      </w:r>
      <w:r>
        <w:t>numérotation+c'est quoi TX, RX?</w:t>
      </w:r>
    </w:p>
  </w:comment>
  <w:comment w:id="398" w:author="DELL" w:date="2018-05-23T17:56:00Z" w:initials="D">
    <w:p w:rsidR="00291C63" w:rsidRDefault="00291C63">
      <w:pPr>
        <w:pStyle w:val="Commentaire"/>
      </w:pPr>
      <w:r>
        <w:rPr>
          <w:rStyle w:val="Marquedecommentaire"/>
        </w:rPr>
        <w:annotationRef/>
      </w:r>
      <w:r>
        <w:t>???</w:t>
      </w:r>
    </w:p>
  </w:comment>
  <w:comment w:id="397" w:author="DELL" w:date="2018-05-23T17:56:00Z" w:initials="D">
    <w:p w:rsidR="00291C63" w:rsidRDefault="00291C63">
      <w:pPr>
        <w:pStyle w:val="Commentaire"/>
      </w:pPr>
      <w:r>
        <w:rPr>
          <w:rStyle w:val="Marquedecommentaire"/>
        </w:rPr>
        <w:annotationRef/>
      </w:r>
      <w:r>
        <w:t>les explications ne sont pas claires</w:t>
      </w:r>
    </w:p>
  </w:comment>
  <w:comment w:id="399" w:author="DELL" w:date="2018-05-23T17:56:00Z" w:initials="D">
    <w:p w:rsidR="00291C63" w:rsidRDefault="00291C63">
      <w:pPr>
        <w:pStyle w:val="Commentaire"/>
      </w:pPr>
      <w:r>
        <w:rPr>
          <w:rStyle w:val="Marquedecommentaire"/>
        </w:rPr>
        <w:annotationRef/>
      </w:r>
      <w:r>
        <w:t>c'est quoi exactement? est-ce similaire au registre RMI?</w:t>
      </w:r>
    </w:p>
  </w:comment>
  <w:comment w:id="400" w:author="DELL" w:date="2018-05-23T17:56:00Z" w:initials="D">
    <w:p w:rsidR="00291C63" w:rsidRDefault="00291C63">
      <w:pPr>
        <w:pStyle w:val="Commentaire"/>
      </w:pPr>
      <w:r>
        <w:rPr>
          <w:rStyle w:val="Marquedecommentaire"/>
        </w:rPr>
        <w:annotationRef/>
      </w:r>
      <w:r>
        <w:t>est-ce que les communications par canaux doit toujours passer par le CNS?</w:t>
      </w:r>
    </w:p>
  </w:comment>
  <w:comment w:id="402" w:author="DELL" w:date="2018-05-23T17:56:00Z" w:initials="D">
    <w:p w:rsidR="00291C63" w:rsidRDefault="00291C63">
      <w:pPr>
        <w:pStyle w:val="Commentaire"/>
      </w:pPr>
      <w:r>
        <w:rPr>
          <w:rStyle w:val="Marquedecommentaire"/>
        </w:rPr>
        <w:annotationRef/>
      </w:r>
      <w:r>
        <w:t>????</w:t>
      </w:r>
    </w:p>
  </w:comment>
  <w:comment w:id="403" w:author="DELL" w:date="2018-05-23T17:56:00Z" w:initials="D">
    <w:p w:rsidR="00291C63" w:rsidRDefault="00291C63">
      <w:pPr>
        <w:pStyle w:val="Commentaire"/>
      </w:pPr>
      <w:r>
        <w:rPr>
          <w:rStyle w:val="Marquedecommentaire"/>
        </w:rPr>
        <w:annotationRef/>
      </w:r>
      <w:r>
        <w:t>location en français c'est pas location en anglais</w:t>
      </w:r>
    </w:p>
  </w:comment>
  <w:comment w:id="401" w:author="DELL" w:date="2018-05-23T17:56:00Z" w:initials="D">
    <w:p w:rsidR="00291C63" w:rsidRDefault="00291C63">
      <w:pPr>
        <w:pStyle w:val="Commentaire"/>
      </w:pPr>
      <w:r>
        <w:rPr>
          <w:rStyle w:val="Marquedecommentaire"/>
        </w:rPr>
        <w:annotationRef/>
      </w:r>
      <w:r>
        <w:t>pas très clair</w:t>
      </w:r>
    </w:p>
  </w:comment>
  <w:comment w:id="405" w:author="DELL" w:date="2018-05-23T17:56:00Z" w:initials="D">
    <w:p w:rsidR="00291C63" w:rsidRDefault="00291C63">
      <w:pPr>
        <w:pStyle w:val="Commentaire"/>
      </w:pPr>
      <w:r>
        <w:rPr>
          <w:rStyle w:val="Marquedecommentaire"/>
        </w:rPr>
        <w:annotationRef/>
      </w:r>
      <w:r>
        <w:t>une seule quoi?</w:t>
      </w:r>
    </w:p>
  </w:comment>
  <w:comment w:id="404" w:author="DELL" w:date="2018-05-23T17:56:00Z" w:initials="D">
    <w:p w:rsidR="00291C63" w:rsidRDefault="00291C63">
      <w:pPr>
        <w:pStyle w:val="Commentaire"/>
      </w:pPr>
      <w:r>
        <w:rPr>
          <w:rStyle w:val="Marquedecommentaire"/>
        </w:rPr>
        <w:annotationRef/>
      </w:r>
      <w:r>
        <w:t>on ne comprend pas ici!</w:t>
      </w:r>
    </w:p>
  </w:comment>
  <w:comment w:id="406" w:author="DELL" w:date="2018-05-23T17:56:00Z" w:initials="D">
    <w:p w:rsidR="00291C63" w:rsidRDefault="00291C63">
      <w:pPr>
        <w:pStyle w:val="Commentaire"/>
      </w:pPr>
      <w:r>
        <w:rPr>
          <w:rStyle w:val="Marquedecommentaire"/>
        </w:rPr>
        <w:annotationRef/>
      </w:r>
      <w:r>
        <w:t>on voudrait un peu plus d'explications ici</w:t>
      </w:r>
    </w:p>
  </w:comment>
  <w:comment w:id="408" w:author="DELL" w:date="2018-05-23T17:56:00Z" w:initials="D">
    <w:p w:rsidR="00291C63" w:rsidRDefault="00291C63">
      <w:pPr>
        <w:pStyle w:val="Commentaire"/>
      </w:pPr>
      <w:r>
        <w:rPr>
          <w:rStyle w:val="Marquedecommentaire"/>
        </w:rPr>
        <w:annotationRef/>
      </w:r>
      <w:r>
        <w:t>???</w:t>
      </w:r>
    </w:p>
  </w:comment>
  <w:comment w:id="407" w:author="DELL" w:date="2018-05-23T17:56:00Z" w:initials="D">
    <w:p w:rsidR="00291C63" w:rsidRDefault="00291C63">
      <w:pPr>
        <w:pStyle w:val="Commentaire"/>
      </w:pPr>
      <w:r>
        <w:rPr>
          <w:rStyle w:val="Marquedecommentaire"/>
        </w:rPr>
        <w:annotationRef/>
      </w:r>
      <w:r>
        <w:t>ce n'est pas clair</w:t>
      </w:r>
    </w:p>
  </w:comment>
  <w:comment w:id="409" w:author="DELL" w:date="2018-05-23T17:56:00Z" w:initials="D">
    <w:p w:rsidR="00291C63" w:rsidRDefault="00291C63">
      <w:pPr>
        <w:pStyle w:val="Commentaire"/>
      </w:pPr>
      <w:r>
        <w:rPr>
          <w:rStyle w:val="Marquedecommentaire"/>
        </w:rPr>
        <w:annotationRef/>
      </w:r>
      <w:r>
        <w:t>où est la légende?</w:t>
      </w:r>
    </w:p>
  </w:comment>
  <w:comment w:id="411" w:author="DELL" w:date="2018-05-23T17:56:00Z" w:initials="D">
    <w:p w:rsidR="00291C63" w:rsidRDefault="00291C63">
      <w:pPr>
        <w:pStyle w:val="Commentaire"/>
      </w:pPr>
      <w:r>
        <w:rPr>
          <w:rStyle w:val="Marquedecommentaire"/>
        </w:rPr>
        <w:annotationRef/>
      </w:r>
      <w:r>
        <w:t>on ne le voit pas sur la figure</w:t>
      </w:r>
    </w:p>
  </w:comment>
  <w:comment w:id="412" w:author="DELL" w:date="2018-05-23T17:56:00Z" w:initials="D">
    <w:p w:rsidR="00291C63" w:rsidRDefault="00291C63">
      <w:pPr>
        <w:pStyle w:val="Commentaire"/>
      </w:pPr>
      <w:r>
        <w:rPr>
          <w:rStyle w:val="Marquedecommentaire"/>
        </w:rPr>
        <w:annotationRef/>
      </w:r>
      <w:r>
        <w:t>majuscule ou miniscule</w:t>
      </w:r>
    </w:p>
  </w:comment>
  <w:comment w:id="410" w:author="DELL" w:date="2018-05-23T17:56:00Z" w:initials="D">
    <w:p w:rsidR="00291C63" w:rsidRDefault="00291C63">
      <w:pPr>
        <w:pStyle w:val="Commentaire"/>
      </w:pPr>
      <w:r>
        <w:rPr>
          <w:rStyle w:val="Marquedecommentaire"/>
        </w:rPr>
        <w:annotationRef/>
      </w:r>
      <w:r>
        <w:t>les explications ne sont pas claires, je n'ai pas vraiment compris</w:t>
      </w:r>
    </w:p>
  </w:comment>
  <w:comment w:id="413" w:author="DELL" w:date="2018-05-23T17:56:00Z" w:initials="D">
    <w:p w:rsidR="00291C63" w:rsidRDefault="00291C63">
      <w:pPr>
        <w:pStyle w:val="Commentaire"/>
      </w:pPr>
      <w:r>
        <w:rPr>
          <w:rStyle w:val="Marquedecommentaire"/>
        </w:rPr>
        <w:annotationRef/>
      </w:r>
      <w:r>
        <w:t>franchement, la présentation de CSP, JCSP et JCSP.net (notamment) est très pauvre, comparée à celle de RMI que les gens connaissent déjà!</w:t>
      </w:r>
    </w:p>
  </w:comment>
  <w:comment w:id="414" w:author="DELL" w:date="2018-05-23T17:56:00Z" w:initials="D">
    <w:p w:rsidR="00291C63" w:rsidRDefault="00291C63">
      <w:pPr>
        <w:pStyle w:val="Commentaire"/>
      </w:pPr>
      <w:r>
        <w:rPr>
          <w:rStyle w:val="Marquedecommentaire"/>
        </w:rPr>
        <w:annotationRef/>
      </w:r>
      <w:r>
        <w:t>il faut donner un vrai résumé. Bon, le chapitre est mal conçu déjà. Dans la conclusion, on rappelle brièvement ce qu'on a fait dans le chapitre puis on annonce le reste du travail.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33BB" w:rsidRDefault="006D33BB" w:rsidP="00C61A25">
      <w:pPr>
        <w:spacing w:after="0" w:line="240" w:lineRule="auto"/>
      </w:pPr>
      <w:r>
        <w:separator/>
      </w:r>
    </w:p>
  </w:endnote>
  <w:endnote w:type="continuationSeparator" w:id="1">
    <w:p w:rsidR="006D33BB" w:rsidRDefault="006D33BB" w:rsidP="00C61A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sans-serif">
    <w:altName w:val="Segoe Print"/>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1C63" w:rsidRDefault="00291C63">
    <w:pPr>
      <w:pStyle w:val="Pieddepage"/>
      <w:pBdr>
        <w:top w:val="single" w:sz="6" w:space="1" w:color="800000"/>
      </w:pBdr>
      <w:tabs>
        <w:tab w:val="right" w:pos="8493"/>
      </w:tabs>
      <w:ind w:right="10"/>
      <w:jc w:val="right"/>
      <w:rPr>
        <w:color w:val="800000"/>
      </w:rPr>
    </w:pPr>
    <w:r>
      <w:rPr>
        <w:rStyle w:val="Numrodepage"/>
        <w:color w:val="800000"/>
      </w:rPr>
      <w:fldChar w:fldCharType="begin"/>
    </w:r>
    <w:r>
      <w:rPr>
        <w:rStyle w:val="Numrodepage"/>
        <w:color w:val="800000"/>
      </w:rPr>
      <w:instrText xml:space="preserve"> PAGE </w:instrText>
    </w:r>
    <w:r>
      <w:rPr>
        <w:rStyle w:val="Numrodepage"/>
        <w:color w:val="800000"/>
      </w:rPr>
      <w:fldChar w:fldCharType="separate"/>
    </w:r>
    <w:r w:rsidR="002C65F9">
      <w:rPr>
        <w:rStyle w:val="Numrodepage"/>
        <w:noProof/>
        <w:color w:val="800000"/>
      </w:rPr>
      <w:t>10</w:t>
    </w:r>
    <w:r>
      <w:rPr>
        <w:rStyle w:val="Numrodepage"/>
        <w:color w:val="80000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33BB" w:rsidRDefault="006D33BB" w:rsidP="00C61A25">
      <w:pPr>
        <w:spacing w:after="0" w:line="240" w:lineRule="auto"/>
      </w:pPr>
      <w:r>
        <w:separator/>
      </w:r>
    </w:p>
  </w:footnote>
  <w:footnote w:type="continuationSeparator" w:id="1">
    <w:p w:rsidR="006D33BB" w:rsidRDefault="006D33BB" w:rsidP="00C61A25">
      <w:pPr>
        <w:spacing w:after="0" w:line="240" w:lineRule="auto"/>
      </w:pPr>
      <w:r>
        <w:continuationSeparator/>
      </w:r>
    </w:p>
  </w:footnote>
  <w:footnote w:id="2">
    <w:p w:rsidR="00291C63" w:rsidRDefault="00291C63">
      <w:pPr>
        <w:pStyle w:val="Notedebasdepage"/>
      </w:pPr>
      <w:r>
        <w:rPr>
          <w:rStyle w:val="Appelnotedebasdep"/>
        </w:rPr>
        <w:footnoteRef/>
      </w:r>
      <w:r>
        <w:t xml:space="preserve"> </w:t>
      </w:r>
      <w:r>
        <w:fldChar w:fldCharType="begin"/>
      </w:r>
      <w:r>
        <w:instrText xml:space="preserve"> ADDIN ZOTERO_ITEM CSL_CITATION {"citationID":"ku0MGWha","properties":{"formattedCitation":"\\uc0\\u171{}\\uc0\\u160{}Java Remote Method Invocation\\uc0\\u160{}\\uc0\\u187{}.","plainCitation":"« Java Remote Method Invocation ».","noteIndex":2},"citationItems":[{"id":5,"uris":["http://zotero.org/users/local/hJY75ujR/items/S3ZD8MU7"],"uri":["http://zotero.org/users/local/hJY75ujR/items/S3ZD8MU7"],"itemData":{"id":5,"type":"article","title":"Java Remote Method Invocation","URL":"http://lim.univ-reunion.fr/staff/courdier/old/cours/archid/3_rmi.pdf","accessed":{"date-parts":[["2018",3,7]]}}}],"schema":"https://github.com/citation-style-language/schema/raw/master/csl-citation.json"} </w:instrText>
      </w:r>
      <w:r>
        <w:fldChar w:fldCharType="separate"/>
      </w:r>
      <w:r>
        <w:rPr>
          <w:szCs w:val="24"/>
        </w:rPr>
        <w:t>« Java Remote Method Invocation ».</w:t>
      </w:r>
      <w:r>
        <w:fldChar w:fldCharType="end"/>
      </w:r>
    </w:p>
  </w:footnote>
  <w:footnote w:id="3">
    <w:p w:rsidR="00291C63" w:rsidRDefault="00291C63">
      <w:pPr>
        <w:pStyle w:val="Notedebasdepage"/>
      </w:pPr>
      <w:r>
        <w:rPr>
          <w:rStyle w:val="Appelnotedebasdep"/>
        </w:rPr>
        <w:footnoteRef/>
      </w:r>
      <w:r>
        <w:t xml:space="preserve"> Voir l’exemple de site oracle le moteur de calcule qui n’etendre pas  la classe java.rmi.server.UnicastRemoteObject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1273731"/>
    <w:multiLevelType w:val="singleLevel"/>
    <w:tmpl w:val="B1273731"/>
    <w:lvl w:ilvl="0">
      <w:start w:val="1"/>
      <w:numFmt w:val="bullet"/>
      <w:lvlText w:val=""/>
      <w:lvlJc w:val="left"/>
      <w:pPr>
        <w:tabs>
          <w:tab w:val="left" w:pos="420"/>
        </w:tabs>
        <w:ind w:left="420" w:hanging="420"/>
      </w:pPr>
      <w:rPr>
        <w:rFonts w:ascii="Wingdings" w:hAnsi="Wingdings" w:hint="default"/>
      </w:rPr>
    </w:lvl>
  </w:abstractNum>
  <w:abstractNum w:abstractNumId="1">
    <w:nsid w:val="06203BAD"/>
    <w:multiLevelType w:val="singleLevel"/>
    <w:tmpl w:val="06203BAD"/>
    <w:lvl w:ilvl="0">
      <w:start w:val="1"/>
      <w:numFmt w:val="decimal"/>
      <w:suff w:val="space"/>
      <w:lvlText w:val="%1-"/>
      <w:lvlJc w:val="left"/>
    </w:lvl>
  </w:abstractNum>
  <w:abstractNum w:abstractNumId="2">
    <w:nsid w:val="0B9A40BE"/>
    <w:multiLevelType w:val="hybridMultilevel"/>
    <w:tmpl w:val="0B147F12"/>
    <w:lvl w:ilvl="0" w:tplc="B55E6F30">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3">
    <w:nsid w:val="31984D7B"/>
    <w:multiLevelType w:val="hybridMultilevel"/>
    <w:tmpl w:val="38629A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AC732BF"/>
    <w:multiLevelType w:val="hybridMultilevel"/>
    <w:tmpl w:val="086A486C"/>
    <w:lvl w:ilvl="0" w:tplc="5AAABFE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7BE0C2F"/>
    <w:multiLevelType w:val="multilevel"/>
    <w:tmpl w:val="47BE0C2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F042433"/>
    <w:multiLevelType w:val="hybridMultilevel"/>
    <w:tmpl w:val="8D207D0C"/>
    <w:lvl w:ilvl="0" w:tplc="86329DFE">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7">
    <w:nsid w:val="5D9869F1"/>
    <w:multiLevelType w:val="multilevel"/>
    <w:tmpl w:val="5D9869F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739552E"/>
    <w:multiLevelType w:val="hybridMultilevel"/>
    <w:tmpl w:val="70864976"/>
    <w:lvl w:ilvl="0" w:tplc="5AAABFE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8467865"/>
    <w:multiLevelType w:val="hybridMultilevel"/>
    <w:tmpl w:val="F72E59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5"/>
  </w:num>
  <w:num w:numId="5">
    <w:abstractNumId w:val="9"/>
  </w:num>
  <w:num w:numId="6">
    <w:abstractNumId w:val="3"/>
  </w:num>
  <w:num w:numId="7">
    <w:abstractNumId w:val="8"/>
  </w:num>
  <w:num w:numId="8">
    <w:abstractNumId w:val="4"/>
  </w:num>
  <w:num w:numId="9">
    <w:abstractNumId w:val="6"/>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hideSpellingErrors/>
  <w:trackRevisions/>
  <w:defaultTabStop w:val="708"/>
  <w:hyphenationZone w:val="425"/>
  <w:drawingGridHorizontalSpacing w:val="120"/>
  <w:drawingGridVerticalSpacing w:val="57"/>
  <w:displayHorizontalDrawingGridEvery w:val="2"/>
  <w:characterSpacingControl w:val="doNotCompress"/>
  <w:footnotePr>
    <w:footnote w:id="0"/>
    <w:footnote w:id="1"/>
  </w:footnotePr>
  <w:endnotePr>
    <w:endnote w:id="0"/>
    <w:endnote w:id="1"/>
  </w:endnotePr>
  <w:compat/>
  <w:rsids>
    <w:rsidRoot w:val="000C7FE1"/>
    <w:rsid w:val="00005685"/>
    <w:rsid w:val="00012C7B"/>
    <w:rsid w:val="0004681E"/>
    <w:rsid w:val="0006054B"/>
    <w:rsid w:val="00062541"/>
    <w:rsid w:val="00063E8B"/>
    <w:rsid w:val="00082C56"/>
    <w:rsid w:val="00095900"/>
    <w:rsid w:val="000C3DF1"/>
    <w:rsid w:val="000C3FE2"/>
    <w:rsid w:val="000C7FE1"/>
    <w:rsid w:val="000D0941"/>
    <w:rsid w:val="000E34E2"/>
    <w:rsid w:val="000E437D"/>
    <w:rsid w:val="000E58A0"/>
    <w:rsid w:val="000E6460"/>
    <w:rsid w:val="000F6002"/>
    <w:rsid w:val="000F6F6C"/>
    <w:rsid w:val="00100761"/>
    <w:rsid w:val="00101F36"/>
    <w:rsid w:val="00106D37"/>
    <w:rsid w:val="00107AF9"/>
    <w:rsid w:val="00121DD2"/>
    <w:rsid w:val="00132983"/>
    <w:rsid w:val="00142588"/>
    <w:rsid w:val="00151978"/>
    <w:rsid w:val="0015664D"/>
    <w:rsid w:val="00157FFB"/>
    <w:rsid w:val="00164780"/>
    <w:rsid w:val="0016624C"/>
    <w:rsid w:val="001662B3"/>
    <w:rsid w:val="00171263"/>
    <w:rsid w:val="00183410"/>
    <w:rsid w:val="0019230E"/>
    <w:rsid w:val="00194FB9"/>
    <w:rsid w:val="00197BAC"/>
    <w:rsid w:val="001A738E"/>
    <w:rsid w:val="001C04A5"/>
    <w:rsid w:val="001C6AC6"/>
    <w:rsid w:val="001D484D"/>
    <w:rsid w:val="001D5287"/>
    <w:rsid w:val="001E0939"/>
    <w:rsid w:val="001F042F"/>
    <w:rsid w:val="001F27C2"/>
    <w:rsid w:val="00207729"/>
    <w:rsid w:val="0021181E"/>
    <w:rsid w:val="00213BC8"/>
    <w:rsid w:val="00216928"/>
    <w:rsid w:val="00216A39"/>
    <w:rsid w:val="002267FF"/>
    <w:rsid w:val="00237A9C"/>
    <w:rsid w:val="00247BF8"/>
    <w:rsid w:val="00251995"/>
    <w:rsid w:val="002750C8"/>
    <w:rsid w:val="00281151"/>
    <w:rsid w:val="00291442"/>
    <w:rsid w:val="00291C63"/>
    <w:rsid w:val="00292CDB"/>
    <w:rsid w:val="00293737"/>
    <w:rsid w:val="00295484"/>
    <w:rsid w:val="00295715"/>
    <w:rsid w:val="00297A6C"/>
    <w:rsid w:val="002A0BE6"/>
    <w:rsid w:val="002A36C2"/>
    <w:rsid w:val="002A6464"/>
    <w:rsid w:val="002B06C7"/>
    <w:rsid w:val="002B1911"/>
    <w:rsid w:val="002B19AE"/>
    <w:rsid w:val="002B340F"/>
    <w:rsid w:val="002C65F9"/>
    <w:rsid w:val="002C6B64"/>
    <w:rsid w:val="002D6963"/>
    <w:rsid w:val="002F1914"/>
    <w:rsid w:val="002F1A0D"/>
    <w:rsid w:val="00321C55"/>
    <w:rsid w:val="0032622C"/>
    <w:rsid w:val="0032721E"/>
    <w:rsid w:val="00331350"/>
    <w:rsid w:val="00333938"/>
    <w:rsid w:val="003347E1"/>
    <w:rsid w:val="00334A26"/>
    <w:rsid w:val="00341708"/>
    <w:rsid w:val="00345230"/>
    <w:rsid w:val="00355EB6"/>
    <w:rsid w:val="00383EF6"/>
    <w:rsid w:val="00387CC0"/>
    <w:rsid w:val="003A1456"/>
    <w:rsid w:val="003A3F61"/>
    <w:rsid w:val="003C3BCF"/>
    <w:rsid w:val="003F686D"/>
    <w:rsid w:val="00420402"/>
    <w:rsid w:val="0043395C"/>
    <w:rsid w:val="00440ACA"/>
    <w:rsid w:val="004523E5"/>
    <w:rsid w:val="00476075"/>
    <w:rsid w:val="004C4393"/>
    <w:rsid w:val="004C4CE5"/>
    <w:rsid w:val="004E316D"/>
    <w:rsid w:val="004F73FE"/>
    <w:rsid w:val="00500B80"/>
    <w:rsid w:val="00505D5F"/>
    <w:rsid w:val="00512A16"/>
    <w:rsid w:val="00527542"/>
    <w:rsid w:val="0053674F"/>
    <w:rsid w:val="005414E7"/>
    <w:rsid w:val="005428D0"/>
    <w:rsid w:val="005524E8"/>
    <w:rsid w:val="00557522"/>
    <w:rsid w:val="00561CA0"/>
    <w:rsid w:val="005627BF"/>
    <w:rsid w:val="0056475B"/>
    <w:rsid w:val="00564B3B"/>
    <w:rsid w:val="005817E2"/>
    <w:rsid w:val="005953D0"/>
    <w:rsid w:val="00597421"/>
    <w:rsid w:val="005A10D3"/>
    <w:rsid w:val="005A618D"/>
    <w:rsid w:val="005B172B"/>
    <w:rsid w:val="005D2635"/>
    <w:rsid w:val="005D2EF4"/>
    <w:rsid w:val="005D4221"/>
    <w:rsid w:val="005D647F"/>
    <w:rsid w:val="005E1062"/>
    <w:rsid w:val="005F0F1F"/>
    <w:rsid w:val="005F271E"/>
    <w:rsid w:val="005F484D"/>
    <w:rsid w:val="00607330"/>
    <w:rsid w:val="00613490"/>
    <w:rsid w:val="00616AB8"/>
    <w:rsid w:val="00617B4A"/>
    <w:rsid w:val="006262D4"/>
    <w:rsid w:val="006333CB"/>
    <w:rsid w:val="00646DB9"/>
    <w:rsid w:val="00653812"/>
    <w:rsid w:val="00687D41"/>
    <w:rsid w:val="006905A9"/>
    <w:rsid w:val="006A1CF3"/>
    <w:rsid w:val="006B34A7"/>
    <w:rsid w:val="006B7E4D"/>
    <w:rsid w:val="006D33BB"/>
    <w:rsid w:val="006E10FA"/>
    <w:rsid w:val="006E2228"/>
    <w:rsid w:val="006F2004"/>
    <w:rsid w:val="006F3C97"/>
    <w:rsid w:val="006F3DA3"/>
    <w:rsid w:val="0070757D"/>
    <w:rsid w:val="00710113"/>
    <w:rsid w:val="0071747D"/>
    <w:rsid w:val="00725114"/>
    <w:rsid w:val="0072649B"/>
    <w:rsid w:val="0073457C"/>
    <w:rsid w:val="0074010B"/>
    <w:rsid w:val="0074048A"/>
    <w:rsid w:val="007411F2"/>
    <w:rsid w:val="007527AD"/>
    <w:rsid w:val="00752C47"/>
    <w:rsid w:val="007567A4"/>
    <w:rsid w:val="007664FC"/>
    <w:rsid w:val="00770269"/>
    <w:rsid w:val="007804F0"/>
    <w:rsid w:val="00786015"/>
    <w:rsid w:val="00792BDC"/>
    <w:rsid w:val="007940AF"/>
    <w:rsid w:val="007A1EB0"/>
    <w:rsid w:val="007C07F4"/>
    <w:rsid w:val="007D3AC6"/>
    <w:rsid w:val="007D5CFB"/>
    <w:rsid w:val="007E0304"/>
    <w:rsid w:val="007E4A91"/>
    <w:rsid w:val="007E651E"/>
    <w:rsid w:val="007E6553"/>
    <w:rsid w:val="0080365A"/>
    <w:rsid w:val="00811184"/>
    <w:rsid w:val="00822835"/>
    <w:rsid w:val="0084574A"/>
    <w:rsid w:val="008501ED"/>
    <w:rsid w:val="0085698F"/>
    <w:rsid w:val="00860DDB"/>
    <w:rsid w:val="00865E4E"/>
    <w:rsid w:val="00871986"/>
    <w:rsid w:val="00874669"/>
    <w:rsid w:val="00875747"/>
    <w:rsid w:val="0087597C"/>
    <w:rsid w:val="0088072B"/>
    <w:rsid w:val="008A0D9F"/>
    <w:rsid w:val="008A1C95"/>
    <w:rsid w:val="008B5DB9"/>
    <w:rsid w:val="008B76F2"/>
    <w:rsid w:val="008C3CB5"/>
    <w:rsid w:val="008D03D8"/>
    <w:rsid w:val="008D3410"/>
    <w:rsid w:val="008D6160"/>
    <w:rsid w:val="008D6300"/>
    <w:rsid w:val="00904299"/>
    <w:rsid w:val="00906F5D"/>
    <w:rsid w:val="00906F63"/>
    <w:rsid w:val="00917D83"/>
    <w:rsid w:val="0092372C"/>
    <w:rsid w:val="00924A12"/>
    <w:rsid w:val="00931F01"/>
    <w:rsid w:val="00940958"/>
    <w:rsid w:val="00950AFA"/>
    <w:rsid w:val="00952EAD"/>
    <w:rsid w:val="00956D9C"/>
    <w:rsid w:val="0096309F"/>
    <w:rsid w:val="00965A0D"/>
    <w:rsid w:val="00995042"/>
    <w:rsid w:val="009A7343"/>
    <w:rsid w:val="009C3508"/>
    <w:rsid w:val="009D1C4F"/>
    <w:rsid w:val="009E7233"/>
    <w:rsid w:val="009F3C74"/>
    <w:rsid w:val="00A02080"/>
    <w:rsid w:val="00A032C7"/>
    <w:rsid w:val="00A1503A"/>
    <w:rsid w:val="00A328F3"/>
    <w:rsid w:val="00A35A25"/>
    <w:rsid w:val="00A50762"/>
    <w:rsid w:val="00A548B7"/>
    <w:rsid w:val="00A57503"/>
    <w:rsid w:val="00A62E18"/>
    <w:rsid w:val="00A63D79"/>
    <w:rsid w:val="00A67E72"/>
    <w:rsid w:val="00A83CFB"/>
    <w:rsid w:val="00A84C37"/>
    <w:rsid w:val="00A93198"/>
    <w:rsid w:val="00A93A0E"/>
    <w:rsid w:val="00A97EFB"/>
    <w:rsid w:val="00AA170B"/>
    <w:rsid w:val="00AA5117"/>
    <w:rsid w:val="00AA52ED"/>
    <w:rsid w:val="00AA708C"/>
    <w:rsid w:val="00AB0215"/>
    <w:rsid w:val="00AB305B"/>
    <w:rsid w:val="00AC181D"/>
    <w:rsid w:val="00AC6012"/>
    <w:rsid w:val="00AD1BD8"/>
    <w:rsid w:val="00AE4228"/>
    <w:rsid w:val="00B05A8B"/>
    <w:rsid w:val="00B05DFB"/>
    <w:rsid w:val="00B1197C"/>
    <w:rsid w:val="00B23B16"/>
    <w:rsid w:val="00B33FC3"/>
    <w:rsid w:val="00B357ED"/>
    <w:rsid w:val="00B4177C"/>
    <w:rsid w:val="00B73E62"/>
    <w:rsid w:val="00B8474C"/>
    <w:rsid w:val="00B93847"/>
    <w:rsid w:val="00BA145B"/>
    <w:rsid w:val="00BA2B90"/>
    <w:rsid w:val="00BA42A7"/>
    <w:rsid w:val="00BC3C04"/>
    <w:rsid w:val="00BC7566"/>
    <w:rsid w:val="00BD0D7B"/>
    <w:rsid w:val="00BF1733"/>
    <w:rsid w:val="00C1396E"/>
    <w:rsid w:val="00C158A7"/>
    <w:rsid w:val="00C17481"/>
    <w:rsid w:val="00C20054"/>
    <w:rsid w:val="00C21568"/>
    <w:rsid w:val="00C30501"/>
    <w:rsid w:val="00C43D45"/>
    <w:rsid w:val="00C50D88"/>
    <w:rsid w:val="00C5210D"/>
    <w:rsid w:val="00C61A25"/>
    <w:rsid w:val="00C6254D"/>
    <w:rsid w:val="00C63C91"/>
    <w:rsid w:val="00C72908"/>
    <w:rsid w:val="00CB128F"/>
    <w:rsid w:val="00CC7542"/>
    <w:rsid w:val="00CC7BCD"/>
    <w:rsid w:val="00CD3A2E"/>
    <w:rsid w:val="00CE2123"/>
    <w:rsid w:val="00CE3E66"/>
    <w:rsid w:val="00CF52FF"/>
    <w:rsid w:val="00D04025"/>
    <w:rsid w:val="00D04CD1"/>
    <w:rsid w:val="00D20F43"/>
    <w:rsid w:val="00D27E0E"/>
    <w:rsid w:val="00D33278"/>
    <w:rsid w:val="00D33695"/>
    <w:rsid w:val="00D33CB5"/>
    <w:rsid w:val="00D3630F"/>
    <w:rsid w:val="00D54ADA"/>
    <w:rsid w:val="00D56073"/>
    <w:rsid w:val="00D82A68"/>
    <w:rsid w:val="00D83064"/>
    <w:rsid w:val="00DB3C41"/>
    <w:rsid w:val="00DD2580"/>
    <w:rsid w:val="00DD47F5"/>
    <w:rsid w:val="00DE07B5"/>
    <w:rsid w:val="00DE1CAB"/>
    <w:rsid w:val="00DE450B"/>
    <w:rsid w:val="00DF279E"/>
    <w:rsid w:val="00E0776A"/>
    <w:rsid w:val="00E12294"/>
    <w:rsid w:val="00E15977"/>
    <w:rsid w:val="00E16727"/>
    <w:rsid w:val="00E24AAB"/>
    <w:rsid w:val="00E314BD"/>
    <w:rsid w:val="00E3508C"/>
    <w:rsid w:val="00E363BA"/>
    <w:rsid w:val="00E51638"/>
    <w:rsid w:val="00E56CCA"/>
    <w:rsid w:val="00E6542A"/>
    <w:rsid w:val="00E71C9E"/>
    <w:rsid w:val="00E720F9"/>
    <w:rsid w:val="00E73912"/>
    <w:rsid w:val="00E80476"/>
    <w:rsid w:val="00EA3BE4"/>
    <w:rsid w:val="00EB0CBC"/>
    <w:rsid w:val="00EB2E2E"/>
    <w:rsid w:val="00EB66BC"/>
    <w:rsid w:val="00EC03ED"/>
    <w:rsid w:val="00EF174B"/>
    <w:rsid w:val="00EF29E0"/>
    <w:rsid w:val="00F0465A"/>
    <w:rsid w:val="00F050D0"/>
    <w:rsid w:val="00F24910"/>
    <w:rsid w:val="00F422BD"/>
    <w:rsid w:val="00F56793"/>
    <w:rsid w:val="00F61D3E"/>
    <w:rsid w:val="00F63F7A"/>
    <w:rsid w:val="00F767E7"/>
    <w:rsid w:val="00F80135"/>
    <w:rsid w:val="00F81A64"/>
    <w:rsid w:val="00FA08D8"/>
    <w:rsid w:val="00FA30F7"/>
    <w:rsid w:val="00FC30D7"/>
    <w:rsid w:val="00FC34D1"/>
    <w:rsid w:val="00FD0B0E"/>
    <w:rsid w:val="00FD1430"/>
    <w:rsid w:val="00FE5494"/>
    <w:rsid w:val="0B6D47FB"/>
    <w:rsid w:val="10C43644"/>
    <w:rsid w:val="28B92DFA"/>
    <w:rsid w:val="2F7C2B08"/>
    <w:rsid w:val="32297F64"/>
    <w:rsid w:val="32C31A8C"/>
    <w:rsid w:val="3CC67FC9"/>
    <w:rsid w:val="524C0455"/>
    <w:rsid w:val="5B08021C"/>
    <w:rsid w:val="5EC93E22"/>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fillcolor="white">
      <v:fill color="white"/>
      <o:colormenu v:ext="edit" strokecolor="none"/>
    </o:shapedefaults>
    <o:shapelayout v:ext="edit">
      <o:idmap v:ext="edit" data="1,2"/>
      <o:rules v:ext="edit">
        <o:r id="V:Rule1" type="arc" idref="#_x0000_s1047"/>
        <o:r id="V:Rule12" type="callout" idref="#AutoShape 82"/>
        <o:r id="V:Rule13" type="callout" idref="#AutoShape 85"/>
        <o:r id="V:Rule14" type="connector" idref="#AutoShape 68"/>
        <o:r id="V:Rule15" type="connector" idref="#AutoShape 69"/>
        <o:r id="V:Rule16" type="connector" idref="#AutoShape 70"/>
        <o:r id="V:Rule17" type="connector" idref="#AutoShape 71"/>
        <o:r id="V:Rule18" type="connector" idref="#AutoShape 72"/>
        <o:r id="V:Rule19" type="connector" idref="#AutoShape 74"/>
        <o:r id="V:Rule20" type="callout" idref="#AutoShape 84"/>
        <o:r id="V:Rule21" type="callout" idref="#AutoShape 83"/>
        <o:r id="V:Rule66" type="connector" idref="#AutoShape 53"/>
        <o:r id="V:Rule68" type="connector" idref="#Straight Connector 25">
          <o:proxy start="" idref="#Rounded Rectangle 20" connectloc="2"/>
        </o:r>
        <o:r id="V:Rule75" type="connector" idref="#Straight Arrow Connector 47">
          <o:proxy end="" idref="#Rounded Rectangle 52" connectloc="1"/>
        </o:r>
        <o:r id="V:Rule80" type="connector" idref="#AutoShape 50"/>
        <o:r id="V:Rule82" type="connector" idref="#Straight Connector 57"/>
        <o:r id="V:Rule83" type="connector" idref="#Straight Arrow Connector 42"/>
        <o:r id="V:Rule87" type="connector" idref="#Straight Arrow Connector 43">
          <o:proxy start="" idref="#Rounded Rectangle 40" connectloc="0"/>
        </o:r>
        <o:r id="V:Rule88" type="connector" idref="#Straight Arrow Connector 15"/>
        <o:r id="V:Rule89" type="connector" idref="#AutoShape 52"/>
        <o:r id="V:Rule90" type="connector" idref="#Straight Connector 30">
          <o:proxy start="" idref="#Rounded Rectangle 20" connectloc="3"/>
          <o:proxy end="" idref="#Rounded Rectangle 22" connectloc="1"/>
        </o:r>
        <o:r id="V:Rule91" type="connector" idref="#AutoShape 54"/>
        <o:r id="V:Rule93" type="connector" idref="#Straight Arrow Connector 16"/>
        <o:r id="V:Rule97" type="connector" idref="#Elbow Connector 13"/>
        <o:r id="V:Rule98" type="connector" idref="#Straight Connector 26">
          <o:proxy start="" idref="#Rounded Rectangle 22" connectloc="2"/>
        </o:r>
        <o:r id="V:Rule100" type="connector" idref="#Straight Arrow Connector 12"/>
        <o:r id="V:Rule103" type="connector" idref="#Straight Arrow Connector 44"/>
        <o:r id="V:Rule104" type="connector" idref="#AutoShape 51"/>
        <o:r id="V:Rule106" type="connector" idref="#Straight Arrow Connector 18"/>
        <o:r id="V:Rule107" type="connector" idref="#AutoShape 49"/>
        <o:r id="V:Rule110" type="connector" idref="#Elbow Connector 17"/>
        <o:r id="V:Rule112" type="connector" idref="#Straight Connector 24">
          <o:proxy start="" idref="#Rounded Rectangle 14" connectloc="2"/>
        </o:r>
        <o:r id="V:Rule113" type="connector" idref="#Straight Arrow Connector 48">
          <o:proxy start="" idref="#Rounded Rectangle 52" connectloc="3"/>
        </o:r>
        <o:r id="V:Rule115" type="connector" idref="#Straight Arrow Connector 9"/>
        <o:r id="V:Rule116" type="connector" idref="#Straight Arrow Connector 45">
          <o:proxy start="" idref="#Rounded Rectangle 39" connectloc="3"/>
        </o:r>
        <o:r id="V:Rule117" type="connector" idref="#Elbow Connector 19"/>
        <o:r id="V:Rule118" type="connector" idref="#Straight Arrow Connector 46">
          <o:proxy start="" idref="#Rounded Rectangle 50" connectloc="0"/>
        </o:r>
        <o:r id="V:Rule119" type="connector" idref="#Straight Arrow Connector 49">
          <o:proxy start="" idref="#Rounded Rectangle 51" connectloc="0"/>
        </o:r>
        <o:r id="V:Rule121" type="connector" idref="#Elbow Connector 11"/>
        <o:r id="V:Rule122" type="connector" idref="#Straight Arrow Connector 21"/>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Hyperlink" w:uiPriority="99" w:unhideWhenUsed="1"/>
    <w:lsdException w:name="Strong" w:uiPriority="22"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lsdException w:name="HTML Code" w:uiPriority="99" w:unhideWhenUsed="1"/>
    <w:lsdException w:name="HTML Preformatted"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1A25"/>
    <w:rPr>
      <w:sz w:val="24"/>
      <w:szCs w:val="24"/>
    </w:rPr>
  </w:style>
  <w:style w:type="paragraph" w:styleId="Titre1">
    <w:name w:val="heading 1"/>
    <w:basedOn w:val="Normal"/>
    <w:next w:val="Normal"/>
    <w:link w:val="Titre1Car"/>
    <w:uiPriority w:val="9"/>
    <w:qFormat/>
    <w:rsid w:val="00C61A25"/>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C61A25"/>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C61A25"/>
    <w:pPr>
      <w:keepNext/>
      <w:spacing w:before="240" w:after="60"/>
      <w:outlineLvl w:val="2"/>
    </w:pPr>
    <w:rPr>
      <w:rFonts w:ascii="Arial" w:hAnsi="Arial" w:cs="Arial"/>
      <w:b/>
      <w:bCs/>
      <w:sz w:val="26"/>
      <w:szCs w:val="26"/>
    </w:rPr>
  </w:style>
  <w:style w:type="paragraph" w:styleId="Titre5">
    <w:name w:val="heading 5"/>
    <w:next w:val="Normal"/>
    <w:unhideWhenUsed/>
    <w:qFormat/>
    <w:rsid w:val="00C61A25"/>
    <w:pPr>
      <w:spacing w:beforeAutospacing="1" w:after="0" w:afterAutospacing="1"/>
      <w:outlineLvl w:val="4"/>
    </w:pPr>
    <w:rPr>
      <w:rFonts w:ascii="SimSun" w:eastAsia="SimSun" w:hAnsi="SimSun" w:hint="eastAsia"/>
      <w:b/>
      <w:bCs/>
      <w:lang w:val="en-US" w:eastAsia="zh-CN"/>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qFormat/>
    <w:rsid w:val="00C61A25"/>
    <w:rPr>
      <w:rFonts w:ascii="Tahoma" w:hAnsi="Tahoma" w:cs="Tahoma"/>
      <w:sz w:val="16"/>
      <w:szCs w:val="16"/>
    </w:rPr>
  </w:style>
  <w:style w:type="paragraph" w:styleId="Explorateurdedocuments">
    <w:name w:val="Document Map"/>
    <w:basedOn w:val="Normal"/>
    <w:semiHidden/>
    <w:qFormat/>
    <w:rsid w:val="00C61A25"/>
    <w:pPr>
      <w:shd w:val="clear" w:color="auto" w:fill="000080"/>
    </w:pPr>
    <w:rPr>
      <w:rFonts w:ascii="Tahoma" w:hAnsi="Tahoma" w:cs="Tahoma"/>
      <w:sz w:val="20"/>
      <w:szCs w:val="20"/>
    </w:rPr>
  </w:style>
  <w:style w:type="paragraph" w:styleId="Pieddepage">
    <w:name w:val="footer"/>
    <w:basedOn w:val="Normal"/>
    <w:qFormat/>
    <w:rsid w:val="00C61A25"/>
    <w:pPr>
      <w:tabs>
        <w:tab w:val="center" w:pos="4536"/>
        <w:tab w:val="right" w:pos="9072"/>
      </w:tabs>
    </w:pPr>
  </w:style>
  <w:style w:type="paragraph" w:styleId="Notedebasdepage">
    <w:name w:val="footnote text"/>
    <w:basedOn w:val="Normal"/>
    <w:link w:val="NotedebasdepageCar"/>
    <w:rsid w:val="00C61A25"/>
    <w:rPr>
      <w:sz w:val="20"/>
      <w:szCs w:val="20"/>
    </w:rPr>
  </w:style>
  <w:style w:type="paragraph" w:styleId="En-tte">
    <w:name w:val="header"/>
    <w:basedOn w:val="Normal"/>
    <w:qFormat/>
    <w:rsid w:val="00C61A25"/>
    <w:pPr>
      <w:tabs>
        <w:tab w:val="center" w:pos="4536"/>
        <w:tab w:val="right" w:pos="9072"/>
      </w:tabs>
    </w:pPr>
  </w:style>
  <w:style w:type="paragraph" w:styleId="PrformatHTML">
    <w:name w:val="HTML Preformatted"/>
    <w:basedOn w:val="Normal"/>
    <w:link w:val="PrformatHTMLCar"/>
    <w:uiPriority w:val="99"/>
    <w:unhideWhenUsed/>
    <w:rsid w:val="00C61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uiPriority w:val="99"/>
    <w:rsid w:val="00C61A25"/>
    <w:pPr>
      <w:spacing w:before="100" w:beforeAutospacing="1" w:after="100" w:afterAutospacing="1"/>
    </w:pPr>
  </w:style>
  <w:style w:type="paragraph" w:styleId="Titre">
    <w:name w:val="Title"/>
    <w:basedOn w:val="Normal"/>
    <w:qFormat/>
    <w:rsid w:val="00C61A25"/>
    <w:pPr>
      <w:spacing w:before="240" w:after="60"/>
      <w:jc w:val="center"/>
      <w:outlineLvl w:val="0"/>
    </w:pPr>
    <w:rPr>
      <w:rFonts w:ascii="Arial" w:hAnsi="Arial" w:cs="Arial"/>
      <w:b/>
      <w:bCs/>
      <w:kern w:val="28"/>
      <w:sz w:val="32"/>
      <w:szCs w:val="32"/>
    </w:rPr>
  </w:style>
  <w:style w:type="paragraph" w:styleId="TM1">
    <w:name w:val="toc 1"/>
    <w:basedOn w:val="Normal"/>
    <w:next w:val="Normal"/>
    <w:uiPriority w:val="39"/>
    <w:rsid w:val="00C61A25"/>
  </w:style>
  <w:style w:type="character" w:styleId="Appelnotedebasdep">
    <w:name w:val="footnote reference"/>
    <w:basedOn w:val="Policepardfaut"/>
    <w:rsid w:val="00C61A25"/>
    <w:rPr>
      <w:vertAlign w:val="superscript"/>
    </w:rPr>
  </w:style>
  <w:style w:type="character" w:styleId="CodeHTML">
    <w:name w:val="HTML Code"/>
    <w:basedOn w:val="Policepardfaut"/>
    <w:uiPriority w:val="99"/>
    <w:unhideWhenUsed/>
    <w:rsid w:val="00C61A25"/>
    <w:rPr>
      <w:rFonts w:ascii="Courier New" w:eastAsia="Times New Roman" w:hAnsi="Courier New" w:cs="Courier New"/>
      <w:sz w:val="20"/>
      <w:szCs w:val="20"/>
    </w:rPr>
  </w:style>
  <w:style w:type="character" w:styleId="Lienhypertexte">
    <w:name w:val="Hyperlink"/>
    <w:basedOn w:val="Policepardfaut"/>
    <w:uiPriority w:val="99"/>
    <w:unhideWhenUsed/>
    <w:rsid w:val="00C61A25"/>
    <w:rPr>
      <w:color w:val="0000FF"/>
      <w:u w:val="single"/>
    </w:rPr>
  </w:style>
  <w:style w:type="character" w:styleId="Numrodepage">
    <w:name w:val="page number"/>
    <w:basedOn w:val="Policepardfaut"/>
    <w:qFormat/>
    <w:rsid w:val="00C61A25"/>
  </w:style>
  <w:style w:type="character" w:styleId="lev">
    <w:name w:val="Strong"/>
    <w:basedOn w:val="Policepardfaut"/>
    <w:uiPriority w:val="22"/>
    <w:qFormat/>
    <w:rsid w:val="00C61A25"/>
    <w:rPr>
      <w:b/>
      <w:bCs/>
    </w:rPr>
  </w:style>
  <w:style w:type="table" w:styleId="Grilledutableau">
    <w:name w:val="Table Grid"/>
    <w:basedOn w:val="TableauNormal"/>
    <w:qFormat/>
    <w:rsid w:val="00C61A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enormal">
    <w:name w:val="Texte normal"/>
    <w:basedOn w:val="Normal"/>
    <w:link w:val="TextenormalCar"/>
    <w:rsid w:val="00C61A25"/>
    <w:pPr>
      <w:spacing w:before="120" w:after="120" w:line="288" w:lineRule="auto"/>
      <w:ind w:left="851"/>
      <w:jc w:val="both"/>
    </w:pPr>
    <w:rPr>
      <w:color w:val="0F243E"/>
      <w:sz w:val="22"/>
    </w:rPr>
  </w:style>
  <w:style w:type="paragraph" w:customStyle="1" w:styleId="TitreFigure">
    <w:name w:val="Titre Figure"/>
    <w:basedOn w:val="Normal"/>
    <w:next w:val="Textenormal"/>
    <w:rsid w:val="00C61A25"/>
    <w:pPr>
      <w:jc w:val="center"/>
    </w:pPr>
    <w:rPr>
      <w:rFonts w:ascii="Arial" w:hAnsi="Arial"/>
      <w:sz w:val="22"/>
    </w:rPr>
  </w:style>
  <w:style w:type="paragraph" w:customStyle="1" w:styleId="TitreTable">
    <w:name w:val="Titre Table"/>
    <w:basedOn w:val="Normal"/>
    <w:next w:val="Textenormal"/>
    <w:rsid w:val="00C61A25"/>
    <w:pPr>
      <w:jc w:val="center"/>
    </w:pPr>
    <w:rPr>
      <w:rFonts w:ascii="Arial" w:hAnsi="Arial"/>
      <w:sz w:val="20"/>
    </w:rPr>
  </w:style>
  <w:style w:type="paragraph" w:customStyle="1" w:styleId="TitreProgramme">
    <w:name w:val="Titre Programme"/>
    <w:basedOn w:val="Normal"/>
    <w:next w:val="Textenormal"/>
    <w:rsid w:val="00C61A25"/>
    <w:pPr>
      <w:jc w:val="center"/>
    </w:pPr>
    <w:rPr>
      <w:rFonts w:ascii="Arial" w:hAnsi="Arial"/>
      <w:sz w:val="20"/>
    </w:rPr>
  </w:style>
  <w:style w:type="paragraph" w:customStyle="1" w:styleId="TitreChapitre">
    <w:name w:val="Titre Chapitre"/>
    <w:basedOn w:val="Titre"/>
    <w:next w:val="Textenormal"/>
    <w:rsid w:val="00C61A25"/>
    <w:pPr>
      <w:spacing w:before="840" w:after="720"/>
      <w:jc w:val="right"/>
    </w:pPr>
    <w:rPr>
      <w:rFonts w:ascii="Tahoma" w:hAnsi="Tahoma"/>
      <w:i/>
      <w:smallCaps/>
      <w:color w:val="0C86AC"/>
      <w:sz w:val="64"/>
    </w:rPr>
  </w:style>
  <w:style w:type="paragraph" w:customStyle="1" w:styleId="Titreniveau1">
    <w:name w:val="Titre niveau 1"/>
    <w:basedOn w:val="Titre1"/>
    <w:next w:val="Textenormal"/>
    <w:rsid w:val="00C61A25"/>
    <w:pPr>
      <w:pBdr>
        <w:bottom w:val="single" w:sz="18" w:space="1" w:color="D99594"/>
      </w:pBdr>
      <w:spacing w:before="480" w:after="240"/>
    </w:pPr>
    <w:rPr>
      <w:color w:val="943634"/>
      <w:sz w:val="52"/>
    </w:rPr>
  </w:style>
  <w:style w:type="paragraph" w:customStyle="1" w:styleId="Titreniveau2">
    <w:name w:val="Titre niveau 2"/>
    <w:basedOn w:val="Titre2"/>
    <w:next w:val="Textenormal"/>
    <w:qFormat/>
    <w:rsid w:val="00C61A25"/>
    <w:pPr>
      <w:pBdr>
        <w:bottom w:val="single" w:sz="12" w:space="1" w:color="008080"/>
      </w:pBdr>
      <w:spacing w:before="360" w:after="240"/>
    </w:pPr>
    <w:rPr>
      <w:i w:val="0"/>
      <w:color w:val="008080"/>
      <w:sz w:val="44"/>
    </w:rPr>
  </w:style>
  <w:style w:type="paragraph" w:customStyle="1" w:styleId="Titreniveau3">
    <w:name w:val="Titre niveau 3"/>
    <w:basedOn w:val="Titre3"/>
    <w:next w:val="Textenormal"/>
    <w:qFormat/>
    <w:rsid w:val="00C61A25"/>
    <w:pPr>
      <w:pBdr>
        <w:bottom w:val="single" w:sz="6" w:space="1" w:color="008080"/>
      </w:pBdr>
      <w:spacing w:after="120"/>
    </w:pPr>
    <w:rPr>
      <w:color w:val="008080"/>
      <w:sz w:val="36"/>
    </w:rPr>
  </w:style>
  <w:style w:type="paragraph" w:customStyle="1" w:styleId="Figure">
    <w:name w:val="Figure"/>
    <w:basedOn w:val="Normal"/>
    <w:next w:val="Textenormal"/>
    <w:qFormat/>
    <w:rsid w:val="00C61A25"/>
    <w:pPr>
      <w:spacing w:before="240" w:after="120"/>
      <w:jc w:val="center"/>
    </w:pPr>
  </w:style>
  <w:style w:type="character" w:customStyle="1" w:styleId="TextedebullesCar">
    <w:name w:val="Texte de bulles Car"/>
    <w:basedOn w:val="Policepardfaut"/>
    <w:link w:val="Textedebulles"/>
    <w:qFormat/>
    <w:rsid w:val="00C61A25"/>
    <w:rPr>
      <w:rFonts w:ascii="Tahoma" w:hAnsi="Tahoma" w:cs="Tahoma"/>
      <w:sz w:val="16"/>
      <w:szCs w:val="16"/>
    </w:rPr>
  </w:style>
  <w:style w:type="character" w:customStyle="1" w:styleId="Titre1Car">
    <w:name w:val="Titre 1 Car"/>
    <w:basedOn w:val="Policepardfaut"/>
    <w:link w:val="Titre1"/>
    <w:uiPriority w:val="9"/>
    <w:rsid w:val="00C61A25"/>
    <w:rPr>
      <w:rFonts w:ascii="Arial" w:hAnsi="Arial" w:cs="Arial"/>
      <w:b/>
      <w:bCs/>
      <w:kern w:val="32"/>
      <w:sz w:val="32"/>
      <w:szCs w:val="32"/>
    </w:rPr>
  </w:style>
  <w:style w:type="paragraph" w:styleId="Sansinterligne">
    <w:name w:val="No Spacing"/>
    <w:link w:val="SansinterligneCar"/>
    <w:uiPriority w:val="1"/>
    <w:qFormat/>
    <w:rsid w:val="00C61A25"/>
    <w:rPr>
      <w:rFonts w:ascii="Calibri" w:hAnsi="Calibri" w:cs="Arial"/>
      <w:sz w:val="22"/>
      <w:szCs w:val="22"/>
      <w:lang w:eastAsia="en-US"/>
    </w:rPr>
  </w:style>
  <w:style w:type="character" w:customStyle="1" w:styleId="SansinterligneCar">
    <w:name w:val="Sans interligne Car"/>
    <w:basedOn w:val="Policepardfaut"/>
    <w:link w:val="Sansinterligne"/>
    <w:uiPriority w:val="1"/>
    <w:rsid w:val="00C61A25"/>
    <w:rPr>
      <w:rFonts w:ascii="Calibri" w:hAnsi="Calibri" w:cs="Arial"/>
      <w:sz w:val="22"/>
      <w:szCs w:val="22"/>
      <w:lang w:val="fr-FR" w:eastAsia="en-US" w:bidi="ar-SA"/>
    </w:rPr>
  </w:style>
  <w:style w:type="paragraph" w:customStyle="1" w:styleId="Paragraphe">
    <w:name w:val="Paragraphe"/>
    <w:basedOn w:val="Textenormal"/>
    <w:link w:val="ParagrapheCar"/>
    <w:qFormat/>
    <w:rsid w:val="00C61A25"/>
    <w:pPr>
      <w:spacing w:line="264" w:lineRule="auto"/>
    </w:pPr>
    <w:rPr>
      <w:rFonts w:ascii="Calibri" w:hAnsi="Calibri"/>
    </w:rPr>
  </w:style>
  <w:style w:type="paragraph" w:customStyle="1" w:styleId="ParagrapheFrancais">
    <w:name w:val="Paragraphe Francais"/>
    <w:basedOn w:val="Normal"/>
    <w:link w:val="ParagrapheFrancaisCar"/>
    <w:rsid w:val="00C61A25"/>
    <w:pPr>
      <w:spacing w:before="120" w:after="120" w:line="288" w:lineRule="auto"/>
      <w:ind w:left="567"/>
      <w:jc w:val="both"/>
    </w:pPr>
    <w:rPr>
      <w:rFonts w:ascii="Tahoma" w:hAnsi="Tahoma" w:cs="Tahoma"/>
      <w:sz w:val="20"/>
      <w:szCs w:val="20"/>
    </w:rPr>
  </w:style>
  <w:style w:type="character" w:customStyle="1" w:styleId="TextenormalCar">
    <w:name w:val="Texte normal Car"/>
    <w:basedOn w:val="Policepardfaut"/>
    <w:link w:val="Textenormal"/>
    <w:rsid w:val="00C61A25"/>
    <w:rPr>
      <w:color w:val="0F243E"/>
      <w:sz w:val="22"/>
      <w:szCs w:val="24"/>
    </w:rPr>
  </w:style>
  <w:style w:type="character" w:customStyle="1" w:styleId="ParagrapheCar">
    <w:name w:val="Paragraphe Car"/>
    <w:basedOn w:val="TextenormalCar"/>
    <w:link w:val="Paragraphe"/>
    <w:rsid w:val="00C61A25"/>
  </w:style>
  <w:style w:type="character" w:customStyle="1" w:styleId="ParagrapheFrancaisCar">
    <w:name w:val="Paragraphe Francais Car"/>
    <w:basedOn w:val="Policepardfaut"/>
    <w:link w:val="ParagrapheFrancais"/>
    <w:rsid w:val="00C61A25"/>
    <w:rPr>
      <w:rFonts w:ascii="Tahoma" w:hAnsi="Tahoma" w:cs="Tahoma"/>
    </w:rPr>
  </w:style>
  <w:style w:type="paragraph" w:customStyle="1" w:styleId="Chapitre">
    <w:name w:val="Chapitre"/>
    <w:basedOn w:val="Normal"/>
    <w:next w:val="Normal"/>
    <w:semiHidden/>
    <w:rsid w:val="00C61A25"/>
    <w:pPr>
      <w:jc w:val="right"/>
    </w:pPr>
    <w:rPr>
      <w:rFonts w:ascii="Tahoma" w:hAnsi="Tahoma"/>
      <w:b/>
      <w:bCs/>
      <w:i/>
      <w:smallCaps/>
      <w:color w:val="000080"/>
      <w:sz w:val="52"/>
      <w:szCs w:val="52"/>
    </w:rPr>
  </w:style>
  <w:style w:type="paragraph" w:customStyle="1" w:styleId="Rfrences">
    <w:name w:val="Références"/>
    <w:basedOn w:val="ParagrapheFrancais"/>
    <w:next w:val="ParagrapheFrancais"/>
    <w:rsid w:val="00C61A25"/>
    <w:pPr>
      <w:spacing w:before="0" w:after="0" w:line="240" w:lineRule="auto"/>
    </w:pPr>
    <w:rPr>
      <w:rFonts w:ascii="Arial" w:hAnsi="Arial" w:cs="Traditional Arabic"/>
      <w:color w:val="000000"/>
      <w:sz w:val="18"/>
      <w:szCs w:val="16"/>
      <w:lang w:val="en-US"/>
    </w:rPr>
  </w:style>
  <w:style w:type="character" w:customStyle="1" w:styleId="fort">
    <w:name w:val="fort"/>
    <w:basedOn w:val="Policepardfaut"/>
    <w:rsid w:val="00C61A25"/>
  </w:style>
  <w:style w:type="paragraph" w:customStyle="1" w:styleId="En-ttedetabledesmatires1">
    <w:name w:val="En-tête de table des matières1"/>
    <w:basedOn w:val="Titre1"/>
    <w:next w:val="Normal"/>
    <w:uiPriority w:val="39"/>
    <w:semiHidden/>
    <w:unhideWhenUsed/>
    <w:qFormat/>
    <w:rsid w:val="00C61A25"/>
    <w:pPr>
      <w:keepLines/>
      <w:spacing w:before="480" w:after="0"/>
      <w:outlineLvl w:val="9"/>
    </w:pPr>
    <w:rPr>
      <w:rFonts w:ascii="Cambria" w:hAnsi="Cambria" w:cs="Times New Roman"/>
      <w:color w:val="365F91"/>
      <w:kern w:val="0"/>
      <w:sz w:val="28"/>
      <w:szCs w:val="28"/>
      <w:lang w:eastAsia="en-US"/>
    </w:rPr>
  </w:style>
  <w:style w:type="character" w:customStyle="1" w:styleId="PrformatHTMLCar">
    <w:name w:val="Préformaté HTML Car"/>
    <w:basedOn w:val="Policepardfaut"/>
    <w:link w:val="PrformatHTML"/>
    <w:uiPriority w:val="99"/>
    <w:rsid w:val="00C61A25"/>
    <w:rPr>
      <w:rFonts w:ascii="Courier New" w:hAnsi="Courier New" w:cs="Courier New"/>
    </w:rPr>
  </w:style>
  <w:style w:type="character" w:customStyle="1" w:styleId="NotedebasdepageCar">
    <w:name w:val="Note de bas de page Car"/>
    <w:basedOn w:val="Policepardfaut"/>
    <w:link w:val="Notedebasdepage"/>
    <w:rsid w:val="00C61A25"/>
  </w:style>
  <w:style w:type="paragraph" w:customStyle="1" w:styleId="Bibliographie1">
    <w:name w:val="Bibliographie1"/>
    <w:basedOn w:val="Normal"/>
    <w:next w:val="Normal"/>
    <w:uiPriority w:val="37"/>
    <w:unhideWhenUsed/>
    <w:rsid w:val="00C61A25"/>
    <w:pPr>
      <w:ind w:left="720" w:hanging="720"/>
    </w:pPr>
  </w:style>
  <w:style w:type="character" w:styleId="Marquedecommentaire">
    <w:name w:val="annotation reference"/>
    <w:basedOn w:val="Policepardfaut"/>
    <w:rsid w:val="00A1503A"/>
    <w:rPr>
      <w:sz w:val="16"/>
      <w:szCs w:val="16"/>
    </w:rPr>
  </w:style>
  <w:style w:type="paragraph" w:styleId="Commentaire">
    <w:name w:val="annotation text"/>
    <w:basedOn w:val="Normal"/>
    <w:link w:val="CommentaireCar"/>
    <w:rsid w:val="00A1503A"/>
    <w:pPr>
      <w:spacing w:line="240" w:lineRule="auto"/>
    </w:pPr>
    <w:rPr>
      <w:sz w:val="20"/>
      <w:szCs w:val="20"/>
    </w:rPr>
  </w:style>
  <w:style w:type="character" w:customStyle="1" w:styleId="CommentaireCar">
    <w:name w:val="Commentaire Car"/>
    <w:basedOn w:val="Policepardfaut"/>
    <w:link w:val="Commentaire"/>
    <w:rsid w:val="00A1503A"/>
  </w:style>
  <w:style w:type="paragraph" w:styleId="Objetducommentaire">
    <w:name w:val="annotation subject"/>
    <w:basedOn w:val="Commentaire"/>
    <w:next w:val="Commentaire"/>
    <w:link w:val="ObjetducommentaireCar"/>
    <w:rsid w:val="00A1503A"/>
    <w:rPr>
      <w:b/>
      <w:bCs/>
    </w:rPr>
  </w:style>
  <w:style w:type="character" w:customStyle="1" w:styleId="ObjetducommentaireCar">
    <w:name w:val="Objet du commentaire Car"/>
    <w:basedOn w:val="CommentaireCar"/>
    <w:link w:val="Objetducommentaire"/>
    <w:rsid w:val="00A1503A"/>
    <w:rPr>
      <w:b/>
      <w:bCs/>
    </w:rPr>
  </w:style>
  <w:style w:type="paragraph" w:styleId="Rvision">
    <w:name w:val="Revision"/>
    <w:hidden/>
    <w:uiPriority w:val="99"/>
    <w:unhideWhenUsed/>
    <w:rsid w:val="00D20F43"/>
    <w:pPr>
      <w:spacing w:after="0" w:line="240" w:lineRule="auto"/>
    </w:pPr>
    <w:rPr>
      <w:sz w:val="24"/>
      <w:szCs w:val="24"/>
    </w:rPr>
  </w:style>
  <w:style w:type="paragraph" w:styleId="Paragraphedeliste">
    <w:name w:val="List Paragraph"/>
    <w:basedOn w:val="Normal"/>
    <w:uiPriority w:val="99"/>
    <w:unhideWhenUsed/>
    <w:rsid w:val="00293737"/>
    <w:pPr>
      <w:ind w:left="720"/>
      <w:contextualSpacing/>
    </w:pPr>
  </w:style>
</w:styles>
</file>

<file path=word/webSettings.xml><?xml version="1.0" encoding="utf-8"?>
<w:webSettings xmlns:r="http://schemas.openxmlformats.org/officeDocument/2006/relationships" xmlns:w="http://schemas.openxmlformats.org/wordprocessingml/2006/main">
  <w:divs>
    <w:div w:id="784734108">
      <w:bodyDiv w:val="1"/>
      <w:marLeft w:val="0"/>
      <w:marRight w:val="0"/>
      <w:marTop w:val="0"/>
      <w:marBottom w:val="0"/>
      <w:divBdr>
        <w:top w:val="none" w:sz="0" w:space="0" w:color="auto"/>
        <w:left w:val="none" w:sz="0" w:space="0" w:color="auto"/>
        <w:bottom w:val="none" w:sz="0" w:space="0" w:color="auto"/>
        <w:right w:val="none" w:sz="0" w:space="0" w:color="auto"/>
      </w:divBdr>
      <w:divsChild>
        <w:div w:id="256787673">
          <w:marLeft w:val="864"/>
          <w:marRight w:val="0"/>
          <w:marTop w:val="106"/>
          <w:marBottom w:val="0"/>
          <w:divBdr>
            <w:top w:val="none" w:sz="0" w:space="0" w:color="auto"/>
            <w:left w:val="none" w:sz="0" w:space="0" w:color="auto"/>
            <w:bottom w:val="none" w:sz="0" w:space="0" w:color="auto"/>
            <w:right w:val="none" w:sz="0" w:space="0" w:color="auto"/>
          </w:divBdr>
        </w:div>
        <w:div w:id="1408724621">
          <w:marLeft w:val="864"/>
          <w:marRight w:val="0"/>
          <w:marTop w:val="106"/>
          <w:marBottom w:val="0"/>
          <w:divBdr>
            <w:top w:val="none" w:sz="0" w:space="0" w:color="auto"/>
            <w:left w:val="none" w:sz="0" w:space="0" w:color="auto"/>
            <w:bottom w:val="none" w:sz="0" w:space="0" w:color="auto"/>
            <w:right w:val="none" w:sz="0" w:space="0" w:color="auto"/>
          </w:divBdr>
        </w:div>
        <w:div w:id="1105804647">
          <w:marLeft w:val="864"/>
          <w:marRight w:val="0"/>
          <w:marTop w:val="10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fr.wikipedia.org/wiki/C._A._R._Hoar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52"/>
    <customShpInfo spid="_x0000_s1046"/>
    <customShpInfo spid="_x0000_s1047"/>
    <customShpInfo spid="_x0000_s1048"/>
    <customShpInfo spid="_x0000_s2175"/>
    <customShpInfo spid="_x0000_s2144"/>
    <customShpInfo spid="_x0000_s2160"/>
    <customShpInfo spid="_x0000_s2161"/>
    <customShpInfo spid="_x0000_s2162"/>
    <customShpInfo spid="_x0000_s2163"/>
    <customShpInfo spid="_x0000_s2164"/>
    <customShpInfo spid="_x0000_s2165"/>
    <customShpInfo spid="_x0000_s2166"/>
    <customShpInfo spid="_x0000_s2167"/>
    <customShpInfo spid="_x0000_s2168"/>
    <customShpInfo spid="_x0000_s2169"/>
    <customShpInfo spid="_x0000_s2170"/>
    <customShpInfo spid="_x0000_s2171"/>
    <customShpInfo spid="_x0000_s2172"/>
    <customShpInfo spid="_x0000_s2173"/>
    <customShpInfo spid="_x0000_s2174"/>
    <customShpInfo spid="_x0000_s2158"/>
    <customShpInfo spid="_x0000_s2159"/>
    <customShpInfo spid="_x0000_s2132"/>
    <customShpInfo spid="_x0000_s2133"/>
    <customShpInfo spid="_x0000_s2134"/>
    <customShpInfo spid="_x0000_s2135"/>
    <customShpInfo spid="_x0000_s2136"/>
    <customShpInfo spid="_x0000_s2137"/>
    <customShpInfo spid="_x0000_s2138"/>
    <customShpInfo spid="_x0000_s2139"/>
    <customShpInfo spid="_x0000_s2140"/>
    <customShpInfo spid="_x0000_s2141"/>
    <customShpInfo spid="_x0000_s2142"/>
    <customShpInfo spid="_x0000_s2143"/>
    <customShpInfo spid="_x0000_s2145"/>
    <customShpInfo spid="_x0000_s2146"/>
    <customShpInfo spid="_x0000_s2147"/>
    <customShpInfo spid="_x0000_s2148"/>
    <customShpInfo spid="_x0000_s2149"/>
    <customShpInfo spid="_x0000_s2150"/>
    <customShpInfo spid="_x0000_s2151"/>
    <customShpInfo spid="_x0000_s2152"/>
    <customShpInfo spid="_x0000_s2153"/>
    <customShpInfo spid="_x0000_s2154"/>
    <customShpInfo spid="_x0000_s2155"/>
    <customShpInfo spid="_x0000_s2156"/>
    <customShpInfo spid="_x0000_s2157"/>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110"/>
    <customShpInfo spid="_x0000_s2111"/>
    <customShpInfo spid="_x0000_s2112"/>
    <customShpInfo spid="_x0000_s2113"/>
    <customShpInfo spid="_x0000_s2114"/>
    <customShpInfo spid="_x0000_s2115"/>
    <customShpInfo spid="_x0000_s2116"/>
    <customShpInfo spid="_x0000_s2117"/>
    <customShpInfo spid="_x0000_s2118"/>
    <customShpInfo spid="_x0000_s2119"/>
    <customShpInfo spid="_x0000_s2120"/>
    <customShpInfo spid="_x0000_s2121"/>
    <customShpInfo spid="_x0000_s2122"/>
    <customShpInfo spid="_x0000_s2123"/>
    <customShpInfo spid="_x0000_s2124"/>
    <customShpInfo spid="_x0000_s2125"/>
    <customShpInfo spid="_x0000_s2126"/>
    <customShpInfo spid="_x0000_s2127"/>
    <customShpInfo spid="_x0000_s2128"/>
    <customShpInfo spid="_x0000_s2129"/>
    <customShpInfo spid="_x0000_s2130"/>
    <customShpInfo spid="_x0000_s2131"/>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93"/>
    <customShpInfo spid="_x0000_s2094"/>
    <customShpInfo spid="_x0000_s2095"/>
    <customShpInfo spid="_x0000_s2096"/>
    <customShpInfo spid="_x0000_s2097"/>
    <customShpInfo spid="_x0000_s2098"/>
    <customShpInfo spid="_x0000_s1053"/>
    <customShpInfo spid="_x0000_s103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5F0F0C-117A-41FF-8AA1-7AC32328E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2899</TotalTime>
  <Pages>33</Pages>
  <Words>6834</Words>
  <Characters>37593</Characters>
  <Application>Microsoft Office Word</Application>
  <DocSecurity>0</DocSecurity>
  <Lines>313</Lines>
  <Paragraphs>88</Paragraphs>
  <ScaleCrop>false</ScaleCrop>
  <HeadingPairs>
    <vt:vector size="2" baseType="variant">
      <vt:variant>
        <vt:lpstr>Titre</vt:lpstr>
      </vt:variant>
      <vt:variant>
        <vt:i4>1</vt:i4>
      </vt:variant>
    </vt:vector>
  </HeadingPairs>
  <TitlesOfParts>
    <vt:vector size="1" baseType="lpstr">
      <vt:lpstr>TITRE DU CHAPITRE</vt:lpstr>
    </vt:vector>
  </TitlesOfParts>
  <Company>ffff</Company>
  <LinksUpToDate>false</LinksUpToDate>
  <CharactersWithSpaces>44339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CHAPITRE</dc:title>
  <dc:creator>ff</dc:creator>
  <cp:lastModifiedBy>soufiane</cp:lastModifiedBy>
  <cp:revision>22</cp:revision>
  <dcterms:created xsi:type="dcterms:W3CDTF">2018-05-23T16:57:00Z</dcterms:created>
  <dcterms:modified xsi:type="dcterms:W3CDTF">2018-06-12T12:34:00Z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zotero-version="5.0.37"&gt;&lt;session id="uuE571No"/&gt;&lt;style id="http://www.zotero.org/styles/chicago-note-bibliography" locale="fr-FR" hasBibliography="1" bibliographyStyleHasBeenSet="1"/&gt;&lt;prefs&gt;&lt;pref name="fieldType" value="Field"/&gt;&lt;pre</vt:lpwstr>
  </property>
  <property fmtid="{D5CDD505-2E9C-101B-9397-08002B2CF9AE}" pid="3" name="ZOTERO_PREF_2">
    <vt:lpwstr>f name="automaticJournalAbbreviations" value="true"/&gt;&lt;pref name="noteType" value="1"/&gt;&lt;/prefs&gt;&lt;/data&gt;</vt:lpwstr>
  </property>
  <property fmtid="{D5CDD505-2E9C-101B-9397-08002B2CF9AE}" pid="4" name="KSOProductBuildVer">
    <vt:lpwstr>1033-10.2.0.6020</vt:lpwstr>
  </property>
</Properties>
</file>